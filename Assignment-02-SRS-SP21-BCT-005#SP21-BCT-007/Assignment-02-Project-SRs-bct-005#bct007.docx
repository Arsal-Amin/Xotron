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3ABE6" w14:textId="77777777" w:rsidR="005626BB" w:rsidRDefault="005626BB">
      <w:pPr>
        <w:spacing w:after="0" w:line="259" w:lineRule="auto"/>
        <w:ind w:left="0" w:right="0" w:firstLine="0"/>
      </w:pPr>
    </w:p>
    <w:p w14:paraId="3B965FC3" w14:textId="77777777" w:rsidR="005626BB" w:rsidRDefault="00000000">
      <w:pPr>
        <w:spacing w:after="1090" w:line="259" w:lineRule="auto"/>
        <w:ind w:left="7" w:right="0" w:firstLine="0"/>
        <w:jc w:val="center"/>
      </w:pPr>
      <w:r>
        <w:t xml:space="preserve"> </w:t>
      </w:r>
    </w:p>
    <w:p w14:paraId="12E48114" w14:textId="77777777" w:rsidR="005626BB" w:rsidRDefault="00000000">
      <w:pPr>
        <w:spacing w:after="60" w:line="259" w:lineRule="auto"/>
        <w:ind w:left="0" w:right="384" w:firstLine="0"/>
        <w:jc w:val="center"/>
      </w:pPr>
      <w:r>
        <w:rPr>
          <w:b/>
          <w:sz w:val="44"/>
          <w:szCs w:val="44"/>
        </w:rPr>
        <w:t>COMSATS University Islamabad (CUI)</w:t>
      </w:r>
      <w:r>
        <w:rPr>
          <w:b/>
          <w:sz w:val="40"/>
          <w:szCs w:val="40"/>
        </w:rPr>
        <w:t xml:space="preserve"> </w:t>
      </w:r>
      <w:r>
        <w:rPr>
          <w:noProof/>
        </w:rPr>
        <mc:AlternateContent>
          <mc:Choice Requires="wpg">
            <w:drawing>
              <wp:anchor distT="0" distB="0" distL="114300" distR="114300" simplePos="0" relativeHeight="251658240" behindDoc="0" locked="0" layoutInCell="1" hidden="0" allowOverlap="1" wp14:anchorId="4ABE698B" wp14:editId="05E3C867">
                <wp:simplePos x="0" y="0"/>
                <wp:positionH relativeFrom="column">
                  <wp:posOffset>-317499</wp:posOffset>
                </wp:positionH>
                <wp:positionV relativeFrom="paragraph">
                  <wp:posOffset>-482599</wp:posOffset>
                </wp:positionV>
                <wp:extent cx="1200150" cy="1200150"/>
                <wp:effectExtent l="0" t="0" r="0" b="0"/>
                <wp:wrapSquare wrapText="bothSides" distT="0" distB="0" distL="114300" distR="114300"/>
                <wp:docPr id="29234" name="Group 29234"/>
                <wp:cNvGraphicFramePr/>
                <a:graphic xmlns:a="http://schemas.openxmlformats.org/drawingml/2006/main">
                  <a:graphicData uri="http://schemas.microsoft.com/office/word/2010/wordprocessingGroup">
                    <wpg:wgp>
                      <wpg:cNvGrpSpPr/>
                      <wpg:grpSpPr>
                        <a:xfrm>
                          <a:off x="0" y="0"/>
                          <a:ext cx="1200150" cy="1200150"/>
                          <a:chOff x="4745925" y="3179925"/>
                          <a:chExt cx="1200150" cy="1200150"/>
                        </a:xfrm>
                      </wpg:grpSpPr>
                      <wpg:grpSp>
                        <wpg:cNvPr id="1" name="Group 1"/>
                        <wpg:cNvGrpSpPr/>
                        <wpg:grpSpPr>
                          <a:xfrm>
                            <a:off x="4745925" y="3179925"/>
                            <a:ext cx="1200150" cy="1200150"/>
                            <a:chOff x="0" y="0"/>
                            <a:chExt cx="1200150" cy="1200150"/>
                          </a:xfrm>
                        </wpg:grpSpPr>
                        <wps:wsp>
                          <wps:cNvPr id="2" name="Rectangle 2"/>
                          <wps:cNvSpPr/>
                          <wps:spPr>
                            <a:xfrm>
                              <a:off x="0" y="0"/>
                              <a:ext cx="1200150" cy="1200150"/>
                            </a:xfrm>
                            <a:prstGeom prst="rect">
                              <a:avLst/>
                            </a:prstGeom>
                            <a:noFill/>
                            <a:ln>
                              <a:noFill/>
                            </a:ln>
                          </wps:spPr>
                          <wps:txbx>
                            <w:txbxContent>
                              <w:p w14:paraId="0B6DA196" w14:textId="77777777" w:rsidR="005626BB" w:rsidRDefault="005626BB">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Rectangle 3"/>
                          <wps:cNvSpPr/>
                          <wps:spPr>
                            <a:xfrm>
                              <a:off x="324155" y="2840"/>
                              <a:ext cx="92732" cy="410615"/>
                            </a:xfrm>
                            <a:prstGeom prst="rect">
                              <a:avLst/>
                            </a:prstGeom>
                            <a:noFill/>
                            <a:ln>
                              <a:noFill/>
                            </a:ln>
                          </wps:spPr>
                          <wps:txbx>
                            <w:txbxContent>
                              <w:p w14:paraId="35759657" w14:textId="77777777" w:rsidR="005626BB" w:rsidRDefault="00000000">
                                <w:pPr>
                                  <w:spacing w:after="160" w:line="258" w:lineRule="auto"/>
                                  <w:ind w:left="0" w:right="0" w:firstLine="0"/>
                                  <w:jc w:val="left"/>
                                  <w:textDirection w:val="btLr"/>
                                </w:pPr>
                                <w:r>
                                  <w:rPr>
                                    <w:b/>
                                    <w:sz w:val="44"/>
                                  </w:rPr>
                                  <w:t xml:space="preserve"> </w:t>
                                </w:r>
                              </w:p>
                            </w:txbxContent>
                          </wps:txbx>
                          <wps:bodyPr spcFirstLastPara="1" wrap="square" lIns="0" tIns="0" rIns="0" bIns="0" anchor="t" anchorCtr="0">
                            <a:noAutofit/>
                          </wps:bodyPr>
                        </wps:wsp>
                        <pic:pic xmlns:pic="http://schemas.openxmlformats.org/drawingml/2006/picture">
                          <pic:nvPicPr>
                            <pic:cNvPr id="5" name="Shape 5"/>
                            <pic:cNvPicPr preferRelativeResize="0"/>
                          </pic:nvPicPr>
                          <pic:blipFill rotWithShape="1">
                            <a:blip r:embed="rId8">
                              <a:alphaModFix/>
                            </a:blip>
                            <a:srcRect/>
                            <a:stretch/>
                          </pic:blipFill>
                          <pic:spPr>
                            <a:xfrm>
                              <a:off x="0" y="0"/>
                              <a:ext cx="1200150" cy="1200150"/>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-317499</wp:posOffset>
                </wp:positionH>
                <wp:positionV relativeFrom="paragraph">
                  <wp:posOffset>-482599</wp:posOffset>
                </wp:positionV>
                <wp:extent cx="1200150" cy="1200150"/>
                <wp:effectExtent b="0" l="0" r="0" t="0"/>
                <wp:wrapSquare wrapText="bothSides" distB="0" distT="0" distL="114300" distR="114300"/>
                <wp:docPr id="29234"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200150" cy="1200150"/>
                        </a:xfrm>
                        <a:prstGeom prst="rect"/>
                        <a:ln/>
                      </pic:spPr>
                    </pic:pic>
                  </a:graphicData>
                </a:graphic>
              </wp:anchor>
            </w:drawing>
          </mc:Fallback>
        </mc:AlternateContent>
      </w:r>
    </w:p>
    <w:p w14:paraId="63388972" w14:textId="77777777" w:rsidR="005626BB" w:rsidRDefault="00000000">
      <w:pPr>
        <w:spacing w:after="0" w:line="259" w:lineRule="auto"/>
        <w:ind w:right="179"/>
        <w:jc w:val="center"/>
      </w:pPr>
      <w:r>
        <w:rPr>
          <w:b/>
          <w:sz w:val="28"/>
          <w:szCs w:val="28"/>
        </w:rPr>
        <w:t xml:space="preserve">               Assignment-02 </w:t>
      </w:r>
    </w:p>
    <w:p w14:paraId="0AFDC890" w14:textId="77777777" w:rsidR="005626BB" w:rsidRDefault="00000000">
      <w:pPr>
        <w:spacing w:after="0" w:line="259" w:lineRule="auto"/>
        <w:ind w:left="0" w:right="105" w:firstLine="0"/>
        <w:jc w:val="center"/>
      </w:pPr>
      <w:r>
        <w:rPr>
          <w:b/>
          <w:sz w:val="28"/>
          <w:szCs w:val="28"/>
        </w:rPr>
        <w:t xml:space="preserve"> </w:t>
      </w:r>
    </w:p>
    <w:p w14:paraId="4503F03D" w14:textId="77777777" w:rsidR="005626BB" w:rsidRDefault="00000000">
      <w:pPr>
        <w:spacing w:after="269" w:line="259" w:lineRule="auto"/>
        <w:ind w:right="182"/>
        <w:jc w:val="center"/>
      </w:pPr>
      <w:r>
        <w:rPr>
          <w:b/>
          <w:sz w:val="28"/>
          <w:szCs w:val="28"/>
        </w:rPr>
        <w:t xml:space="preserve">          CLO-2 </w:t>
      </w:r>
    </w:p>
    <w:p w14:paraId="43242947" w14:textId="77777777" w:rsidR="005626BB" w:rsidRDefault="00000000">
      <w:pPr>
        <w:spacing w:after="29" w:line="259" w:lineRule="auto"/>
        <w:ind w:right="0"/>
        <w:jc w:val="center"/>
      </w:pPr>
      <w:r>
        <w:rPr>
          <w:b/>
          <w:sz w:val="28"/>
          <w:szCs w:val="28"/>
        </w:rPr>
        <w:t xml:space="preserve">              Software Requirement Specification </w:t>
      </w:r>
    </w:p>
    <w:p w14:paraId="5D506FD1" w14:textId="77777777" w:rsidR="005626BB" w:rsidRDefault="00000000">
      <w:pPr>
        <w:spacing w:after="302" w:line="259" w:lineRule="auto"/>
        <w:ind w:right="1"/>
        <w:jc w:val="center"/>
      </w:pPr>
      <w:r>
        <w:rPr>
          <w:b/>
          <w:sz w:val="28"/>
          <w:szCs w:val="28"/>
        </w:rPr>
        <w:t xml:space="preserve">(SRS DOCUMENT) </w:t>
      </w:r>
    </w:p>
    <w:p w14:paraId="71DE9BC2" w14:textId="77777777" w:rsidR="005626BB" w:rsidRDefault="00000000">
      <w:pPr>
        <w:spacing w:after="0" w:line="259" w:lineRule="auto"/>
        <w:ind w:right="1"/>
        <w:jc w:val="center"/>
      </w:pPr>
      <w:r>
        <w:rPr>
          <w:b/>
          <w:sz w:val="28"/>
          <w:szCs w:val="28"/>
        </w:rPr>
        <w:t xml:space="preserve">for </w:t>
      </w:r>
    </w:p>
    <w:p w14:paraId="040A64D4" w14:textId="77777777" w:rsidR="005626BB" w:rsidRDefault="00000000">
      <w:pPr>
        <w:spacing w:after="0" w:line="259" w:lineRule="auto"/>
        <w:ind w:left="77" w:right="0" w:firstLine="0"/>
        <w:jc w:val="center"/>
      </w:pPr>
      <w:r>
        <w:rPr>
          <w:b/>
          <w:sz w:val="28"/>
          <w:szCs w:val="28"/>
        </w:rPr>
        <w:t xml:space="preserve"> </w:t>
      </w:r>
    </w:p>
    <w:p w14:paraId="1DCADC87" w14:textId="77777777" w:rsidR="005626BB" w:rsidRDefault="00000000">
      <w:pPr>
        <w:spacing w:after="0" w:line="259" w:lineRule="auto"/>
        <w:ind w:right="2"/>
        <w:jc w:val="center"/>
      </w:pPr>
      <w:r>
        <w:rPr>
          <w:b/>
          <w:sz w:val="28"/>
          <w:szCs w:val="28"/>
        </w:rPr>
        <w:t xml:space="preserve">Project Title </w:t>
      </w:r>
    </w:p>
    <w:p w14:paraId="0A7AF3C6" w14:textId="77777777" w:rsidR="005626BB" w:rsidRDefault="00000000">
      <w:pPr>
        <w:spacing w:after="0" w:line="259" w:lineRule="auto"/>
        <w:ind w:left="0" w:right="177" w:firstLine="0"/>
        <w:jc w:val="center"/>
      </w:pPr>
      <w:r>
        <w:rPr>
          <w:i/>
          <w:sz w:val="28"/>
          <w:szCs w:val="28"/>
        </w:rPr>
        <w:t>XOTRON</w:t>
      </w:r>
    </w:p>
    <w:p w14:paraId="29E6A668" w14:textId="77777777" w:rsidR="005626BB" w:rsidRDefault="00000000">
      <w:pPr>
        <w:spacing w:after="0" w:line="259" w:lineRule="auto"/>
        <w:ind w:left="77" w:right="0" w:firstLine="0"/>
        <w:jc w:val="center"/>
      </w:pPr>
      <w:r>
        <w:rPr>
          <w:sz w:val="28"/>
          <w:szCs w:val="28"/>
        </w:rPr>
        <w:t xml:space="preserve"> </w:t>
      </w:r>
    </w:p>
    <w:p w14:paraId="108AB575" w14:textId="77777777" w:rsidR="005626BB" w:rsidRDefault="00000000">
      <w:pPr>
        <w:spacing w:after="0" w:line="259" w:lineRule="auto"/>
        <w:ind w:left="7" w:right="0" w:firstLine="0"/>
        <w:jc w:val="center"/>
      </w:pPr>
      <w:r>
        <w:rPr>
          <w:sz w:val="28"/>
          <w:szCs w:val="28"/>
        </w:rPr>
        <w:t>Version 1.0</w:t>
      </w:r>
      <w:r>
        <w:rPr>
          <w:b/>
          <w:sz w:val="28"/>
          <w:szCs w:val="28"/>
        </w:rPr>
        <w:t xml:space="preserve"> </w:t>
      </w:r>
    </w:p>
    <w:p w14:paraId="345FFC88" w14:textId="77777777" w:rsidR="005626BB" w:rsidRDefault="00000000">
      <w:pPr>
        <w:spacing w:after="0" w:line="259" w:lineRule="auto"/>
        <w:ind w:left="0" w:right="105" w:firstLine="0"/>
        <w:jc w:val="center"/>
      </w:pPr>
      <w:r>
        <w:rPr>
          <w:i/>
          <w:sz w:val="28"/>
          <w:szCs w:val="28"/>
        </w:rPr>
        <w:t xml:space="preserve"> </w:t>
      </w:r>
    </w:p>
    <w:p w14:paraId="6167BBA1" w14:textId="77777777" w:rsidR="005626BB" w:rsidRDefault="00000000">
      <w:pPr>
        <w:spacing w:after="0" w:line="259" w:lineRule="auto"/>
        <w:ind w:left="7" w:right="0" w:firstLine="0"/>
        <w:jc w:val="center"/>
      </w:pPr>
      <w:r>
        <w:rPr>
          <w:b/>
          <w:i/>
          <w:sz w:val="28"/>
          <w:szCs w:val="28"/>
        </w:rPr>
        <w:t xml:space="preserve"> </w:t>
      </w:r>
    </w:p>
    <w:p w14:paraId="6396019A" w14:textId="77777777" w:rsidR="005626BB" w:rsidRDefault="00000000">
      <w:pPr>
        <w:spacing w:after="131" w:line="259" w:lineRule="auto"/>
        <w:ind w:right="1"/>
        <w:jc w:val="center"/>
      </w:pPr>
      <w:r>
        <w:rPr>
          <w:b/>
          <w:sz w:val="28"/>
          <w:szCs w:val="28"/>
        </w:rPr>
        <w:t xml:space="preserve">Submitted By:  </w:t>
      </w:r>
    </w:p>
    <w:p w14:paraId="0CC8634A" w14:textId="77777777" w:rsidR="005626BB" w:rsidRDefault="00000000">
      <w:pPr>
        <w:spacing w:after="133" w:line="259" w:lineRule="auto"/>
        <w:ind w:right="2"/>
        <w:jc w:val="center"/>
      </w:pPr>
      <w:r>
        <w:rPr>
          <w:b/>
          <w:sz w:val="28"/>
          <w:szCs w:val="28"/>
        </w:rPr>
        <w:t>Arslan Amin     SP21-BCT-005 BCT-4A</w:t>
      </w:r>
    </w:p>
    <w:p w14:paraId="7E95C866" w14:textId="77777777" w:rsidR="005626BB" w:rsidRDefault="00000000">
      <w:pPr>
        <w:spacing w:after="77" w:line="356" w:lineRule="auto"/>
        <w:ind w:left="0" w:right="1825" w:firstLine="0"/>
        <w:jc w:val="center"/>
      </w:pPr>
      <w:r>
        <w:rPr>
          <w:b/>
          <w:sz w:val="28"/>
          <w:szCs w:val="28"/>
        </w:rPr>
        <w:t xml:space="preserve">                       Haleema Saadia     SP21-BCT-</w:t>
      </w:r>
      <w:proofErr w:type="gramStart"/>
      <w:r>
        <w:rPr>
          <w:b/>
          <w:sz w:val="28"/>
          <w:szCs w:val="28"/>
        </w:rPr>
        <w:t>007  BCT</w:t>
      </w:r>
      <w:proofErr w:type="gramEnd"/>
      <w:r>
        <w:rPr>
          <w:b/>
          <w:sz w:val="28"/>
          <w:szCs w:val="28"/>
        </w:rPr>
        <w:t>-4A</w:t>
      </w:r>
    </w:p>
    <w:p w14:paraId="5335EBF0" w14:textId="77777777" w:rsidR="005626BB" w:rsidRDefault="00000000">
      <w:pPr>
        <w:spacing w:after="174" w:line="259" w:lineRule="auto"/>
        <w:ind w:left="97" w:right="0" w:firstLine="0"/>
        <w:jc w:val="center"/>
      </w:pPr>
      <w:r>
        <w:rPr>
          <w:b/>
          <w:i/>
          <w:sz w:val="36"/>
          <w:szCs w:val="36"/>
        </w:rPr>
        <w:t xml:space="preserve"> </w:t>
      </w:r>
    </w:p>
    <w:p w14:paraId="56A92BD4" w14:textId="77777777" w:rsidR="005626BB" w:rsidRDefault="00000000">
      <w:pPr>
        <w:spacing w:after="131" w:line="259" w:lineRule="auto"/>
        <w:ind w:left="16" w:right="3" w:firstLine="6"/>
      </w:pPr>
      <w:r>
        <w:rPr>
          <w:b/>
          <w:i/>
          <w:sz w:val="36"/>
          <w:szCs w:val="36"/>
        </w:rPr>
        <w:t>Supervisor</w:t>
      </w:r>
      <w:r>
        <w:rPr>
          <w:b/>
          <w:i/>
          <w:sz w:val="30"/>
          <w:szCs w:val="30"/>
        </w:rPr>
        <w:t xml:space="preserve"> </w:t>
      </w:r>
    </w:p>
    <w:p w14:paraId="33035575" w14:textId="77777777" w:rsidR="005626BB" w:rsidRDefault="00000000">
      <w:pPr>
        <w:spacing w:after="76" w:line="259" w:lineRule="auto"/>
        <w:ind w:left="15" w:right="5" w:firstLine="7"/>
      </w:pPr>
      <w:r>
        <w:rPr>
          <w:b/>
          <w:sz w:val="32"/>
          <w:szCs w:val="32"/>
        </w:rPr>
        <w:t>Mr. Tehseen Riaz Abbasi.</w:t>
      </w:r>
    </w:p>
    <w:p w14:paraId="21F2437F" w14:textId="77777777" w:rsidR="005626BB" w:rsidRDefault="00000000">
      <w:pPr>
        <w:spacing w:after="22" w:line="259" w:lineRule="auto"/>
        <w:ind w:left="97" w:right="0" w:firstLine="0"/>
      </w:pPr>
      <w:r>
        <w:rPr>
          <w:b/>
          <w:i/>
          <w:sz w:val="36"/>
          <w:szCs w:val="36"/>
        </w:rPr>
        <w:t xml:space="preserve"> </w:t>
      </w:r>
    </w:p>
    <w:p w14:paraId="66141861" w14:textId="77777777" w:rsidR="005626BB" w:rsidRDefault="00000000">
      <w:pPr>
        <w:spacing w:after="495" w:line="259" w:lineRule="auto"/>
        <w:ind w:left="658" w:right="0" w:firstLine="0"/>
      </w:pPr>
      <w:r>
        <w:rPr>
          <w:b/>
          <w:i/>
          <w:sz w:val="36"/>
          <w:szCs w:val="36"/>
        </w:rPr>
        <w:t xml:space="preserve">Bachelor of Science in Cyber Security (2020-2024) </w:t>
      </w:r>
    </w:p>
    <w:p w14:paraId="2BF838C0" w14:textId="77777777" w:rsidR="005626BB" w:rsidRDefault="00000000">
      <w:pPr>
        <w:spacing w:after="0" w:line="259" w:lineRule="auto"/>
        <w:ind w:left="0" w:right="0" w:firstLine="0"/>
      </w:pPr>
      <w:r>
        <w:t xml:space="preserve"> </w:t>
      </w:r>
      <w:r>
        <w:tab/>
        <w:t xml:space="preserve"> </w:t>
      </w:r>
    </w:p>
    <w:p w14:paraId="6CA5ECB9" w14:textId="77777777" w:rsidR="005626BB" w:rsidRDefault="00000000">
      <w:pPr>
        <w:spacing w:after="0" w:line="259" w:lineRule="auto"/>
        <w:ind w:left="7" w:right="0" w:firstLine="0"/>
      </w:pPr>
      <w:r>
        <w:t xml:space="preserve"> </w:t>
      </w:r>
    </w:p>
    <w:p w14:paraId="34776048" w14:textId="77777777" w:rsidR="005626BB" w:rsidRDefault="00000000">
      <w:pPr>
        <w:spacing w:after="0" w:line="259" w:lineRule="auto"/>
        <w:ind w:left="0" w:right="0" w:firstLine="0"/>
      </w:pPr>
      <w:r>
        <w:t xml:space="preserve"> </w:t>
      </w:r>
    </w:p>
    <w:p w14:paraId="62B5735C" w14:textId="77777777" w:rsidR="005626BB" w:rsidRDefault="00000000">
      <w:pPr>
        <w:spacing w:after="377" w:line="259" w:lineRule="auto"/>
        <w:ind w:left="7" w:right="0" w:firstLine="0"/>
      </w:pPr>
      <w:r>
        <w:lastRenderedPageBreak/>
        <w:t xml:space="preserve"> </w:t>
      </w:r>
    </w:p>
    <w:p w14:paraId="66177C04" w14:textId="77777777" w:rsidR="005626BB" w:rsidRDefault="00000000">
      <w:pPr>
        <w:spacing w:after="0" w:line="259" w:lineRule="auto"/>
        <w:ind w:left="5" w:right="0" w:firstLine="0"/>
      </w:pPr>
      <w:r>
        <w:rPr>
          <w:b/>
          <w:sz w:val="36"/>
          <w:szCs w:val="36"/>
        </w:rPr>
        <w:t xml:space="preserve">Table of Contents </w:t>
      </w:r>
    </w:p>
    <w:p w14:paraId="2DFD9F5D" w14:textId="77777777" w:rsidR="005626BB" w:rsidRDefault="00000000">
      <w:pPr>
        <w:spacing w:after="0" w:line="259" w:lineRule="auto"/>
        <w:ind w:left="7" w:right="0" w:firstLine="0"/>
      </w:pPr>
      <w:r>
        <w:rPr>
          <w:b/>
        </w:rPr>
        <w:t xml:space="preserve"> </w:t>
      </w:r>
    </w:p>
    <w:p w14:paraId="75D77A90" w14:textId="77777777" w:rsidR="005626BB" w:rsidRDefault="00000000">
      <w:pPr>
        <w:spacing w:after="0" w:line="259" w:lineRule="auto"/>
        <w:ind w:left="7" w:right="0" w:firstLine="0"/>
      </w:pPr>
      <w:r>
        <w:t xml:space="preserve"> </w:t>
      </w:r>
    </w:p>
    <w:sdt>
      <w:sdtPr>
        <w:id w:val="1123576141"/>
        <w:docPartObj>
          <w:docPartGallery w:val="Table of Contents"/>
          <w:docPartUnique/>
        </w:docPartObj>
      </w:sdtPr>
      <w:sdtContent>
        <w:p w14:paraId="6685E6F6" w14:textId="77777777" w:rsidR="005626BB" w:rsidRDefault="00000000">
          <w:pPr>
            <w:pBdr>
              <w:top w:val="nil"/>
              <w:left w:val="nil"/>
              <w:bottom w:val="nil"/>
              <w:right w:val="nil"/>
              <w:between w:val="nil"/>
            </w:pBdr>
            <w:tabs>
              <w:tab w:val="right" w:pos="9369"/>
            </w:tabs>
            <w:spacing w:after="0" w:line="259" w:lineRule="auto"/>
            <w:ind w:left="29" w:right="23"/>
            <w:rPr>
              <w:b/>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 xml:space="preserve">  </w:t>
            </w:r>
          </w:hyperlink>
          <w:hyperlink w:anchor="_heading=h.gjdgxs">
            <w:r>
              <w:rPr>
                <w:b/>
              </w:rPr>
              <w:t>Introduction</w:t>
            </w:r>
            <w:r>
              <w:rPr>
                <w:b/>
              </w:rPr>
              <w:tab/>
              <w:t xml:space="preserve">1 </w:t>
            </w:r>
          </w:hyperlink>
        </w:p>
        <w:p w14:paraId="39FA66ED"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30j0zll">
            <w:r>
              <w:rPr>
                <w:b/>
                <w:sz w:val="22"/>
                <w:szCs w:val="22"/>
              </w:rPr>
              <w:t>1.1</w:t>
            </w:r>
          </w:hyperlink>
          <w:hyperlink w:anchor="_heading=h.30j0zll">
            <w:r>
              <w:rPr>
                <w:rFonts w:ascii="Calibri" w:eastAsia="Calibri" w:hAnsi="Calibri" w:cs="Calibri"/>
                <w:sz w:val="22"/>
                <w:szCs w:val="22"/>
              </w:rPr>
              <w:t xml:space="preserve">  </w:t>
            </w:r>
          </w:hyperlink>
          <w:hyperlink w:anchor="_heading=h.30j0zll">
            <w:r>
              <w:rPr>
                <w:b/>
                <w:sz w:val="22"/>
                <w:szCs w:val="22"/>
              </w:rPr>
              <w:t>Purpose</w:t>
            </w:r>
          </w:hyperlink>
          <w:hyperlink w:anchor="_heading=h.30j0zll">
            <w:r>
              <w:rPr>
                <w:sz w:val="22"/>
                <w:szCs w:val="22"/>
              </w:rPr>
              <w:tab/>
              <w:t xml:space="preserve">1 </w:t>
            </w:r>
          </w:hyperlink>
        </w:p>
        <w:p w14:paraId="564B59BA"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ihv636">
            <w:r>
              <w:rPr>
                <w:b/>
                <w:sz w:val="22"/>
                <w:szCs w:val="22"/>
              </w:rPr>
              <w:t>1.2</w:t>
            </w:r>
          </w:hyperlink>
          <w:hyperlink w:anchor="_heading=h.ihv636">
            <w:r>
              <w:rPr>
                <w:rFonts w:ascii="Calibri" w:eastAsia="Calibri" w:hAnsi="Calibri" w:cs="Calibri"/>
                <w:sz w:val="22"/>
                <w:szCs w:val="22"/>
              </w:rPr>
              <w:t xml:space="preserve">  </w:t>
            </w:r>
          </w:hyperlink>
          <w:hyperlink w:anchor="_heading=h.ihv636">
            <w:r>
              <w:rPr>
                <w:b/>
                <w:sz w:val="22"/>
                <w:szCs w:val="22"/>
              </w:rPr>
              <w:t>Scope</w:t>
            </w:r>
          </w:hyperlink>
          <w:hyperlink w:anchor="_heading=h.ihv636">
            <w:r>
              <w:rPr>
                <w:sz w:val="22"/>
                <w:szCs w:val="22"/>
              </w:rPr>
              <w:tab/>
              <w:t xml:space="preserve">1 </w:t>
            </w:r>
          </w:hyperlink>
        </w:p>
        <w:p w14:paraId="23BE274A"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1fob9te">
            <w:r>
              <w:rPr>
                <w:b/>
                <w:sz w:val="22"/>
                <w:szCs w:val="22"/>
              </w:rPr>
              <w:t>1.3</w:t>
            </w:r>
          </w:hyperlink>
          <w:hyperlink w:anchor="_heading=h.1fob9te">
            <w:r>
              <w:rPr>
                <w:rFonts w:ascii="Calibri" w:eastAsia="Calibri" w:hAnsi="Calibri" w:cs="Calibri"/>
                <w:sz w:val="22"/>
                <w:szCs w:val="22"/>
              </w:rPr>
              <w:t xml:space="preserve"> </w:t>
            </w:r>
          </w:hyperlink>
          <w:hyperlink w:anchor="_heading=h.1fob9te">
            <w:r>
              <w:rPr>
                <w:b/>
                <w:sz w:val="22"/>
                <w:szCs w:val="22"/>
              </w:rPr>
              <w:t>Modules</w:t>
            </w:r>
          </w:hyperlink>
          <w:hyperlink w:anchor="_heading=h.1fob9te">
            <w:r>
              <w:rPr>
                <w:sz w:val="22"/>
                <w:szCs w:val="22"/>
              </w:rPr>
              <w:tab/>
              <w:t xml:space="preserve">1 </w:t>
            </w:r>
          </w:hyperlink>
        </w:p>
        <w:p w14:paraId="50F5F8E1"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17dp8vu">
            <w:r>
              <w:rPr>
                <w:b/>
                <w:sz w:val="22"/>
                <w:szCs w:val="22"/>
              </w:rPr>
              <w:t>1.4</w:t>
            </w:r>
          </w:hyperlink>
          <w:hyperlink w:anchor="_heading=h.17dp8vu">
            <w:r>
              <w:rPr>
                <w:rFonts w:ascii="Calibri" w:eastAsia="Calibri" w:hAnsi="Calibri" w:cs="Calibri"/>
                <w:sz w:val="22"/>
                <w:szCs w:val="22"/>
              </w:rPr>
              <w:t xml:space="preserve"> </w:t>
            </w:r>
          </w:hyperlink>
          <w:hyperlink w:anchor="_heading=h.17dp8vu">
            <w:r>
              <w:rPr>
                <w:b/>
                <w:sz w:val="22"/>
                <w:szCs w:val="22"/>
              </w:rPr>
              <w:t>Overview</w:t>
            </w:r>
          </w:hyperlink>
          <w:hyperlink w:anchor="_heading=h.17dp8vu">
            <w:r>
              <w:rPr>
                <w:sz w:val="22"/>
                <w:szCs w:val="22"/>
              </w:rPr>
              <w:tab/>
              <w:t xml:space="preserve">1 </w:t>
            </w:r>
          </w:hyperlink>
        </w:p>
        <w:p w14:paraId="0759B605" w14:textId="77777777" w:rsidR="005626BB" w:rsidRDefault="00000000">
          <w:pPr>
            <w:pBdr>
              <w:top w:val="nil"/>
              <w:left w:val="nil"/>
              <w:bottom w:val="nil"/>
              <w:right w:val="nil"/>
              <w:between w:val="nil"/>
            </w:pBdr>
            <w:tabs>
              <w:tab w:val="right" w:pos="9369"/>
            </w:tabs>
            <w:spacing w:after="0" w:line="259" w:lineRule="auto"/>
            <w:ind w:left="29" w:right="23"/>
            <w:rPr>
              <w:b/>
            </w:rPr>
          </w:pPr>
          <w:hyperlink w:anchor="_heading=h.3rdcrjn">
            <w:r>
              <w:rPr>
                <w:b/>
              </w:rPr>
              <w:t>2.</w:t>
            </w:r>
          </w:hyperlink>
          <w:hyperlink w:anchor="_heading=h.3rdcrjn">
            <w:r>
              <w:rPr>
                <w:rFonts w:ascii="Calibri" w:eastAsia="Calibri" w:hAnsi="Calibri" w:cs="Calibri"/>
                <w:sz w:val="22"/>
                <w:szCs w:val="22"/>
              </w:rPr>
              <w:t xml:space="preserve">  </w:t>
            </w:r>
          </w:hyperlink>
          <w:hyperlink w:anchor="_heading=h.3rdcrjn">
            <w:r>
              <w:rPr>
                <w:b/>
              </w:rPr>
              <w:t>Overall Description</w:t>
            </w:r>
            <w:r>
              <w:rPr>
                <w:b/>
              </w:rPr>
              <w:tab/>
              <w:t xml:space="preserve">1 </w:t>
            </w:r>
          </w:hyperlink>
        </w:p>
        <w:p w14:paraId="17A88EF9"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26in1rg">
            <w:r>
              <w:rPr>
                <w:b/>
                <w:sz w:val="22"/>
                <w:szCs w:val="22"/>
              </w:rPr>
              <w:t>2.1</w:t>
            </w:r>
          </w:hyperlink>
          <w:hyperlink w:anchor="_heading=h.26in1rg">
            <w:r>
              <w:rPr>
                <w:rFonts w:ascii="Calibri" w:eastAsia="Calibri" w:hAnsi="Calibri" w:cs="Calibri"/>
                <w:sz w:val="22"/>
                <w:szCs w:val="22"/>
              </w:rPr>
              <w:t xml:space="preserve">  </w:t>
            </w:r>
          </w:hyperlink>
          <w:hyperlink w:anchor="_heading=h.26in1rg">
            <w:r>
              <w:rPr>
                <w:b/>
                <w:sz w:val="22"/>
                <w:szCs w:val="22"/>
              </w:rPr>
              <w:t>Product Perspective</w:t>
            </w:r>
          </w:hyperlink>
          <w:hyperlink w:anchor="_heading=h.26in1rg">
            <w:r>
              <w:rPr>
                <w:sz w:val="22"/>
                <w:szCs w:val="22"/>
              </w:rPr>
              <w:tab/>
              <w:t xml:space="preserve">1 </w:t>
            </w:r>
          </w:hyperlink>
        </w:p>
        <w:p w14:paraId="38819FEE"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32hioqz">
            <w:r>
              <w:rPr>
                <w:b/>
                <w:sz w:val="22"/>
                <w:szCs w:val="22"/>
              </w:rPr>
              <w:t>2.2</w:t>
            </w:r>
          </w:hyperlink>
          <w:hyperlink w:anchor="_heading=h.32hioqz">
            <w:r>
              <w:rPr>
                <w:rFonts w:ascii="Calibri" w:eastAsia="Calibri" w:hAnsi="Calibri" w:cs="Calibri"/>
                <w:sz w:val="22"/>
                <w:szCs w:val="22"/>
              </w:rPr>
              <w:t xml:space="preserve">  </w:t>
            </w:r>
          </w:hyperlink>
          <w:hyperlink w:anchor="_heading=h.32hioqz">
            <w:r>
              <w:rPr>
                <w:b/>
                <w:sz w:val="22"/>
                <w:szCs w:val="22"/>
              </w:rPr>
              <w:t>User classes and characteristics</w:t>
            </w:r>
          </w:hyperlink>
          <w:hyperlink w:anchor="_heading=h.32hioqz">
            <w:r>
              <w:rPr>
                <w:sz w:val="22"/>
                <w:szCs w:val="22"/>
              </w:rPr>
              <w:tab/>
              <w:t xml:space="preserve">1 </w:t>
            </w:r>
          </w:hyperlink>
        </w:p>
        <w:p w14:paraId="5FE12D26"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lnxbz9">
            <w:r>
              <w:rPr>
                <w:b/>
                <w:sz w:val="22"/>
                <w:szCs w:val="22"/>
              </w:rPr>
              <w:t>2.3</w:t>
            </w:r>
          </w:hyperlink>
          <w:hyperlink w:anchor="_heading=h.lnxbz9">
            <w:r>
              <w:rPr>
                <w:rFonts w:ascii="Calibri" w:eastAsia="Calibri" w:hAnsi="Calibri" w:cs="Calibri"/>
                <w:sz w:val="22"/>
                <w:szCs w:val="22"/>
              </w:rPr>
              <w:t xml:space="preserve"> </w:t>
            </w:r>
          </w:hyperlink>
          <w:hyperlink w:anchor="_heading=h.lnxbz9">
            <w:r>
              <w:rPr>
                <w:b/>
                <w:sz w:val="22"/>
                <w:szCs w:val="22"/>
              </w:rPr>
              <w:t>Operating Environment</w:t>
            </w:r>
          </w:hyperlink>
          <w:hyperlink w:anchor="_heading=h.lnxbz9">
            <w:r>
              <w:rPr>
                <w:sz w:val="22"/>
                <w:szCs w:val="22"/>
              </w:rPr>
              <w:tab/>
              <w:t xml:space="preserve">1 </w:t>
            </w:r>
          </w:hyperlink>
        </w:p>
        <w:p w14:paraId="5C8DF3C7"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35nkun2">
            <w:r>
              <w:rPr>
                <w:b/>
                <w:sz w:val="22"/>
                <w:szCs w:val="22"/>
              </w:rPr>
              <w:t>2.4</w:t>
            </w:r>
          </w:hyperlink>
          <w:hyperlink w:anchor="_heading=h.35nkun2">
            <w:r>
              <w:rPr>
                <w:rFonts w:ascii="Calibri" w:eastAsia="Calibri" w:hAnsi="Calibri" w:cs="Calibri"/>
                <w:sz w:val="22"/>
                <w:szCs w:val="22"/>
              </w:rPr>
              <w:t xml:space="preserve"> </w:t>
            </w:r>
          </w:hyperlink>
          <w:hyperlink w:anchor="_heading=h.35nkun2">
            <w:r>
              <w:rPr>
                <w:b/>
                <w:sz w:val="22"/>
                <w:szCs w:val="22"/>
              </w:rPr>
              <w:t>Design and Implementation Constraints</w:t>
            </w:r>
          </w:hyperlink>
          <w:hyperlink w:anchor="_heading=h.35nkun2">
            <w:r>
              <w:rPr>
                <w:sz w:val="22"/>
                <w:szCs w:val="22"/>
              </w:rPr>
              <w:tab/>
              <w:t xml:space="preserve">2 </w:t>
            </w:r>
          </w:hyperlink>
        </w:p>
        <w:p w14:paraId="4CCE057D" w14:textId="77777777" w:rsidR="005626BB" w:rsidRDefault="00000000">
          <w:pPr>
            <w:pBdr>
              <w:top w:val="nil"/>
              <w:left w:val="nil"/>
              <w:bottom w:val="nil"/>
              <w:right w:val="nil"/>
              <w:between w:val="nil"/>
            </w:pBdr>
            <w:tabs>
              <w:tab w:val="right" w:pos="9369"/>
            </w:tabs>
            <w:spacing w:after="0" w:line="259" w:lineRule="auto"/>
            <w:ind w:left="29" w:right="23"/>
            <w:rPr>
              <w:b/>
            </w:rPr>
          </w:pPr>
          <w:hyperlink w:anchor="_heading=h.1ksv4uv">
            <w:r>
              <w:rPr>
                <w:b/>
              </w:rPr>
              <w:t>3.</w:t>
            </w:r>
          </w:hyperlink>
          <w:hyperlink w:anchor="_heading=h.1ksv4uv">
            <w:r>
              <w:rPr>
                <w:rFonts w:ascii="Calibri" w:eastAsia="Calibri" w:hAnsi="Calibri" w:cs="Calibri"/>
                <w:sz w:val="22"/>
                <w:szCs w:val="22"/>
              </w:rPr>
              <w:t xml:space="preserve"> </w:t>
            </w:r>
          </w:hyperlink>
          <w:hyperlink w:anchor="_heading=h.1ksv4uv">
            <w:r>
              <w:rPr>
                <w:b/>
              </w:rPr>
              <w:t>Requirement Identifying Technique</w:t>
            </w:r>
            <w:r>
              <w:rPr>
                <w:b/>
              </w:rPr>
              <w:tab/>
              <w:t xml:space="preserve">2 </w:t>
            </w:r>
          </w:hyperlink>
        </w:p>
        <w:p w14:paraId="16B57157"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44sinio">
            <w:r>
              <w:rPr>
                <w:b/>
                <w:sz w:val="22"/>
                <w:szCs w:val="22"/>
              </w:rPr>
              <w:t>3.1.</w:t>
            </w:r>
          </w:hyperlink>
          <w:hyperlink w:anchor="_heading=h.44sinio">
            <w:r>
              <w:rPr>
                <w:rFonts w:ascii="Calibri" w:eastAsia="Calibri" w:hAnsi="Calibri" w:cs="Calibri"/>
                <w:sz w:val="22"/>
                <w:szCs w:val="22"/>
              </w:rPr>
              <w:t xml:space="preserve"> </w:t>
            </w:r>
          </w:hyperlink>
          <w:hyperlink w:anchor="_heading=h.44sinio">
            <w:r>
              <w:rPr>
                <w:b/>
                <w:sz w:val="22"/>
                <w:szCs w:val="22"/>
              </w:rPr>
              <w:t>Use Case(s) Diagram:</w:t>
            </w:r>
          </w:hyperlink>
          <w:hyperlink w:anchor="_heading=h.44sinio">
            <w:r>
              <w:rPr>
                <w:sz w:val="22"/>
                <w:szCs w:val="22"/>
              </w:rPr>
              <w:tab/>
              <w:t xml:space="preserve">2 </w:t>
            </w:r>
          </w:hyperlink>
        </w:p>
        <w:p w14:paraId="49C9E3C8" w14:textId="77777777" w:rsidR="005626BB" w:rsidRDefault="00000000">
          <w:pPr>
            <w:pBdr>
              <w:top w:val="nil"/>
              <w:left w:val="nil"/>
              <w:bottom w:val="nil"/>
              <w:right w:val="nil"/>
              <w:between w:val="nil"/>
            </w:pBdr>
            <w:tabs>
              <w:tab w:val="right" w:pos="9369"/>
            </w:tabs>
            <w:spacing w:after="0" w:line="259" w:lineRule="auto"/>
            <w:ind w:left="29" w:right="23"/>
            <w:rPr>
              <w:b/>
            </w:rPr>
          </w:pPr>
          <w:hyperlink w:anchor="_heading=h.2jxsxqh">
            <w:r>
              <w:rPr>
                <w:b/>
              </w:rPr>
              <w:t>4.</w:t>
            </w:r>
          </w:hyperlink>
          <w:hyperlink w:anchor="_heading=h.2jxsxqh">
            <w:r>
              <w:rPr>
                <w:rFonts w:ascii="Calibri" w:eastAsia="Calibri" w:hAnsi="Calibri" w:cs="Calibri"/>
                <w:sz w:val="22"/>
                <w:szCs w:val="22"/>
              </w:rPr>
              <w:t xml:space="preserve">  </w:t>
            </w:r>
          </w:hyperlink>
          <w:hyperlink w:anchor="_heading=h.2jxsxqh">
            <w:r>
              <w:rPr>
                <w:b/>
              </w:rPr>
              <w:t>Functional Requirements</w:t>
            </w:r>
            <w:r>
              <w:rPr>
                <w:b/>
              </w:rPr>
              <w:tab/>
              <w:t xml:space="preserve">3 </w:t>
            </w:r>
          </w:hyperlink>
        </w:p>
        <w:p w14:paraId="61344CF1"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z337ya">
            <w:r>
              <w:rPr>
                <w:b/>
                <w:sz w:val="22"/>
                <w:szCs w:val="22"/>
              </w:rPr>
              <w:t>4.1.</w:t>
            </w:r>
          </w:hyperlink>
          <w:hyperlink w:anchor="_heading=h.z337ya">
            <w:r>
              <w:rPr>
                <w:rFonts w:ascii="Calibri" w:eastAsia="Calibri" w:hAnsi="Calibri" w:cs="Calibri"/>
                <w:sz w:val="22"/>
                <w:szCs w:val="22"/>
              </w:rPr>
              <w:t xml:space="preserve">  </w:t>
            </w:r>
          </w:hyperlink>
          <w:hyperlink w:anchor="_heading=h.z337ya">
            <w:r>
              <w:rPr>
                <w:b/>
                <w:sz w:val="22"/>
                <w:szCs w:val="22"/>
              </w:rPr>
              <w:t>Use Case(s) (List):</w:t>
            </w:r>
          </w:hyperlink>
          <w:hyperlink w:anchor="_heading=h.z337ya">
            <w:r>
              <w:rPr>
                <w:sz w:val="22"/>
                <w:szCs w:val="22"/>
              </w:rPr>
              <w:tab/>
              <w:t xml:space="preserve">3 </w:t>
            </w:r>
          </w:hyperlink>
        </w:p>
        <w:p w14:paraId="2E7898DC"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3j2qqm3">
            <w:r>
              <w:rPr>
                <w:b/>
                <w:sz w:val="22"/>
                <w:szCs w:val="22"/>
              </w:rPr>
              <w:t>4.2.</w:t>
            </w:r>
          </w:hyperlink>
          <w:hyperlink w:anchor="_heading=h.3j2qqm3">
            <w:r>
              <w:rPr>
                <w:rFonts w:ascii="Calibri" w:eastAsia="Calibri" w:hAnsi="Calibri" w:cs="Calibri"/>
                <w:sz w:val="22"/>
                <w:szCs w:val="22"/>
              </w:rPr>
              <w:t xml:space="preserve"> </w:t>
            </w:r>
          </w:hyperlink>
          <w:hyperlink w:anchor="_heading=h.3j2qqm3">
            <w:r>
              <w:rPr>
                <w:b/>
                <w:sz w:val="22"/>
                <w:szCs w:val="22"/>
              </w:rPr>
              <w:t>Use Case(s) (Tabular):</w:t>
            </w:r>
          </w:hyperlink>
          <w:hyperlink w:anchor="_heading=h.3j2qqm3">
            <w:r>
              <w:rPr>
                <w:sz w:val="22"/>
                <w:szCs w:val="22"/>
              </w:rPr>
              <w:tab/>
              <w:t xml:space="preserve">4 </w:t>
            </w:r>
          </w:hyperlink>
        </w:p>
        <w:p w14:paraId="638D0B8F"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1y810tw">
            <w:r>
              <w:rPr>
                <w:b/>
                <w:sz w:val="22"/>
                <w:szCs w:val="22"/>
              </w:rPr>
              <w:t>4.3.</w:t>
            </w:r>
          </w:hyperlink>
          <w:hyperlink w:anchor="_heading=h.1y810tw">
            <w:r>
              <w:rPr>
                <w:rFonts w:ascii="Calibri" w:eastAsia="Calibri" w:hAnsi="Calibri" w:cs="Calibri"/>
                <w:sz w:val="22"/>
                <w:szCs w:val="22"/>
              </w:rPr>
              <w:t xml:space="preserve"> </w:t>
            </w:r>
          </w:hyperlink>
          <w:hyperlink w:anchor="_heading=h.1y810tw">
            <w:r>
              <w:rPr>
                <w:b/>
                <w:sz w:val="22"/>
                <w:szCs w:val="22"/>
              </w:rPr>
              <w:t>Functional Requirement X</w:t>
            </w:r>
          </w:hyperlink>
          <w:hyperlink w:anchor="_heading=h.1y810tw">
            <w:r>
              <w:rPr>
                <w:sz w:val="22"/>
                <w:szCs w:val="22"/>
              </w:rPr>
              <w:tab/>
              <w:t xml:space="preserve">6 </w:t>
            </w:r>
          </w:hyperlink>
        </w:p>
        <w:p w14:paraId="35014C69" w14:textId="77777777" w:rsidR="005626BB" w:rsidRDefault="00000000">
          <w:pPr>
            <w:pBdr>
              <w:top w:val="nil"/>
              <w:left w:val="nil"/>
              <w:bottom w:val="nil"/>
              <w:right w:val="nil"/>
              <w:between w:val="nil"/>
            </w:pBdr>
            <w:tabs>
              <w:tab w:val="right" w:pos="9369"/>
            </w:tabs>
            <w:spacing w:after="0" w:line="259" w:lineRule="auto"/>
            <w:ind w:left="29" w:right="23"/>
            <w:rPr>
              <w:b/>
            </w:rPr>
          </w:pPr>
          <w:hyperlink w:anchor="_heading=h.4i7ojhp">
            <w:r>
              <w:rPr>
                <w:b/>
              </w:rPr>
              <w:t>5.</w:t>
            </w:r>
          </w:hyperlink>
          <w:hyperlink w:anchor="_heading=h.4i7ojhp">
            <w:r>
              <w:rPr>
                <w:rFonts w:ascii="Calibri" w:eastAsia="Calibri" w:hAnsi="Calibri" w:cs="Calibri"/>
                <w:sz w:val="22"/>
                <w:szCs w:val="22"/>
              </w:rPr>
              <w:t xml:space="preserve">  </w:t>
            </w:r>
          </w:hyperlink>
          <w:hyperlink w:anchor="_heading=h.4i7ojhp">
            <w:r>
              <w:rPr>
                <w:b/>
              </w:rPr>
              <w:t>Non-Functional Requirements</w:t>
            </w:r>
            <w:r>
              <w:rPr>
                <w:b/>
              </w:rPr>
              <w:tab/>
              <w:t xml:space="preserve">7 </w:t>
            </w:r>
          </w:hyperlink>
        </w:p>
        <w:p w14:paraId="0DDD1B5C"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2xcytpi">
            <w:r>
              <w:rPr>
                <w:b/>
                <w:sz w:val="22"/>
                <w:szCs w:val="22"/>
              </w:rPr>
              <w:t>5.1</w:t>
            </w:r>
          </w:hyperlink>
          <w:hyperlink w:anchor="_heading=h.2xcytpi">
            <w:r>
              <w:rPr>
                <w:rFonts w:ascii="Calibri" w:eastAsia="Calibri" w:hAnsi="Calibri" w:cs="Calibri"/>
                <w:sz w:val="22"/>
                <w:szCs w:val="22"/>
              </w:rPr>
              <w:t xml:space="preserve"> </w:t>
            </w:r>
          </w:hyperlink>
          <w:hyperlink w:anchor="_heading=h.2xcytpi">
            <w:r>
              <w:rPr>
                <w:b/>
                <w:sz w:val="22"/>
                <w:szCs w:val="22"/>
              </w:rPr>
              <w:t>Reliability</w:t>
            </w:r>
          </w:hyperlink>
          <w:hyperlink w:anchor="_heading=h.2xcytpi">
            <w:r>
              <w:rPr>
                <w:sz w:val="22"/>
                <w:szCs w:val="22"/>
              </w:rPr>
              <w:tab/>
              <w:t xml:space="preserve">7 </w:t>
            </w:r>
          </w:hyperlink>
        </w:p>
        <w:p w14:paraId="766F4946"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1ci93xb">
            <w:r>
              <w:rPr>
                <w:b/>
                <w:sz w:val="22"/>
                <w:szCs w:val="22"/>
              </w:rPr>
              <w:t>5.2</w:t>
            </w:r>
          </w:hyperlink>
          <w:hyperlink w:anchor="_heading=h.1ci93xb">
            <w:r>
              <w:rPr>
                <w:rFonts w:ascii="Calibri" w:eastAsia="Calibri" w:hAnsi="Calibri" w:cs="Calibri"/>
                <w:sz w:val="22"/>
                <w:szCs w:val="22"/>
              </w:rPr>
              <w:t xml:space="preserve"> </w:t>
            </w:r>
          </w:hyperlink>
          <w:hyperlink w:anchor="_heading=h.1ci93xb">
            <w:r>
              <w:rPr>
                <w:b/>
                <w:sz w:val="22"/>
                <w:szCs w:val="22"/>
              </w:rPr>
              <w:t>Usability</w:t>
            </w:r>
          </w:hyperlink>
          <w:hyperlink w:anchor="_heading=h.1ci93xb">
            <w:r>
              <w:rPr>
                <w:sz w:val="22"/>
                <w:szCs w:val="22"/>
              </w:rPr>
              <w:tab/>
              <w:t xml:space="preserve">7 </w:t>
            </w:r>
          </w:hyperlink>
        </w:p>
        <w:p w14:paraId="265AECC1"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3whwml4">
            <w:r>
              <w:rPr>
                <w:b/>
                <w:sz w:val="22"/>
                <w:szCs w:val="22"/>
              </w:rPr>
              <w:t>5.3</w:t>
            </w:r>
          </w:hyperlink>
          <w:hyperlink w:anchor="_heading=h.3whwml4">
            <w:r>
              <w:rPr>
                <w:rFonts w:ascii="Calibri" w:eastAsia="Calibri" w:hAnsi="Calibri" w:cs="Calibri"/>
                <w:sz w:val="22"/>
                <w:szCs w:val="22"/>
              </w:rPr>
              <w:t xml:space="preserve">  </w:t>
            </w:r>
          </w:hyperlink>
          <w:hyperlink w:anchor="_heading=h.3whwml4">
            <w:r>
              <w:rPr>
                <w:b/>
                <w:sz w:val="22"/>
                <w:szCs w:val="22"/>
              </w:rPr>
              <w:t>Performance</w:t>
            </w:r>
          </w:hyperlink>
          <w:hyperlink w:anchor="_heading=h.3whwml4">
            <w:r>
              <w:rPr>
                <w:sz w:val="22"/>
                <w:szCs w:val="22"/>
              </w:rPr>
              <w:tab/>
              <w:t xml:space="preserve">7 </w:t>
            </w:r>
          </w:hyperlink>
        </w:p>
        <w:p w14:paraId="0939785D"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2bn6wsx">
            <w:r>
              <w:rPr>
                <w:b/>
                <w:sz w:val="22"/>
                <w:szCs w:val="22"/>
              </w:rPr>
              <w:t>5.4</w:t>
            </w:r>
          </w:hyperlink>
          <w:hyperlink w:anchor="_heading=h.2bn6wsx">
            <w:r>
              <w:rPr>
                <w:rFonts w:ascii="Calibri" w:eastAsia="Calibri" w:hAnsi="Calibri" w:cs="Calibri"/>
                <w:sz w:val="22"/>
                <w:szCs w:val="22"/>
              </w:rPr>
              <w:t xml:space="preserve">  </w:t>
            </w:r>
          </w:hyperlink>
          <w:hyperlink w:anchor="_heading=h.2bn6wsx">
            <w:r>
              <w:rPr>
                <w:b/>
                <w:sz w:val="22"/>
                <w:szCs w:val="22"/>
              </w:rPr>
              <w:t>Security</w:t>
            </w:r>
          </w:hyperlink>
          <w:hyperlink w:anchor="_heading=h.2bn6wsx">
            <w:r>
              <w:rPr>
                <w:sz w:val="22"/>
                <w:szCs w:val="22"/>
              </w:rPr>
              <w:tab/>
              <w:t xml:space="preserve">7 </w:t>
            </w:r>
          </w:hyperlink>
        </w:p>
        <w:p w14:paraId="7CCB4FDD" w14:textId="77777777" w:rsidR="005626BB" w:rsidRDefault="00000000">
          <w:pPr>
            <w:pBdr>
              <w:top w:val="nil"/>
              <w:left w:val="nil"/>
              <w:bottom w:val="nil"/>
              <w:right w:val="nil"/>
              <w:between w:val="nil"/>
            </w:pBdr>
            <w:tabs>
              <w:tab w:val="right" w:pos="9369"/>
            </w:tabs>
            <w:spacing w:after="0" w:line="259" w:lineRule="auto"/>
            <w:ind w:left="29" w:right="23"/>
            <w:rPr>
              <w:b/>
            </w:rPr>
          </w:pPr>
          <w:hyperlink w:anchor="_heading=h.qsh70q">
            <w:r>
              <w:rPr>
                <w:b/>
              </w:rPr>
              <w:t>6.</w:t>
            </w:r>
          </w:hyperlink>
          <w:hyperlink w:anchor="_heading=h.qsh70q">
            <w:r>
              <w:rPr>
                <w:rFonts w:ascii="Calibri" w:eastAsia="Calibri" w:hAnsi="Calibri" w:cs="Calibri"/>
                <w:sz w:val="22"/>
                <w:szCs w:val="22"/>
              </w:rPr>
              <w:t xml:space="preserve">  </w:t>
            </w:r>
          </w:hyperlink>
          <w:hyperlink w:anchor="_heading=h.qsh70q">
            <w:r>
              <w:rPr>
                <w:b/>
              </w:rPr>
              <w:t>External Interface Requirements</w:t>
            </w:r>
            <w:r>
              <w:rPr>
                <w:b/>
              </w:rPr>
              <w:tab/>
              <w:t xml:space="preserve">8 </w:t>
            </w:r>
          </w:hyperlink>
        </w:p>
        <w:p w14:paraId="1EC3C773"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3as4poj">
            <w:r>
              <w:rPr>
                <w:b/>
                <w:sz w:val="22"/>
                <w:szCs w:val="22"/>
              </w:rPr>
              <w:t>6.1</w:t>
            </w:r>
          </w:hyperlink>
          <w:hyperlink w:anchor="_heading=h.3as4poj">
            <w:r>
              <w:rPr>
                <w:rFonts w:ascii="Calibri" w:eastAsia="Calibri" w:hAnsi="Calibri" w:cs="Calibri"/>
                <w:sz w:val="22"/>
                <w:szCs w:val="22"/>
              </w:rPr>
              <w:t xml:space="preserve"> </w:t>
            </w:r>
          </w:hyperlink>
          <w:hyperlink w:anchor="_heading=h.3as4poj">
            <w:r>
              <w:rPr>
                <w:b/>
                <w:sz w:val="22"/>
                <w:szCs w:val="22"/>
              </w:rPr>
              <w:t>User Interfaces Requirements</w:t>
            </w:r>
          </w:hyperlink>
          <w:hyperlink w:anchor="_heading=h.3as4poj">
            <w:r>
              <w:rPr>
                <w:sz w:val="22"/>
                <w:szCs w:val="22"/>
              </w:rPr>
              <w:tab/>
              <w:t xml:space="preserve">8 </w:t>
            </w:r>
          </w:hyperlink>
        </w:p>
        <w:p w14:paraId="57C74B7C"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1pxezwc">
            <w:r>
              <w:rPr>
                <w:b/>
                <w:sz w:val="22"/>
                <w:szCs w:val="22"/>
              </w:rPr>
              <w:t>6.2</w:t>
            </w:r>
          </w:hyperlink>
          <w:hyperlink w:anchor="_heading=h.1pxezwc">
            <w:r>
              <w:rPr>
                <w:rFonts w:ascii="Calibri" w:eastAsia="Calibri" w:hAnsi="Calibri" w:cs="Calibri"/>
                <w:sz w:val="22"/>
                <w:szCs w:val="22"/>
              </w:rPr>
              <w:t xml:space="preserve"> </w:t>
            </w:r>
          </w:hyperlink>
          <w:hyperlink w:anchor="_heading=h.1pxezwc">
            <w:r>
              <w:rPr>
                <w:b/>
                <w:sz w:val="22"/>
                <w:szCs w:val="22"/>
              </w:rPr>
              <w:t>Software interfaces</w:t>
            </w:r>
          </w:hyperlink>
          <w:hyperlink w:anchor="_heading=h.1pxezwc">
            <w:r>
              <w:rPr>
                <w:sz w:val="22"/>
                <w:szCs w:val="22"/>
              </w:rPr>
              <w:tab/>
              <w:t xml:space="preserve">8 </w:t>
            </w:r>
          </w:hyperlink>
        </w:p>
        <w:p w14:paraId="13A7C38B"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49x2ik5">
            <w:r>
              <w:rPr>
                <w:b/>
                <w:sz w:val="22"/>
                <w:szCs w:val="22"/>
              </w:rPr>
              <w:t>6.3</w:t>
            </w:r>
          </w:hyperlink>
          <w:hyperlink w:anchor="_heading=h.49x2ik5">
            <w:r>
              <w:rPr>
                <w:rFonts w:ascii="Calibri" w:eastAsia="Calibri" w:hAnsi="Calibri" w:cs="Calibri"/>
                <w:sz w:val="22"/>
                <w:szCs w:val="22"/>
              </w:rPr>
              <w:t xml:space="preserve"> </w:t>
            </w:r>
          </w:hyperlink>
          <w:hyperlink w:anchor="_heading=h.49x2ik5">
            <w:r>
              <w:rPr>
                <w:b/>
                <w:sz w:val="22"/>
                <w:szCs w:val="22"/>
              </w:rPr>
              <w:t>Hardware interfaces</w:t>
            </w:r>
          </w:hyperlink>
          <w:hyperlink w:anchor="_heading=h.49x2ik5">
            <w:r>
              <w:rPr>
                <w:sz w:val="22"/>
                <w:szCs w:val="22"/>
              </w:rPr>
              <w:tab/>
              <w:t xml:space="preserve">9 </w:t>
            </w:r>
          </w:hyperlink>
        </w:p>
        <w:p w14:paraId="260569C3" w14:textId="77777777" w:rsidR="005626BB" w:rsidRDefault="00000000">
          <w:pPr>
            <w:pBdr>
              <w:top w:val="nil"/>
              <w:left w:val="nil"/>
              <w:bottom w:val="nil"/>
              <w:right w:val="nil"/>
              <w:between w:val="nil"/>
            </w:pBdr>
            <w:tabs>
              <w:tab w:val="right" w:pos="9369"/>
            </w:tabs>
            <w:spacing w:after="0" w:line="259" w:lineRule="auto"/>
            <w:ind w:left="303" w:right="15"/>
            <w:rPr>
              <w:sz w:val="22"/>
              <w:szCs w:val="22"/>
            </w:rPr>
          </w:pPr>
          <w:hyperlink w:anchor="_heading=h.2p2csry">
            <w:r>
              <w:rPr>
                <w:b/>
                <w:sz w:val="22"/>
                <w:szCs w:val="22"/>
              </w:rPr>
              <w:t>6.4</w:t>
            </w:r>
          </w:hyperlink>
          <w:hyperlink w:anchor="_heading=h.2p2csry">
            <w:r>
              <w:rPr>
                <w:rFonts w:ascii="Calibri" w:eastAsia="Calibri" w:hAnsi="Calibri" w:cs="Calibri"/>
                <w:sz w:val="22"/>
                <w:szCs w:val="22"/>
              </w:rPr>
              <w:t xml:space="preserve"> </w:t>
            </w:r>
          </w:hyperlink>
          <w:hyperlink w:anchor="_heading=h.2p2csry">
            <w:r>
              <w:rPr>
                <w:b/>
                <w:sz w:val="22"/>
                <w:szCs w:val="22"/>
              </w:rPr>
              <w:t>Communications interfaces</w:t>
            </w:r>
          </w:hyperlink>
          <w:hyperlink w:anchor="_heading=h.2p2csry">
            <w:r>
              <w:rPr>
                <w:sz w:val="22"/>
                <w:szCs w:val="22"/>
              </w:rPr>
              <w:tab/>
              <w:t xml:space="preserve">9 </w:t>
            </w:r>
          </w:hyperlink>
        </w:p>
        <w:p w14:paraId="38B73582" w14:textId="77777777" w:rsidR="005626BB" w:rsidRDefault="00000000">
          <w:pPr>
            <w:pBdr>
              <w:top w:val="nil"/>
              <w:left w:val="nil"/>
              <w:bottom w:val="nil"/>
              <w:right w:val="nil"/>
              <w:between w:val="nil"/>
            </w:pBdr>
            <w:tabs>
              <w:tab w:val="right" w:pos="9369"/>
            </w:tabs>
            <w:spacing w:after="0" w:line="259" w:lineRule="auto"/>
            <w:ind w:left="29" w:right="23"/>
            <w:rPr>
              <w:b/>
            </w:rPr>
          </w:pPr>
          <w:hyperlink w:anchor="_heading=h.147n2zr">
            <w:r>
              <w:rPr>
                <w:b/>
              </w:rPr>
              <w:t>7.</w:t>
            </w:r>
          </w:hyperlink>
          <w:hyperlink w:anchor="_heading=h.147n2zr">
            <w:r>
              <w:rPr>
                <w:rFonts w:ascii="Calibri" w:eastAsia="Calibri" w:hAnsi="Calibri" w:cs="Calibri"/>
                <w:sz w:val="22"/>
                <w:szCs w:val="22"/>
              </w:rPr>
              <w:t xml:space="preserve">  </w:t>
            </w:r>
          </w:hyperlink>
          <w:hyperlink w:anchor="_heading=h.147n2zr">
            <w:r>
              <w:rPr>
                <w:b/>
              </w:rPr>
              <w:t>Conclusion</w:t>
            </w:r>
            <w:r>
              <w:rPr>
                <w:b/>
              </w:rPr>
              <w:tab/>
              <w:t xml:space="preserve">9 </w:t>
            </w:r>
          </w:hyperlink>
        </w:p>
        <w:p w14:paraId="678C83A2" w14:textId="77777777" w:rsidR="005626BB" w:rsidRDefault="00000000">
          <w:pPr>
            <w:pBdr>
              <w:top w:val="nil"/>
              <w:left w:val="nil"/>
              <w:bottom w:val="nil"/>
              <w:right w:val="nil"/>
              <w:between w:val="nil"/>
            </w:pBdr>
            <w:tabs>
              <w:tab w:val="right" w:pos="9369"/>
            </w:tabs>
            <w:spacing w:after="0" w:line="259" w:lineRule="auto"/>
            <w:ind w:left="29" w:right="23"/>
            <w:rPr>
              <w:b/>
            </w:rPr>
          </w:pPr>
          <w:hyperlink w:anchor="_heading=h.3o7alnk">
            <w:r>
              <w:rPr>
                <w:b/>
              </w:rPr>
              <w:t>8.</w:t>
            </w:r>
          </w:hyperlink>
          <w:hyperlink w:anchor="_heading=h.3o7alnk">
            <w:r>
              <w:rPr>
                <w:rFonts w:ascii="Calibri" w:eastAsia="Calibri" w:hAnsi="Calibri" w:cs="Calibri"/>
                <w:sz w:val="22"/>
                <w:szCs w:val="22"/>
              </w:rPr>
              <w:t xml:space="preserve">  </w:t>
            </w:r>
          </w:hyperlink>
          <w:hyperlink w:anchor="_heading=h.3o7alnk">
            <w:r>
              <w:rPr>
                <w:b/>
              </w:rPr>
              <w:t>References</w:t>
            </w:r>
            <w:r>
              <w:rPr>
                <w:b/>
              </w:rPr>
              <w:tab/>
              <w:t xml:space="preserve">9 </w:t>
            </w:r>
          </w:hyperlink>
        </w:p>
        <w:p w14:paraId="14A2BBAA" w14:textId="77777777" w:rsidR="005626BB" w:rsidRDefault="00000000">
          <w:pPr>
            <w:pBdr>
              <w:top w:val="nil"/>
              <w:left w:val="nil"/>
              <w:bottom w:val="nil"/>
              <w:right w:val="nil"/>
              <w:between w:val="nil"/>
            </w:pBdr>
            <w:tabs>
              <w:tab w:val="right" w:pos="9369"/>
            </w:tabs>
            <w:spacing w:after="0" w:line="259" w:lineRule="auto"/>
            <w:ind w:left="29" w:right="23"/>
            <w:rPr>
              <w:b/>
            </w:rPr>
          </w:pPr>
          <w:hyperlink w:anchor="_heading=h.23ckvvd">
            <w:r>
              <w:rPr>
                <w:b/>
              </w:rPr>
              <w:t>9.</w:t>
            </w:r>
          </w:hyperlink>
          <w:hyperlink w:anchor="_heading=h.23ckvvd">
            <w:r>
              <w:rPr>
                <w:rFonts w:ascii="Calibri" w:eastAsia="Calibri" w:hAnsi="Calibri" w:cs="Calibri"/>
                <w:sz w:val="22"/>
                <w:szCs w:val="22"/>
              </w:rPr>
              <w:t xml:space="preserve">  </w:t>
            </w:r>
          </w:hyperlink>
          <w:hyperlink w:anchor="_heading=h.23ckvvd">
            <w:r>
              <w:rPr>
                <w:b/>
              </w:rPr>
              <w:t>Plaragism Report</w:t>
            </w:r>
            <w:r>
              <w:rPr>
                <w:b/>
              </w:rPr>
              <w:tab/>
              <w:t xml:space="preserve">10 </w:t>
            </w:r>
          </w:hyperlink>
        </w:p>
        <w:p w14:paraId="42062C1E" w14:textId="77777777" w:rsidR="005626BB" w:rsidRDefault="00000000">
          <w:r>
            <w:fldChar w:fldCharType="end"/>
          </w:r>
        </w:p>
      </w:sdtContent>
    </w:sdt>
    <w:p w14:paraId="01D7600E" w14:textId="77777777" w:rsidR="005626BB" w:rsidRDefault="00000000">
      <w:pPr>
        <w:spacing w:after="0" w:line="259" w:lineRule="auto"/>
        <w:ind w:left="7" w:right="0" w:firstLine="0"/>
      </w:pPr>
      <w:r>
        <w:t xml:space="preserve"> </w:t>
      </w:r>
    </w:p>
    <w:p w14:paraId="3E8CB4CE" w14:textId="77777777" w:rsidR="005626BB" w:rsidRDefault="00000000">
      <w:pPr>
        <w:spacing w:after="0" w:line="259" w:lineRule="auto"/>
        <w:ind w:left="7" w:right="0" w:firstLine="0"/>
      </w:pPr>
      <w:r>
        <w:rPr>
          <w:b/>
        </w:rPr>
        <w:t xml:space="preserve"> </w:t>
      </w:r>
    </w:p>
    <w:p w14:paraId="370113C3" w14:textId="77777777" w:rsidR="005626BB" w:rsidRDefault="00000000">
      <w:pPr>
        <w:spacing w:after="0" w:line="259" w:lineRule="auto"/>
        <w:ind w:left="7" w:right="0" w:firstLine="0"/>
      </w:pPr>
      <w:r>
        <w:rPr>
          <w:b/>
        </w:rPr>
        <w:t xml:space="preserve"> </w:t>
      </w:r>
    </w:p>
    <w:p w14:paraId="3F5FF0EA" w14:textId="77777777" w:rsidR="005626BB" w:rsidRDefault="00000000">
      <w:pPr>
        <w:spacing w:after="0" w:line="259" w:lineRule="auto"/>
        <w:ind w:left="7" w:right="0" w:firstLine="0"/>
      </w:pPr>
      <w:r>
        <w:rPr>
          <w:b/>
        </w:rPr>
        <w:t xml:space="preserve"> </w:t>
      </w:r>
    </w:p>
    <w:p w14:paraId="5EAA0903" w14:textId="77777777" w:rsidR="005626BB" w:rsidRDefault="00000000">
      <w:pPr>
        <w:spacing w:after="0" w:line="259" w:lineRule="auto"/>
        <w:ind w:left="7" w:right="0" w:firstLine="0"/>
      </w:pPr>
      <w:r>
        <w:rPr>
          <w:b/>
        </w:rPr>
        <w:t xml:space="preserve"> </w:t>
      </w:r>
    </w:p>
    <w:p w14:paraId="3C28A749" w14:textId="77777777" w:rsidR="005626BB" w:rsidRDefault="00000000">
      <w:pPr>
        <w:spacing w:after="0" w:line="259" w:lineRule="auto"/>
        <w:ind w:left="7" w:right="0" w:firstLine="0"/>
      </w:pPr>
      <w:r>
        <w:rPr>
          <w:b/>
        </w:rPr>
        <w:t xml:space="preserve"> </w:t>
      </w:r>
    </w:p>
    <w:p w14:paraId="7EA66445" w14:textId="77777777" w:rsidR="005626BB" w:rsidRDefault="00000000">
      <w:pPr>
        <w:spacing w:after="0" w:line="259" w:lineRule="auto"/>
        <w:ind w:left="7" w:right="0" w:firstLine="0"/>
      </w:pPr>
      <w:r>
        <w:rPr>
          <w:b/>
        </w:rPr>
        <w:t xml:space="preserve"> </w:t>
      </w:r>
    </w:p>
    <w:p w14:paraId="5061B994" w14:textId="77777777" w:rsidR="005626BB" w:rsidRDefault="00000000">
      <w:pPr>
        <w:spacing w:after="0" w:line="259" w:lineRule="auto"/>
        <w:ind w:left="7" w:right="0" w:firstLine="0"/>
      </w:pPr>
      <w:r>
        <w:rPr>
          <w:b/>
        </w:rPr>
        <w:t xml:space="preserve"> </w:t>
      </w:r>
    </w:p>
    <w:p w14:paraId="50194F30" w14:textId="77777777" w:rsidR="005626BB" w:rsidRDefault="00000000">
      <w:pPr>
        <w:spacing w:after="2649" w:line="259" w:lineRule="auto"/>
        <w:ind w:left="7" w:right="0" w:firstLine="0"/>
      </w:pPr>
      <w:r>
        <w:rPr>
          <w:b/>
        </w:rPr>
        <w:t xml:space="preserve"> </w:t>
      </w:r>
    </w:p>
    <w:p w14:paraId="75FFB7E8" w14:textId="77777777" w:rsidR="005626BB" w:rsidRDefault="00000000">
      <w:pPr>
        <w:ind w:left="7" w:firstLine="0"/>
        <w:sectPr w:rsidR="005626BB">
          <w:headerReference w:type="default" r:id="rId10"/>
          <w:footerReference w:type="even" r:id="rId11"/>
          <w:footerReference w:type="default" r:id="rId12"/>
          <w:footerReference w:type="first" r:id="rId13"/>
          <w:pgSz w:w="12240" w:h="15840"/>
          <w:pgMar w:top="729" w:right="1438" w:bottom="719" w:left="1433" w:header="720" w:footer="720" w:gutter="0"/>
          <w:pgNumType w:start="1"/>
          <w:cols w:space="720"/>
        </w:sectPr>
      </w:pPr>
      <w:proofErr w:type="spellStart"/>
      <w:r>
        <w:lastRenderedPageBreak/>
        <w:t>i</w:t>
      </w:r>
      <w:proofErr w:type="spellEnd"/>
      <w:r>
        <w:t xml:space="preserve">  </w:t>
      </w:r>
    </w:p>
    <w:p w14:paraId="6E3F2674" w14:textId="77777777" w:rsidR="005626BB" w:rsidRDefault="00000000">
      <w:pPr>
        <w:pStyle w:val="Heading1"/>
        <w:numPr>
          <w:ilvl w:val="0"/>
          <w:numId w:val="5"/>
        </w:numPr>
        <w:ind w:left="868" w:hanging="432"/>
      </w:pPr>
      <w:bookmarkStart w:id="7" w:name="_heading=h.gjdgxs" w:colFirst="0" w:colLast="0"/>
      <w:bookmarkEnd w:id="7"/>
      <w:r>
        <w:lastRenderedPageBreak/>
        <w:t xml:space="preserve">Introduction </w:t>
      </w:r>
    </w:p>
    <w:p w14:paraId="07B334FE" w14:textId="77777777" w:rsidR="005626BB" w:rsidRDefault="00000000">
      <w:pPr>
        <w:spacing w:after="347"/>
        <w:ind w:left="446" w:right="44" w:firstLine="7"/>
      </w:pPr>
      <w:r>
        <w:t xml:space="preserve">This chapter provides the overview of the project, in this chapter we discussed the vision statement of AI chat bot and its limitations, what we are going to deliver, tool and technologies which we used to build Chatbot and how this project related to our course module. </w:t>
      </w:r>
    </w:p>
    <w:p w14:paraId="0104A9B4" w14:textId="77777777" w:rsidR="005626BB" w:rsidRDefault="00000000">
      <w:pPr>
        <w:spacing w:after="347"/>
        <w:ind w:left="446" w:right="44" w:firstLine="7"/>
      </w:pPr>
      <w:r>
        <w:t>Additionally, businesses that operate, gather a lot of data, and depend on making quick judgments in real time need to mix AI and intelligent bots. Therefore, a chatbot system will be quite useful in this setting. The ease with which those who dislike chatbots can be connected to actual personnel is one of their best features. The flexibility to switch between assisted and unassisted selling and the choice to engage a human sales assistant when necessary is one of a sales chatbot's most crucial capabilities. Thanks to chatbots, businesses can now provide more to their online clients, frequently for less money. The use of chatbots in many areas of business increases communication rates, customer satisfaction, and workflow.</w:t>
      </w:r>
    </w:p>
    <w:p w14:paraId="2AEEFF10" w14:textId="77777777" w:rsidR="005626BB" w:rsidRDefault="00000000">
      <w:pPr>
        <w:pStyle w:val="Heading2"/>
        <w:numPr>
          <w:ilvl w:val="1"/>
          <w:numId w:val="5"/>
        </w:numPr>
        <w:ind w:left="931" w:right="0" w:hanging="495"/>
      </w:pPr>
      <w:bookmarkStart w:id="8" w:name="_heading=h.30j0zll" w:colFirst="0" w:colLast="0"/>
      <w:bookmarkEnd w:id="8"/>
      <w:r>
        <w:t xml:space="preserve">Purpose </w:t>
      </w:r>
    </w:p>
    <w:p w14:paraId="2DBBC3C9" w14:textId="77777777" w:rsidR="005626BB" w:rsidRDefault="00000000">
      <w:pPr>
        <w:ind w:left="446" w:right="44" w:firstLine="7"/>
      </w:pPr>
      <w:r>
        <w:t xml:space="preserve">This document's primary goal is to give a thorough description of the application. </w:t>
      </w:r>
      <w:proofErr w:type="gramStart"/>
      <w:r>
        <w:t>In order to</w:t>
      </w:r>
      <w:proofErr w:type="gramEnd"/>
      <w:r>
        <w:t xml:space="preserve"> effectively accomplish this project, all application functionalities will be listed in this document. The project "AI Chatbot" is described in general terms in this paper, together with its functional and nonfunctional requirements, user interfaces, attributes, and use case diagrams. The document is meant for documentation writers, users, and project managers.</w:t>
      </w:r>
    </w:p>
    <w:p w14:paraId="1752B320" w14:textId="77777777" w:rsidR="005626BB" w:rsidRDefault="00000000">
      <w:pPr>
        <w:pStyle w:val="Heading2"/>
        <w:numPr>
          <w:ilvl w:val="1"/>
          <w:numId w:val="5"/>
        </w:numPr>
        <w:ind w:left="931" w:right="0" w:hanging="495"/>
      </w:pPr>
      <w:bookmarkStart w:id="9" w:name="_heading=h.1fob9te" w:colFirst="0" w:colLast="0"/>
      <w:bookmarkEnd w:id="9"/>
      <w:r>
        <w:t xml:space="preserve">Modules </w:t>
      </w:r>
    </w:p>
    <w:p w14:paraId="5AAE9E30" w14:textId="77777777" w:rsidR="005626BB" w:rsidRDefault="00000000">
      <w:pPr>
        <w:spacing w:after="348"/>
        <w:ind w:left="446" w:right="44" w:firstLine="7"/>
      </w:pPr>
      <w:r>
        <w:rPr>
          <w:b/>
        </w:rPr>
        <w:t>Module1: Profile management/ Registration page:</w:t>
      </w:r>
      <w:r>
        <w:rPr>
          <w:b/>
        </w:rPr>
        <w:br/>
      </w:r>
      <w:r>
        <w:t>New users can create an account by entering their name, phone number, email address and password. Their ID will be created, and they will be provided with a username and password. By entering his username and password, the user can log in.</w:t>
      </w:r>
    </w:p>
    <w:p w14:paraId="77F78B89" w14:textId="77777777" w:rsidR="005626BB" w:rsidRDefault="00000000">
      <w:pPr>
        <w:spacing w:after="348"/>
        <w:ind w:left="0" w:right="44" w:firstLine="0"/>
        <w:rPr>
          <w:b/>
        </w:rPr>
      </w:pPr>
      <w:r>
        <w:rPr>
          <w:b/>
        </w:rPr>
        <w:t>Sign Up</w:t>
      </w:r>
    </w:p>
    <w:p w14:paraId="6EB10519" w14:textId="77777777" w:rsidR="005626BB" w:rsidRDefault="00000000">
      <w:pPr>
        <w:spacing w:after="348"/>
        <w:ind w:left="446" w:right="44" w:firstLine="7"/>
      </w:pPr>
      <w:r>
        <w:t>This will enable the new users/patients to sign up for a new account on the application. </w:t>
      </w:r>
    </w:p>
    <w:p w14:paraId="181D7384" w14:textId="77777777" w:rsidR="005626BB" w:rsidRDefault="00000000">
      <w:pPr>
        <w:spacing w:after="348"/>
        <w:ind w:left="0" w:right="44" w:firstLine="0"/>
        <w:rPr>
          <w:b/>
        </w:rPr>
      </w:pPr>
      <w:r>
        <w:rPr>
          <w:b/>
        </w:rPr>
        <w:t>Sign In</w:t>
      </w:r>
    </w:p>
    <w:p w14:paraId="3CE543EE" w14:textId="77777777" w:rsidR="005626BB" w:rsidRDefault="00000000">
      <w:pPr>
        <w:spacing w:after="348"/>
        <w:ind w:left="446" w:right="44" w:firstLine="7"/>
      </w:pPr>
      <w:r>
        <w:t>This use case will allow the users/patients to sign-in or log-in for already registered account  </w:t>
      </w:r>
    </w:p>
    <w:p w14:paraId="426BC50C" w14:textId="77777777" w:rsidR="005626BB" w:rsidRDefault="00000000">
      <w:pPr>
        <w:spacing w:after="348"/>
        <w:ind w:left="446" w:right="44" w:firstLine="7"/>
        <w:rPr>
          <w:b/>
        </w:rPr>
      </w:pPr>
      <w:r>
        <w:rPr>
          <w:b/>
        </w:rPr>
        <w:t xml:space="preserve"> Change Avatar</w:t>
      </w:r>
    </w:p>
    <w:p w14:paraId="3B73310E" w14:textId="77777777" w:rsidR="005626BB" w:rsidRDefault="00000000">
      <w:pPr>
        <w:spacing w:after="348"/>
        <w:ind w:left="446" w:right="44" w:firstLine="7"/>
      </w:pPr>
      <w:r>
        <w:t>This use case allows the new users/patients to change the avatar the user selected during sign-up on the app. </w:t>
      </w:r>
    </w:p>
    <w:p w14:paraId="4D2DBBCE" w14:textId="77777777" w:rsidR="005626BB" w:rsidRDefault="00000000">
      <w:pPr>
        <w:spacing w:after="348"/>
        <w:ind w:left="0" w:right="44" w:firstLine="0"/>
        <w:rPr>
          <w:b/>
        </w:rPr>
      </w:pPr>
      <w:r>
        <w:rPr>
          <w:b/>
        </w:rPr>
        <w:t>Change Password</w:t>
      </w:r>
    </w:p>
    <w:p w14:paraId="6E8A9FE1" w14:textId="77777777" w:rsidR="005626BB" w:rsidRDefault="00000000">
      <w:pPr>
        <w:spacing w:after="348"/>
        <w:ind w:left="446" w:right="44" w:firstLine="7"/>
      </w:pPr>
      <w:r>
        <w:t>This use case allows the new users/patients to change password of the                 account. </w:t>
      </w:r>
    </w:p>
    <w:p w14:paraId="572476F8" w14:textId="77777777" w:rsidR="005626BB" w:rsidRDefault="00000000">
      <w:pPr>
        <w:spacing w:after="348"/>
        <w:ind w:right="44"/>
        <w:rPr>
          <w:b/>
        </w:rPr>
      </w:pPr>
      <w:r>
        <w:rPr>
          <w:b/>
        </w:rPr>
        <w:lastRenderedPageBreak/>
        <w:t xml:space="preserve">        Forgot Password</w:t>
      </w:r>
    </w:p>
    <w:p w14:paraId="2CF4E83A" w14:textId="77777777" w:rsidR="005626BB" w:rsidRDefault="00000000">
      <w:pPr>
        <w:spacing w:after="348"/>
        <w:ind w:left="446" w:right="44" w:firstLine="7"/>
      </w:pPr>
      <w:r>
        <w:t xml:space="preserve"> This use case allows the users/patients to reset the password.</w:t>
      </w:r>
    </w:p>
    <w:p w14:paraId="4A7DD4A2" w14:textId="77777777" w:rsidR="005626BB" w:rsidRDefault="00000000">
      <w:pPr>
        <w:spacing w:after="348"/>
        <w:ind w:left="446" w:right="44" w:firstLine="7"/>
        <w:rPr>
          <w:b/>
        </w:rPr>
      </w:pPr>
      <w:r>
        <w:rPr>
          <w:b/>
        </w:rPr>
        <w:t>View Profile </w:t>
      </w:r>
    </w:p>
    <w:p w14:paraId="58532357" w14:textId="77777777" w:rsidR="005626BB" w:rsidRDefault="00000000">
      <w:pPr>
        <w:spacing w:after="348"/>
        <w:ind w:left="446" w:right="44" w:firstLine="7"/>
      </w:pPr>
      <w:r>
        <w:t>This use case allows the new users/patients to view his profile and information</w:t>
      </w:r>
    </w:p>
    <w:p w14:paraId="087FAE4E" w14:textId="77777777" w:rsidR="005626BB" w:rsidRDefault="00000000">
      <w:pPr>
        <w:spacing w:after="348"/>
        <w:ind w:left="446" w:right="44" w:firstLine="7"/>
        <w:rPr>
          <w:b/>
        </w:rPr>
      </w:pPr>
      <w:r>
        <w:rPr>
          <w:b/>
        </w:rPr>
        <w:t xml:space="preserve">Logout </w:t>
      </w:r>
    </w:p>
    <w:p w14:paraId="254E96D1" w14:textId="77777777" w:rsidR="005626BB" w:rsidRDefault="00000000">
      <w:pPr>
        <w:spacing w:after="348"/>
        <w:ind w:left="446" w:right="44" w:firstLine="7"/>
      </w:pPr>
      <w:r>
        <w:t>This use case allows the user to logout.</w:t>
      </w:r>
    </w:p>
    <w:p w14:paraId="52FC9768" w14:textId="77777777" w:rsidR="005626BB" w:rsidRDefault="005626BB">
      <w:pPr>
        <w:spacing w:after="348"/>
        <w:ind w:left="446" w:right="44" w:firstLine="7"/>
        <w:rPr>
          <w:b/>
        </w:rPr>
      </w:pPr>
    </w:p>
    <w:p w14:paraId="3F49558F" w14:textId="77777777" w:rsidR="005626BB" w:rsidRDefault="00000000">
      <w:pPr>
        <w:spacing w:after="348"/>
        <w:ind w:left="446" w:right="44" w:firstLine="7"/>
      </w:pPr>
      <w:r>
        <w:rPr>
          <w:b/>
        </w:rPr>
        <w:t>Module 2: Daily base Communication</w:t>
      </w:r>
      <w:r>
        <w:t>:</w:t>
      </w:r>
    </w:p>
    <w:p w14:paraId="7B64348C" w14:textId="77777777" w:rsidR="005626BB" w:rsidRDefault="00000000">
      <w:pPr>
        <w:spacing w:after="348"/>
        <w:ind w:left="446" w:right="44" w:firstLine="7"/>
      </w:pPr>
      <w:r>
        <w:t>In this module the daily communication of user with the bot will be managed and displayed.</w:t>
      </w:r>
    </w:p>
    <w:p w14:paraId="4E40EAC0" w14:textId="77777777" w:rsidR="005626BB" w:rsidRDefault="00000000">
      <w:pPr>
        <w:spacing w:after="348"/>
        <w:ind w:left="446" w:right="44" w:firstLine="7"/>
      </w:pPr>
      <w:r>
        <w:t>User will be able to chat with the bot and will receive auto generated messages from the bot.</w:t>
      </w:r>
    </w:p>
    <w:p w14:paraId="2B7AA663" w14:textId="77777777" w:rsidR="005626BB" w:rsidRDefault="00000000">
      <w:pPr>
        <w:spacing w:after="348"/>
        <w:ind w:left="446" w:right="44" w:firstLine="7"/>
        <w:rPr>
          <w:b/>
        </w:rPr>
      </w:pPr>
      <w:r>
        <w:rPr>
          <w:b/>
        </w:rPr>
        <w:t>Navigate to</w:t>
      </w:r>
      <w:r>
        <w:t xml:space="preserve"> </w:t>
      </w:r>
      <w:r>
        <w:rPr>
          <w:b/>
        </w:rPr>
        <w:t>Chat Box</w:t>
      </w:r>
    </w:p>
    <w:p w14:paraId="1B4DE741" w14:textId="77777777" w:rsidR="005626BB" w:rsidRDefault="00000000">
      <w:pPr>
        <w:spacing w:after="348"/>
        <w:ind w:left="446" w:right="44" w:firstLine="7"/>
      </w:pPr>
      <w:r>
        <w:t>Through this action user can navigate to the chat box and can chat with the bot.</w:t>
      </w:r>
    </w:p>
    <w:p w14:paraId="16AD6070" w14:textId="77777777" w:rsidR="005626BB" w:rsidRDefault="00000000">
      <w:pPr>
        <w:spacing w:after="348"/>
        <w:ind w:left="0" w:right="44" w:firstLine="0"/>
        <w:rPr>
          <w:b/>
        </w:rPr>
      </w:pPr>
      <w:r>
        <w:rPr>
          <w:b/>
        </w:rPr>
        <w:t xml:space="preserve">      Display daily auto generated messages.</w:t>
      </w:r>
    </w:p>
    <w:p w14:paraId="14596888" w14:textId="77777777" w:rsidR="005626BB" w:rsidRDefault="00000000">
      <w:pPr>
        <w:spacing w:after="348"/>
        <w:ind w:left="446" w:right="44" w:firstLine="7"/>
      </w:pPr>
      <w:r>
        <w:t>Through this action bot will generate a new message in chat box after every 24 hours to interact with the user and the system will display that message on screen</w:t>
      </w:r>
    </w:p>
    <w:p w14:paraId="450BD397" w14:textId="77777777" w:rsidR="005626BB" w:rsidRDefault="00000000">
      <w:pPr>
        <w:spacing w:after="348"/>
        <w:ind w:left="0" w:right="44" w:firstLine="0"/>
        <w:rPr>
          <w:b/>
        </w:rPr>
      </w:pPr>
      <w:r>
        <w:rPr>
          <w:b/>
        </w:rPr>
        <w:t xml:space="preserve">      Chat Replies </w:t>
      </w:r>
    </w:p>
    <w:p w14:paraId="71C12BCF" w14:textId="77777777" w:rsidR="005626BB" w:rsidRDefault="00000000">
      <w:pPr>
        <w:spacing w:after="348"/>
        <w:ind w:left="446" w:right="44" w:firstLine="7"/>
      </w:pPr>
      <w:r>
        <w:t>Through this action bot will reply to user’s messages after going through some machine learning techniques and then retrieving some data from data base (if related data is available) the system will display the resultant reply to the user </w:t>
      </w:r>
    </w:p>
    <w:p w14:paraId="1ABA89E1" w14:textId="77777777" w:rsidR="005626BB" w:rsidRDefault="00000000">
      <w:pPr>
        <w:spacing w:after="348"/>
        <w:ind w:left="0" w:right="44" w:firstLine="0"/>
        <w:rPr>
          <w:b/>
        </w:rPr>
      </w:pPr>
      <w:r>
        <w:rPr>
          <w:b/>
        </w:rPr>
        <w:t xml:space="preserve">        Refresh Chat Box </w:t>
      </w:r>
    </w:p>
    <w:p w14:paraId="014842F3" w14:textId="77777777" w:rsidR="005626BB" w:rsidRDefault="00000000">
      <w:pPr>
        <w:spacing w:after="348"/>
        <w:ind w:left="446" w:right="44" w:firstLine="7"/>
      </w:pPr>
      <w:r>
        <w:t>Through this action bot can refresh the chat box.</w:t>
      </w:r>
    </w:p>
    <w:p w14:paraId="4C3D1F52" w14:textId="77777777" w:rsidR="005626BB" w:rsidRDefault="005626BB">
      <w:pPr>
        <w:spacing w:after="348"/>
        <w:ind w:left="446" w:right="44" w:firstLine="7"/>
      </w:pPr>
    </w:p>
    <w:p w14:paraId="5FE76BB9" w14:textId="77777777" w:rsidR="005626BB" w:rsidRDefault="005626BB">
      <w:pPr>
        <w:spacing w:after="348"/>
        <w:ind w:left="446" w:right="44" w:firstLine="7"/>
      </w:pPr>
    </w:p>
    <w:p w14:paraId="4C1C82D4" w14:textId="77777777" w:rsidR="005626BB" w:rsidRDefault="005626BB">
      <w:pPr>
        <w:spacing w:after="348"/>
        <w:ind w:left="446" w:right="44" w:firstLine="7"/>
      </w:pPr>
    </w:p>
    <w:p w14:paraId="7CD3EB0F" w14:textId="77777777" w:rsidR="005626BB" w:rsidRDefault="005626BB">
      <w:pPr>
        <w:spacing w:after="348"/>
        <w:ind w:left="446" w:right="44" w:firstLine="7"/>
      </w:pPr>
    </w:p>
    <w:p w14:paraId="68ED9BCD" w14:textId="77777777" w:rsidR="005626BB" w:rsidRDefault="005626BB">
      <w:pPr>
        <w:spacing w:after="348"/>
        <w:ind w:left="446" w:right="44" w:firstLine="7"/>
      </w:pPr>
    </w:p>
    <w:p w14:paraId="7E7F0353" w14:textId="77777777" w:rsidR="005626BB" w:rsidRDefault="005626BB">
      <w:pPr>
        <w:spacing w:after="348"/>
        <w:ind w:left="446" w:right="44" w:firstLine="7"/>
      </w:pPr>
    </w:p>
    <w:p w14:paraId="69AF9105" w14:textId="77777777" w:rsidR="005626BB" w:rsidRDefault="005626BB">
      <w:pPr>
        <w:spacing w:after="348"/>
        <w:ind w:left="446" w:right="44" w:firstLine="7"/>
      </w:pPr>
    </w:p>
    <w:p w14:paraId="0F5B4F0D" w14:textId="77777777" w:rsidR="005626BB" w:rsidRDefault="00000000">
      <w:pPr>
        <w:spacing w:after="348"/>
        <w:ind w:left="0" w:right="44" w:firstLine="0"/>
        <w:rPr>
          <w:b/>
        </w:rPr>
      </w:pPr>
      <w:r>
        <w:rPr>
          <w:b/>
        </w:rPr>
        <w:t>Module 3: Registered People Management:</w:t>
      </w:r>
    </w:p>
    <w:p w14:paraId="3CF45E38" w14:textId="77777777" w:rsidR="005626BB" w:rsidRDefault="00000000">
      <w:pPr>
        <w:spacing w:after="348"/>
        <w:ind w:left="446" w:right="44" w:firstLine="7"/>
        <w:rPr>
          <w:b/>
        </w:rPr>
      </w:pPr>
      <w:r>
        <w:rPr>
          <w:b/>
        </w:rPr>
        <w:t xml:space="preserve">   Email id</w:t>
      </w:r>
    </w:p>
    <w:p w14:paraId="05CF628A" w14:textId="77777777" w:rsidR="005626BB" w:rsidRDefault="00000000">
      <w:pPr>
        <w:spacing w:after="348"/>
        <w:ind w:left="446" w:right="44" w:firstLine="7"/>
      </w:pPr>
      <w:r>
        <w:t>The email id is kept and managed here.</w:t>
      </w:r>
    </w:p>
    <w:p w14:paraId="0003F398" w14:textId="77777777" w:rsidR="005626BB" w:rsidRDefault="00000000">
      <w:pPr>
        <w:spacing w:after="348"/>
        <w:ind w:right="44"/>
        <w:rPr>
          <w:b/>
        </w:rPr>
      </w:pPr>
      <w:r>
        <w:rPr>
          <w:b/>
        </w:rPr>
        <w:t xml:space="preserve">       Customers Data</w:t>
      </w:r>
    </w:p>
    <w:p w14:paraId="32A4CF2F" w14:textId="77777777" w:rsidR="005626BB" w:rsidRDefault="00000000">
      <w:pPr>
        <w:spacing w:after="348"/>
        <w:ind w:left="446" w:right="44" w:firstLine="7"/>
      </w:pPr>
      <w:r>
        <w:t>Customer private and personal data is kept and managed here.</w:t>
      </w:r>
    </w:p>
    <w:p w14:paraId="77AD040E" w14:textId="77777777" w:rsidR="005626BB" w:rsidRDefault="00000000">
      <w:pPr>
        <w:spacing w:after="348"/>
        <w:ind w:left="1170" w:right="44" w:firstLine="0"/>
        <w:rPr>
          <w:b/>
        </w:rPr>
      </w:pPr>
      <w:r>
        <w:rPr>
          <w:b/>
        </w:rPr>
        <w:t>Customers conversations</w:t>
      </w:r>
    </w:p>
    <w:p w14:paraId="43818DC6" w14:textId="77777777" w:rsidR="005626BB" w:rsidRDefault="00000000">
      <w:pPr>
        <w:spacing w:after="348"/>
        <w:ind w:left="446" w:right="44" w:firstLine="7"/>
      </w:pPr>
      <w:r>
        <w:t>The conversations among the bot and the customer are kept and managed in this module.</w:t>
      </w:r>
    </w:p>
    <w:p w14:paraId="5C28D0C0" w14:textId="77777777" w:rsidR="005626BB" w:rsidRDefault="00000000">
      <w:pPr>
        <w:spacing w:after="348"/>
        <w:ind w:left="1170" w:right="44" w:firstLine="0"/>
        <w:rPr>
          <w:b/>
        </w:rPr>
      </w:pPr>
      <w:r>
        <w:rPr>
          <w:b/>
        </w:rPr>
        <w:t xml:space="preserve">Customers password </w:t>
      </w:r>
    </w:p>
    <w:p w14:paraId="24DD3E34" w14:textId="77777777" w:rsidR="005626BB" w:rsidRDefault="00000000">
      <w:pPr>
        <w:spacing w:after="348"/>
        <w:ind w:left="446" w:right="44" w:firstLine="7"/>
      </w:pPr>
      <w:r>
        <w:t>The Customers password details are in this module.</w:t>
      </w:r>
    </w:p>
    <w:p w14:paraId="56A80C4F" w14:textId="77777777" w:rsidR="005626BB" w:rsidRDefault="00000000">
      <w:pPr>
        <w:spacing w:after="348"/>
        <w:ind w:left="1170" w:right="44" w:firstLine="0"/>
        <w:rPr>
          <w:b/>
        </w:rPr>
      </w:pPr>
      <w:r>
        <w:rPr>
          <w:b/>
        </w:rPr>
        <w:t>Customer problems</w:t>
      </w:r>
    </w:p>
    <w:p w14:paraId="07ED0E1E" w14:textId="77777777" w:rsidR="005626BB" w:rsidRDefault="00000000">
      <w:pPr>
        <w:spacing w:after="348"/>
        <w:ind w:left="446" w:right="44" w:firstLine="7"/>
      </w:pPr>
      <w:r>
        <w:t>All customer problems are added in this module.</w:t>
      </w:r>
    </w:p>
    <w:p w14:paraId="2C433917" w14:textId="77777777" w:rsidR="005626BB" w:rsidRDefault="005626BB">
      <w:pPr>
        <w:spacing w:after="348"/>
        <w:ind w:left="446" w:right="44" w:firstLine="7"/>
        <w:rPr>
          <w:b/>
        </w:rPr>
      </w:pPr>
    </w:p>
    <w:p w14:paraId="29F1F6EE" w14:textId="77777777" w:rsidR="005626BB" w:rsidRDefault="005626BB">
      <w:pPr>
        <w:spacing w:after="348"/>
        <w:ind w:left="446" w:right="44" w:firstLine="7"/>
        <w:rPr>
          <w:b/>
        </w:rPr>
      </w:pPr>
    </w:p>
    <w:p w14:paraId="429ADE8E" w14:textId="77777777" w:rsidR="005626BB" w:rsidRDefault="005626BB">
      <w:pPr>
        <w:spacing w:after="348"/>
        <w:ind w:left="446" w:right="44" w:firstLine="7"/>
        <w:rPr>
          <w:b/>
        </w:rPr>
      </w:pPr>
    </w:p>
    <w:p w14:paraId="4A58BC1C" w14:textId="77777777" w:rsidR="005626BB" w:rsidRDefault="005626BB">
      <w:pPr>
        <w:spacing w:after="348"/>
        <w:ind w:left="446" w:right="44" w:firstLine="7"/>
        <w:rPr>
          <w:b/>
        </w:rPr>
      </w:pPr>
    </w:p>
    <w:p w14:paraId="493565CC" w14:textId="77777777" w:rsidR="005626BB" w:rsidRDefault="005626BB">
      <w:pPr>
        <w:spacing w:after="348"/>
        <w:ind w:left="446" w:right="44" w:firstLine="7"/>
      </w:pPr>
    </w:p>
    <w:p w14:paraId="208F24F8" w14:textId="77777777" w:rsidR="005626BB" w:rsidRDefault="00000000">
      <w:pPr>
        <w:spacing w:after="348"/>
        <w:ind w:left="720" w:right="44" w:firstLine="0"/>
        <w:rPr>
          <w:b/>
        </w:rPr>
      </w:pPr>
      <w:bookmarkStart w:id="10" w:name="_heading=h.3znysh7" w:colFirst="0" w:colLast="0"/>
      <w:bookmarkEnd w:id="10"/>
      <w:r>
        <w:rPr>
          <w:b/>
        </w:rPr>
        <w:t>Module 4 Bot training</w:t>
      </w:r>
    </w:p>
    <w:p w14:paraId="2E89FA1D" w14:textId="77777777" w:rsidR="005626BB" w:rsidRDefault="00000000">
      <w:pPr>
        <w:spacing w:after="348"/>
        <w:ind w:left="446" w:right="44" w:firstLine="7"/>
      </w:pPr>
      <w:r>
        <w:t>This module will primarily handle the process of training our bot with a related data set. The bot will learn what kind of response to give to what kind of message, and the trained set will be stored in a database so that machine learning algorithms can evaluate the messages.</w:t>
      </w:r>
    </w:p>
    <w:p w14:paraId="7E4CF0F7" w14:textId="77777777" w:rsidR="005626BB" w:rsidRDefault="005626BB">
      <w:pPr>
        <w:spacing w:after="348"/>
        <w:ind w:left="446" w:right="44" w:firstLine="7"/>
      </w:pPr>
    </w:p>
    <w:p w14:paraId="68C52A0A" w14:textId="77777777" w:rsidR="005626BB" w:rsidRDefault="00000000">
      <w:pPr>
        <w:spacing w:after="348"/>
        <w:ind w:left="990" w:right="44" w:firstLine="0"/>
        <w:rPr>
          <w:b/>
        </w:rPr>
      </w:pPr>
      <w:r>
        <w:rPr>
          <w:b/>
        </w:rPr>
        <w:t>Pre-processed info</w:t>
      </w:r>
    </w:p>
    <w:p w14:paraId="6EEABAA4" w14:textId="77777777" w:rsidR="005626BB" w:rsidRDefault="00000000">
      <w:pPr>
        <w:spacing w:after="348"/>
        <w:ind w:left="446" w:right="44" w:firstLine="7"/>
      </w:pPr>
      <w:r>
        <w:t>In this data related to the daily routine and daily health problems and their recommended solution. Bot will train to the data provided.</w:t>
      </w:r>
    </w:p>
    <w:p w14:paraId="3E070CD4" w14:textId="77777777" w:rsidR="005626BB" w:rsidRDefault="00000000">
      <w:pPr>
        <w:spacing w:after="348"/>
        <w:ind w:left="990" w:right="44" w:firstLine="0"/>
        <w:rPr>
          <w:b/>
        </w:rPr>
      </w:pPr>
      <w:r>
        <w:rPr>
          <w:b/>
        </w:rPr>
        <w:t>Validating of users Messages </w:t>
      </w:r>
    </w:p>
    <w:p w14:paraId="2F84068B" w14:textId="77777777" w:rsidR="005626BB" w:rsidRDefault="00000000">
      <w:pPr>
        <w:spacing w:after="348"/>
        <w:ind w:left="446" w:right="44" w:firstLine="7"/>
      </w:pPr>
      <w:r>
        <w:t>When a user sends a message, the message's validity is checked before any ML techniques are applied. If the message contains all special characters, more special characters, or a message that is too short, the system will reject it.</w:t>
      </w:r>
    </w:p>
    <w:p w14:paraId="76FBE10D" w14:textId="77777777" w:rsidR="005626BB" w:rsidRDefault="00000000">
      <w:pPr>
        <w:spacing w:after="348"/>
        <w:ind w:left="990" w:right="44" w:firstLine="0"/>
        <w:rPr>
          <w:b/>
        </w:rPr>
      </w:pPr>
      <w:r>
        <w:rPr>
          <w:b/>
        </w:rPr>
        <w:t>Message Replies</w:t>
      </w:r>
    </w:p>
    <w:p w14:paraId="37F5B8C4" w14:textId="77777777" w:rsidR="005626BB" w:rsidRDefault="00000000">
      <w:pPr>
        <w:spacing w:after="348"/>
        <w:ind w:left="446" w:right="44" w:firstLine="7"/>
      </w:pPr>
      <w:r>
        <w:t xml:space="preserve">after the process bot will receive the message and bot will try to find a reply for the </w:t>
      </w:r>
      <w:proofErr w:type="gramStart"/>
      <w:r>
        <w:t>particular message</w:t>
      </w:r>
      <w:proofErr w:type="gramEnd"/>
      <w:r>
        <w:t>.</w:t>
      </w:r>
    </w:p>
    <w:p w14:paraId="68BE1995" w14:textId="77777777" w:rsidR="005626BB" w:rsidRDefault="00000000">
      <w:pPr>
        <w:spacing w:after="348"/>
        <w:ind w:left="990" w:right="44" w:firstLine="0"/>
        <w:rPr>
          <w:b/>
        </w:rPr>
      </w:pPr>
      <w:r>
        <w:rPr>
          <w:b/>
        </w:rPr>
        <w:t>Data storage</w:t>
      </w:r>
    </w:p>
    <w:p w14:paraId="5FE855EC" w14:textId="77777777" w:rsidR="005626BB" w:rsidRDefault="00000000">
      <w:pPr>
        <w:spacing w:after="348"/>
        <w:ind w:left="446" w:right="44" w:firstLine="7"/>
      </w:pPr>
      <w:r>
        <w:t>The messages and other data must be organized Ly stored in a data base following all operations on the sample messages and incoming user messages, which will be done in this section.</w:t>
      </w:r>
    </w:p>
    <w:p w14:paraId="6F35350B" w14:textId="77777777" w:rsidR="005626BB" w:rsidRDefault="005626BB">
      <w:pPr>
        <w:spacing w:after="348"/>
        <w:ind w:left="446" w:right="44" w:firstLine="7"/>
        <w:rPr>
          <w:b/>
        </w:rPr>
      </w:pPr>
    </w:p>
    <w:p w14:paraId="6740DFEE" w14:textId="77777777" w:rsidR="005626BB" w:rsidRDefault="005626BB">
      <w:pPr>
        <w:spacing w:after="348"/>
        <w:ind w:left="446" w:right="44" w:firstLine="7"/>
      </w:pPr>
    </w:p>
    <w:p w14:paraId="3EDB8DE5" w14:textId="77777777" w:rsidR="005626BB" w:rsidRDefault="005626BB">
      <w:pPr>
        <w:spacing w:after="348"/>
        <w:ind w:left="446" w:right="44" w:firstLine="7"/>
      </w:pPr>
    </w:p>
    <w:p w14:paraId="07DF5B44" w14:textId="77777777" w:rsidR="005626BB" w:rsidRDefault="005626BB">
      <w:pPr>
        <w:spacing w:after="348"/>
        <w:ind w:left="446" w:right="44" w:firstLine="7"/>
      </w:pPr>
    </w:p>
    <w:p w14:paraId="1EBD07B6" w14:textId="77777777" w:rsidR="005626BB" w:rsidRDefault="005626BB">
      <w:pPr>
        <w:spacing w:after="348"/>
        <w:ind w:left="446" w:right="44" w:firstLine="7"/>
      </w:pPr>
    </w:p>
    <w:p w14:paraId="54DD99F2" w14:textId="77777777" w:rsidR="005626BB" w:rsidRDefault="005626BB">
      <w:pPr>
        <w:spacing w:after="348"/>
        <w:ind w:left="446" w:right="44" w:firstLine="7"/>
      </w:pPr>
    </w:p>
    <w:p w14:paraId="5467C808" w14:textId="77777777" w:rsidR="005626BB" w:rsidRDefault="005626BB">
      <w:pPr>
        <w:spacing w:after="348"/>
        <w:ind w:left="446" w:right="44" w:firstLine="7"/>
      </w:pPr>
    </w:p>
    <w:p w14:paraId="2C71C30F" w14:textId="77777777" w:rsidR="005626BB" w:rsidRDefault="005626BB">
      <w:pPr>
        <w:spacing w:after="348"/>
        <w:ind w:left="446" w:right="44" w:firstLine="7"/>
      </w:pPr>
    </w:p>
    <w:p w14:paraId="2354DC5C" w14:textId="77777777" w:rsidR="005626BB" w:rsidRDefault="005626BB">
      <w:pPr>
        <w:spacing w:after="348"/>
        <w:ind w:left="446" w:right="44" w:firstLine="7"/>
      </w:pPr>
    </w:p>
    <w:p w14:paraId="09967AF5" w14:textId="77777777" w:rsidR="005626BB" w:rsidRDefault="005626BB">
      <w:pPr>
        <w:spacing w:after="348"/>
        <w:ind w:left="446" w:right="44" w:firstLine="7"/>
      </w:pPr>
    </w:p>
    <w:p w14:paraId="6CF7D20E" w14:textId="77777777" w:rsidR="005626BB" w:rsidRDefault="00000000">
      <w:pPr>
        <w:spacing w:after="348"/>
        <w:ind w:left="711" w:right="44" w:firstLine="0"/>
        <w:rPr>
          <w:b/>
        </w:rPr>
      </w:pPr>
      <w:bookmarkStart w:id="11" w:name="_heading=h.2et92p0" w:colFirst="0" w:colLast="0"/>
      <w:bookmarkEnd w:id="11"/>
      <w:r>
        <w:rPr>
          <w:b/>
        </w:rPr>
        <w:t>Module 5:  Health care</w:t>
      </w:r>
    </w:p>
    <w:p w14:paraId="7A42671B" w14:textId="77777777" w:rsidR="005626BB" w:rsidRDefault="00000000">
      <w:pPr>
        <w:spacing w:after="348"/>
        <w:ind w:left="990" w:right="44" w:firstLine="0"/>
        <w:rPr>
          <w:b/>
        </w:rPr>
      </w:pPr>
      <w:r>
        <w:rPr>
          <w:b/>
        </w:rPr>
        <w:t>Daily health form</w:t>
      </w:r>
    </w:p>
    <w:p w14:paraId="607A791B" w14:textId="77777777" w:rsidR="005626BB" w:rsidRDefault="00000000">
      <w:pPr>
        <w:spacing w:after="348"/>
        <w:ind w:left="446" w:right="44" w:firstLine="7"/>
      </w:pPr>
      <w:r>
        <w:t>The user will be able to complete a form with some basic questions about health by taking this action. After completing the form, the user will be given recommendations for self-recovery exercises.</w:t>
      </w:r>
    </w:p>
    <w:p w14:paraId="5584FC37" w14:textId="77777777" w:rsidR="005626BB" w:rsidRDefault="00000000">
      <w:pPr>
        <w:spacing w:after="348"/>
        <w:ind w:left="990" w:right="44" w:firstLine="0"/>
        <w:rPr>
          <w:b/>
        </w:rPr>
      </w:pPr>
      <w:r>
        <w:rPr>
          <w:b/>
        </w:rPr>
        <w:t>Analysis Form</w:t>
      </w:r>
    </w:p>
    <w:p w14:paraId="69CCAA09" w14:textId="77777777" w:rsidR="005626BB" w:rsidRDefault="00000000">
      <w:pPr>
        <w:spacing w:after="348"/>
        <w:ind w:left="446" w:right="44" w:firstLine="7"/>
      </w:pPr>
      <w:r>
        <w:t>By performing this action, the system will examine the form in accordance with the algorithm, draw conclusions from the form, and then recommend exercises to the user based on the condition.</w:t>
      </w:r>
    </w:p>
    <w:p w14:paraId="6BA41639" w14:textId="77777777" w:rsidR="005626BB" w:rsidRDefault="005626BB">
      <w:pPr>
        <w:spacing w:after="348"/>
        <w:ind w:left="446" w:right="44" w:firstLine="7"/>
      </w:pPr>
    </w:p>
    <w:p w14:paraId="10F58BAF" w14:textId="77777777" w:rsidR="005626BB" w:rsidRDefault="005626BB">
      <w:pPr>
        <w:spacing w:after="348"/>
        <w:ind w:left="446" w:right="44" w:firstLine="7"/>
      </w:pPr>
    </w:p>
    <w:p w14:paraId="36FC7F88" w14:textId="77777777" w:rsidR="005626BB" w:rsidRDefault="00000000">
      <w:pPr>
        <w:spacing w:after="348"/>
        <w:ind w:left="990" w:right="44" w:firstLine="0"/>
        <w:rPr>
          <w:b/>
        </w:rPr>
      </w:pPr>
      <w:r>
        <w:rPr>
          <w:b/>
        </w:rPr>
        <w:t>Exercises</w:t>
      </w:r>
    </w:p>
    <w:p w14:paraId="0FB55EC6" w14:textId="77777777" w:rsidR="005626BB" w:rsidRDefault="00000000">
      <w:pPr>
        <w:spacing w:after="348"/>
        <w:ind w:left="446" w:right="44" w:firstLine="7"/>
      </w:pPr>
      <w:r>
        <w:t>By taking this action, the system will look over the form and tell the user which exercises are best for them.</w:t>
      </w:r>
    </w:p>
    <w:p w14:paraId="3C0187A7" w14:textId="77777777" w:rsidR="005626BB" w:rsidRDefault="005626BB">
      <w:pPr>
        <w:spacing w:after="348"/>
        <w:ind w:left="446" w:right="44" w:firstLine="7"/>
      </w:pPr>
    </w:p>
    <w:p w14:paraId="21BDF493" w14:textId="77777777" w:rsidR="005626BB" w:rsidRDefault="00000000">
      <w:pPr>
        <w:spacing w:after="348"/>
        <w:ind w:left="990" w:right="44" w:firstLine="0"/>
        <w:rPr>
          <w:b/>
        </w:rPr>
      </w:pPr>
      <w:r>
        <w:rPr>
          <w:b/>
        </w:rPr>
        <w:t>Every possible solution or exercise</w:t>
      </w:r>
    </w:p>
    <w:p w14:paraId="0F5C7C41" w14:textId="77777777" w:rsidR="005626BB" w:rsidRDefault="00000000">
      <w:pPr>
        <w:spacing w:after="348"/>
        <w:ind w:left="446" w:right="44" w:firstLine="7"/>
      </w:pPr>
      <w:r>
        <w:t>The user can use this action to view all the exercises and solutions, then user move on to any solution.</w:t>
      </w:r>
    </w:p>
    <w:p w14:paraId="6A177CB6" w14:textId="77777777" w:rsidR="005626BB" w:rsidRDefault="00000000">
      <w:pPr>
        <w:spacing w:after="348"/>
        <w:ind w:left="990" w:right="44" w:firstLine="0"/>
        <w:rPr>
          <w:b/>
        </w:rPr>
      </w:pPr>
      <w:r>
        <w:rPr>
          <w:b/>
        </w:rPr>
        <w:t>Relaxation stuff</w:t>
      </w:r>
    </w:p>
    <w:p w14:paraId="22184DAD" w14:textId="77777777" w:rsidR="005626BB" w:rsidRDefault="00000000">
      <w:pPr>
        <w:spacing w:after="348"/>
        <w:ind w:left="446" w:right="44" w:firstLine="7"/>
      </w:pPr>
      <w:r>
        <w:t>The user can be able to listen the music or quranic verses for relaxation.</w:t>
      </w:r>
    </w:p>
    <w:p w14:paraId="1968AD7B" w14:textId="77777777" w:rsidR="005626BB" w:rsidRDefault="00000000">
      <w:pPr>
        <w:spacing w:after="348"/>
        <w:ind w:left="990" w:right="44" w:firstLine="0"/>
        <w:rPr>
          <w:b/>
        </w:rPr>
      </w:pPr>
      <w:r>
        <w:rPr>
          <w:b/>
        </w:rPr>
        <w:lastRenderedPageBreak/>
        <w:t>Medication</w:t>
      </w:r>
    </w:p>
    <w:p w14:paraId="5FD41409" w14:textId="77777777" w:rsidR="005626BB" w:rsidRDefault="00000000">
      <w:pPr>
        <w:spacing w:after="348"/>
        <w:ind w:left="446" w:right="44" w:firstLine="7"/>
      </w:pPr>
      <w:r>
        <w:t xml:space="preserve">Suggest the user specific medicines </w:t>
      </w:r>
    </w:p>
    <w:p w14:paraId="66117AA1" w14:textId="77777777" w:rsidR="005626BB" w:rsidRDefault="00000000">
      <w:pPr>
        <w:spacing w:after="348"/>
        <w:ind w:left="711" w:right="44" w:firstLine="0"/>
        <w:rPr>
          <w:b/>
        </w:rPr>
      </w:pPr>
      <w:bookmarkStart w:id="12" w:name="_heading=h.tyjcwt" w:colFirst="0" w:colLast="0"/>
      <w:bookmarkEnd w:id="12"/>
      <w:r>
        <w:rPr>
          <w:b/>
        </w:rPr>
        <w:t>Module 6: Chatbot Analytics</w:t>
      </w:r>
    </w:p>
    <w:p w14:paraId="479A58C4" w14:textId="77777777" w:rsidR="005626BB" w:rsidRDefault="00000000">
      <w:pPr>
        <w:spacing w:after="348"/>
        <w:ind w:left="990" w:right="44" w:firstLine="0"/>
        <w:rPr>
          <w:b/>
        </w:rPr>
      </w:pPr>
      <w:r>
        <w:rPr>
          <w:b/>
        </w:rPr>
        <w:t>Number of unique users</w:t>
      </w:r>
    </w:p>
    <w:p w14:paraId="074C2EB9" w14:textId="77777777" w:rsidR="005626BB" w:rsidRDefault="005626BB">
      <w:pPr>
        <w:spacing w:after="348"/>
        <w:ind w:left="446" w:right="44" w:firstLine="7"/>
      </w:pPr>
    </w:p>
    <w:p w14:paraId="10A928AE" w14:textId="77777777" w:rsidR="005626BB" w:rsidRDefault="00000000">
      <w:pPr>
        <w:spacing w:after="348"/>
        <w:ind w:left="990" w:right="44" w:firstLine="0"/>
        <w:rPr>
          <w:b/>
        </w:rPr>
      </w:pPr>
      <w:r>
        <w:rPr>
          <w:b/>
        </w:rPr>
        <w:t>Number of daily messages</w:t>
      </w:r>
    </w:p>
    <w:p w14:paraId="448A5AE6" w14:textId="77777777" w:rsidR="005626BB" w:rsidRDefault="00000000">
      <w:pPr>
        <w:spacing w:after="348"/>
        <w:ind w:left="446" w:right="44" w:firstLine="7"/>
      </w:pPr>
      <w:r>
        <w:t>This will contain number of daily messages.</w:t>
      </w:r>
    </w:p>
    <w:p w14:paraId="0ACE1288" w14:textId="77777777" w:rsidR="005626BB" w:rsidRDefault="00000000">
      <w:pPr>
        <w:spacing w:after="348"/>
        <w:ind w:left="990" w:right="44" w:firstLine="0"/>
        <w:rPr>
          <w:b/>
        </w:rPr>
      </w:pPr>
      <w:r>
        <w:rPr>
          <w:b/>
        </w:rPr>
        <w:t>Activity status</w:t>
      </w:r>
    </w:p>
    <w:p w14:paraId="1EA9B13E" w14:textId="77777777" w:rsidR="005626BB" w:rsidRDefault="00000000">
      <w:pPr>
        <w:spacing w:after="348"/>
        <w:ind w:left="446" w:right="44" w:firstLine="7"/>
      </w:pPr>
      <w:r>
        <w:t>Number of hours spent on the site or the app.</w:t>
      </w:r>
    </w:p>
    <w:p w14:paraId="6F015616" w14:textId="77777777" w:rsidR="005626BB" w:rsidRDefault="00000000">
      <w:pPr>
        <w:spacing w:after="348"/>
        <w:ind w:left="990" w:right="44" w:firstLine="0"/>
        <w:rPr>
          <w:b/>
        </w:rPr>
      </w:pPr>
      <w:r>
        <w:rPr>
          <w:b/>
        </w:rPr>
        <w:t>Chat history</w:t>
      </w:r>
    </w:p>
    <w:p w14:paraId="21507D89" w14:textId="77777777" w:rsidR="005626BB" w:rsidRDefault="00000000">
      <w:pPr>
        <w:spacing w:after="348"/>
        <w:ind w:left="446" w:right="44" w:firstLine="7"/>
      </w:pPr>
      <w:r>
        <w:t>All the previous messages and problems</w:t>
      </w:r>
    </w:p>
    <w:p w14:paraId="27ECA7D8" w14:textId="77777777" w:rsidR="005626BB" w:rsidRDefault="00000000">
      <w:pPr>
        <w:spacing w:after="348"/>
        <w:ind w:left="990" w:right="44" w:firstLine="0"/>
        <w:rPr>
          <w:b/>
        </w:rPr>
      </w:pPr>
      <w:r>
        <w:rPr>
          <w:b/>
        </w:rPr>
        <w:t xml:space="preserve"> Clear Chat history</w:t>
      </w:r>
    </w:p>
    <w:p w14:paraId="3CEFD05A" w14:textId="77777777" w:rsidR="005626BB" w:rsidRDefault="00000000">
      <w:pPr>
        <w:spacing w:after="348"/>
        <w:ind w:left="446" w:right="44" w:firstLine="7"/>
      </w:pPr>
      <w:r>
        <w:t>Gives an option of Clearing chat history.</w:t>
      </w:r>
    </w:p>
    <w:p w14:paraId="5718E017" w14:textId="77777777" w:rsidR="005626BB" w:rsidRDefault="00000000">
      <w:pPr>
        <w:spacing w:after="348"/>
        <w:ind w:left="990" w:right="44" w:firstLine="0"/>
        <w:rPr>
          <w:b/>
        </w:rPr>
      </w:pPr>
      <w:r>
        <w:rPr>
          <w:b/>
        </w:rPr>
        <w:t>Discover busiest period</w:t>
      </w:r>
    </w:p>
    <w:p w14:paraId="7059B290" w14:textId="77777777" w:rsidR="005626BB" w:rsidRDefault="00000000">
      <w:pPr>
        <w:spacing w:after="348"/>
        <w:ind w:left="446" w:right="44" w:firstLine="7"/>
      </w:pPr>
      <w:r>
        <w:t>Using heatmap to find when user is most active.</w:t>
      </w:r>
    </w:p>
    <w:p w14:paraId="3C2420D8" w14:textId="77777777" w:rsidR="005626BB" w:rsidRDefault="00000000">
      <w:pPr>
        <w:spacing w:after="348"/>
        <w:ind w:left="990" w:right="44" w:firstLine="0"/>
        <w:rPr>
          <w:b/>
        </w:rPr>
      </w:pPr>
      <w:r>
        <w:rPr>
          <w:b/>
        </w:rPr>
        <w:t>Clear Chat history</w:t>
      </w:r>
    </w:p>
    <w:p w14:paraId="510CD2EA" w14:textId="77777777" w:rsidR="005626BB" w:rsidRDefault="005626BB">
      <w:pPr>
        <w:spacing w:after="348"/>
        <w:ind w:left="446" w:right="44" w:firstLine="7"/>
      </w:pPr>
    </w:p>
    <w:p w14:paraId="740429AE" w14:textId="77777777" w:rsidR="005626BB" w:rsidRDefault="005626BB">
      <w:pPr>
        <w:spacing w:after="348"/>
        <w:ind w:left="446" w:right="44" w:firstLine="7"/>
      </w:pPr>
    </w:p>
    <w:p w14:paraId="5EBFEDC6" w14:textId="77777777" w:rsidR="005626BB" w:rsidRDefault="005626BB">
      <w:pPr>
        <w:spacing w:after="348"/>
        <w:ind w:left="446" w:right="44" w:firstLine="7"/>
      </w:pPr>
    </w:p>
    <w:p w14:paraId="04119E9F" w14:textId="77777777" w:rsidR="005626BB" w:rsidRDefault="00000000">
      <w:pPr>
        <w:spacing w:after="348"/>
        <w:ind w:left="711" w:right="44" w:firstLine="0"/>
        <w:rPr>
          <w:b/>
        </w:rPr>
      </w:pPr>
      <w:bookmarkStart w:id="13" w:name="_heading=h.3dy6vkm" w:colFirst="0" w:colLast="0"/>
      <w:bookmarkEnd w:id="13"/>
      <w:r>
        <w:rPr>
          <w:b/>
        </w:rPr>
        <w:t>Module 7: Generals</w:t>
      </w:r>
    </w:p>
    <w:p w14:paraId="32FEFD7F" w14:textId="77777777" w:rsidR="005626BB" w:rsidRDefault="00000000">
      <w:pPr>
        <w:spacing w:after="348"/>
        <w:ind w:left="990" w:right="44" w:firstLine="0"/>
        <w:rPr>
          <w:b/>
        </w:rPr>
      </w:pPr>
      <w:r>
        <w:rPr>
          <w:b/>
        </w:rPr>
        <w:lastRenderedPageBreak/>
        <w:t>Feeling Alone need to talk</w:t>
      </w:r>
    </w:p>
    <w:p w14:paraId="7B4FD2C4" w14:textId="77777777" w:rsidR="005626BB" w:rsidRDefault="00000000">
      <w:pPr>
        <w:spacing w:after="348"/>
        <w:ind w:left="446" w:right="44" w:firstLine="7"/>
      </w:pPr>
      <w:r>
        <w:t>User will have a company when feeling alone</w:t>
      </w:r>
    </w:p>
    <w:p w14:paraId="40559D0B" w14:textId="77777777" w:rsidR="005626BB" w:rsidRDefault="00000000">
      <w:pPr>
        <w:spacing w:after="348"/>
        <w:ind w:left="990" w:right="44" w:firstLine="0"/>
        <w:rPr>
          <w:b/>
        </w:rPr>
      </w:pPr>
      <w:r>
        <w:rPr>
          <w:b/>
        </w:rPr>
        <w:t>Personal diary</w:t>
      </w:r>
    </w:p>
    <w:p w14:paraId="2F7681F1" w14:textId="77777777" w:rsidR="005626BB" w:rsidRDefault="00000000">
      <w:pPr>
        <w:spacing w:after="348"/>
        <w:ind w:left="446" w:right="44" w:firstLine="7"/>
      </w:pPr>
      <w:r>
        <w:t>In this user will be able to maintain his personal diary. Can add things he likes.</w:t>
      </w:r>
    </w:p>
    <w:p w14:paraId="7063D74F" w14:textId="77777777" w:rsidR="005626BB" w:rsidRDefault="00000000">
      <w:pPr>
        <w:spacing w:after="348"/>
        <w:ind w:left="990" w:right="44" w:firstLine="0"/>
        <w:rPr>
          <w:b/>
        </w:rPr>
      </w:pPr>
      <w:r>
        <w:rPr>
          <w:b/>
        </w:rPr>
        <w:t>Motivational support</w:t>
      </w:r>
    </w:p>
    <w:p w14:paraId="4147ECF5" w14:textId="77777777" w:rsidR="005626BB" w:rsidRDefault="00000000">
      <w:pPr>
        <w:spacing w:after="348"/>
        <w:ind w:left="446" w:right="44" w:firstLine="7"/>
      </w:pPr>
      <w:r>
        <w:t>Issues other than health will be entertained.</w:t>
      </w:r>
    </w:p>
    <w:p w14:paraId="7F5A4532" w14:textId="77777777" w:rsidR="005626BB" w:rsidRDefault="00000000">
      <w:pPr>
        <w:spacing w:after="348"/>
        <w:ind w:left="990" w:right="44" w:firstLine="0"/>
        <w:rPr>
          <w:b/>
        </w:rPr>
      </w:pPr>
      <w:r>
        <w:rPr>
          <w:b/>
        </w:rPr>
        <w:t>Education help</w:t>
      </w:r>
    </w:p>
    <w:p w14:paraId="451D9955" w14:textId="77777777" w:rsidR="005626BB" w:rsidRDefault="00000000">
      <w:pPr>
        <w:spacing w:after="348"/>
        <w:ind w:left="446" w:right="44" w:firstLine="7"/>
      </w:pPr>
      <w:r>
        <w:t>User can share the queries regarding studies and get help.</w:t>
      </w:r>
    </w:p>
    <w:p w14:paraId="1B90299F" w14:textId="77777777" w:rsidR="005626BB" w:rsidRDefault="005626BB">
      <w:pPr>
        <w:spacing w:after="348"/>
        <w:ind w:left="446" w:right="44" w:firstLine="7"/>
      </w:pPr>
    </w:p>
    <w:p w14:paraId="04998724" w14:textId="77777777" w:rsidR="005626BB" w:rsidRDefault="00000000">
      <w:pPr>
        <w:spacing w:after="348"/>
        <w:ind w:left="711" w:right="44" w:firstLine="0"/>
        <w:rPr>
          <w:b/>
        </w:rPr>
      </w:pPr>
      <w:bookmarkStart w:id="14" w:name="_heading=h.1t3h5sf" w:colFirst="0" w:colLast="0"/>
      <w:bookmarkEnd w:id="14"/>
      <w:r>
        <w:rPr>
          <w:b/>
        </w:rPr>
        <w:t>Module 8: Sentiment analysis</w:t>
      </w:r>
    </w:p>
    <w:p w14:paraId="10E22368" w14:textId="77777777" w:rsidR="005626BB" w:rsidRDefault="00000000">
      <w:pPr>
        <w:spacing w:after="348"/>
        <w:ind w:left="990" w:right="44" w:firstLine="0"/>
        <w:rPr>
          <w:b/>
        </w:rPr>
      </w:pPr>
      <w:r>
        <w:rPr>
          <w:b/>
        </w:rPr>
        <w:t xml:space="preserve">User input </w:t>
      </w:r>
    </w:p>
    <w:p w14:paraId="4E751084" w14:textId="77777777" w:rsidR="005626BB" w:rsidRDefault="00000000">
      <w:pPr>
        <w:spacing w:after="348"/>
        <w:ind w:left="446" w:right="44" w:firstLine="7"/>
      </w:pPr>
      <w:r>
        <w:t xml:space="preserve">  User talk and conversation</w:t>
      </w:r>
    </w:p>
    <w:p w14:paraId="7C077995" w14:textId="77777777" w:rsidR="005626BB" w:rsidRDefault="00000000">
      <w:pPr>
        <w:spacing w:after="348"/>
        <w:ind w:left="990" w:right="44" w:firstLine="0"/>
        <w:rPr>
          <w:b/>
        </w:rPr>
      </w:pPr>
      <w:r>
        <w:rPr>
          <w:b/>
        </w:rPr>
        <w:t>Recognizing the sentiment</w:t>
      </w:r>
    </w:p>
    <w:p w14:paraId="45D03CF8" w14:textId="77777777" w:rsidR="005626BB" w:rsidRDefault="00000000">
      <w:pPr>
        <w:spacing w:after="348"/>
        <w:ind w:left="446" w:right="44" w:firstLine="7"/>
      </w:pPr>
      <w:r>
        <w:t>How the user is feeling</w:t>
      </w:r>
    </w:p>
    <w:p w14:paraId="60BFC90A" w14:textId="77777777" w:rsidR="005626BB" w:rsidRDefault="00000000">
      <w:pPr>
        <w:spacing w:after="348"/>
        <w:ind w:left="990" w:right="44" w:firstLine="0"/>
        <w:rPr>
          <w:b/>
        </w:rPr>
      </w:pPr>
      <w:r>
        <w:rPr>
          <w:b/>
        </w:rPr>
        <w:t>NLP</w:t>
      </w:r>
    </w:p>
    <w:p w14:paraId="38906165" w14:textId="77777777" w:rsidR="005626BB" w:rsidRDefault="00000000">
      <w:pPr>
        <w:spacing w:after="348"/>
        <w:ind w:left="446" w:right="44" w:firstLine="7"/>
      </w:pPr>
      <w:r>
        <w:t>This bot will be able to comprehend user messages, extract keywords from messages, and possibly generate messages that can be read by humans. Spell checking and other aspects will also be examined.</w:t>
      </w:r>
    </w:p>
    <w:p w14:paraId="15F53497" w14:textId="77777777" w:rsidR="005626BB" w:rsidRDefault="005626BB">
      <w:pPr>
        <w:spacing w:after="348"/>
        <w:ind w:left="446" w:right="44" w:firstLine="7"/>
      </w:pPr>
    </w:p>
    <w:p w14:paraId="7AEF309C" w14:textId="77777777" w:rsidR="005626BB" w:rsidRDefault="00000000">
      <w:pPr>
        <w:spacing w:after="348"/>
        <w:ind w:left="990" w:right="44" w:firstLine="0"/>
        <w:rPr>
          <w:b/>
        </w:rPr>
      </w:pPr>
      <w:r>
        <w:rPr>
          <w:b/>
        </w:rPr>
        <w:t>Intensity of emotion</w:t>
      </w:r>
    </w:p>
    <w:p w14:paraId="4528D3DF" w14:textId="77777777" w:rsidR="005626BB" w:rsidRDefault="00000000">
      <w:pPr>
        <w:spacing w:after="348"/>
        <w:ind w:left="446" w:right="44" w:firstLine="7"/>
      </w:pPr>
      <w:r>
        <w:t>Judging the intensity of the emotion by the user’s response</w:t>
      </w:r>
    </w:p>
    <w:p w14:paraId="4A54EDF3" w14:textId="77777777" w:rsidR="005626BB" w:rsidRDefault="00000000">
      <w:pPr>
        <w:spacing w:after="348"/>
        <w:ind w:left="990" w:right="44" w:firstLine="0"/>
        <w:rPr>
          <w:b/>
        </w:rPr>
      </w:pPr>
      <w:r>
        <w:rPr>
          <w:b/>
        </w:rPr>
        <w:t>Detecting range of emotion</w:t>
      </w:r>
    </w:p>
    <w:p w14:paraId="3739583F" w14:textId="77777777" w:rsidR="005626BB" w:rsidRDefault="00000000">
      <w:pPr>
        <w:spacing w:after="348"/>
        <w:ind w:left="446" w:right="44" w:firstLine="7"/>
      </w:pPr>
      <w:r>
        <w:lastRenderedPageBreak/>
        <w:t>Range of emotion is detected</w:t>
      </w:r>
    </w:p>
    <w:p w14:paraId="2DFB41FA" w14:textId="77777777" w:rsidR="005626BB" w:rsidRDefault="00000000">
      <w:pPr>
        <w:spacing w:after="348"/>
        <w:ind w:left="990" w:right="44" w:firstLine="0"/>
        <w:rPr>
          <w:b/>
        </w:rPr>
      </w:pPr>
      <w:r>
        <w:rPr>
          <w:b/>
        </w:rPr>
        <w:t>Relevant reply</w:t>
      </w:r>
    </w:p>
    <w:p w14:paraId="1B1EEC8A" w14:textId="77777777" w:rsidR="005626BB" w:rsidRDefault="00000000">
      <w:pPr>
        <w:spacing w:after="348"/>
        <w:ind w:left="446" w:right="44" w:firstLine="7"/>
      </w:pPr>
      <w:r>
        <w:t>There is a relevant reply</w:t>
      </w:r>
    </w:p>
    <w:p w14:paraId="0C652002" w14:textId="77777777" w:rsidR="005626BB" w:rsidRDefault="005626BB">
      <w:pPr>
        <w:spacing w:after="348"/>
        <w:ind w:left="446" w:right="44" w:firstLine="7"/>
      </w:pPr>
    </w:p>
    <w:p w14:paraId="1E89B735" w14:textId="77777777" w:rsidR="005626BB" w:rsidRDefault="005626BB">
      <w:pPr>
        <w:spacing w:after="348"/>
        <w:ind w:left="446" w:right="44" w:firstLine="7"/>
      </w:pPr>
    </w:p>
    <w:p w14:paraId="244634DD" w14:textId="77777777" w:rsidR="005626BB" w:rsidRDefault="00000000">
      <w:pPr>
        <w:spacing w:after="348"/>
        <w:ind w:left="711" w:right="44" w:firstLine="0"/>
        <w:rPr>
          <w:b/>
        </w:rPr>
      </w:pPr>
      <w:bookmarkStart w:id="15" w:name="_heading=h.4d34og8" w:colFirst="0" w:colLast="0"/>
      <w:bookmarkEnd w:id="15"/>
      <w:r>
        <w:rPr>
          <w:b/>
        </w:rPr>
        <w:t>Module 9: Personal assistance</w:t>
      </w:r>
    </w:p>
    <w:p w14:paraId="3466B623" w14:textId="77777777" w:rsidR="005626BB" w:rsidRDefault="00000000">
      <w:pPr>
        <w:spacing w:after="348"/>
        <w:ind w:left="990" w:right="44" w:firstLine="0"/>
        <w:rPr>
          <w:b/>
        </w:rPr>
      </w:pPr>
      <w:r>
        <w:rPr>
          <w:b/>
        </w:rPr>
        <w:t>Daily schedule</w:t>
      </w:r>
    </w:p>
    <w:p w14:paraId="63662ADD" w14:textId="77777777" w:rsidR="005626BB" w:rsidRDefault="00000000">
      <w:pPr>
        <w:spacing w:after="348"/>
        <w:ind w:left="446" w:right="44" w:firstLine="7"/>
      </w:pPr>
      <w:r>
        <w:t>Personal assistance is done daily.</w:t>
      </w:r>
    </w:p>
    <w:p w14:paraId="61874B6E" w14:textId="77777777" w:rsidR="005626BB" w:rsidRDefault="00000000">
      <w:pPr>
        <w:spacing w:after="348"/>
        <w:ind w:left="990" w:right="44" w:firstLine="0"/>
        <w:rPr>
          <w:b/>
        </w:rPr>
      </w:pPr>
      <w:r>
        <w:rPr>
          <w:b/>
        </w:rPr>
        <w:t>Remainders</w:t>
      </w:r>
    </w:p>
    <w:p w14:paraId="1E65B16D" w14:textId="77777777" w:rsidR="005626BB" w:rsidRDefault="00000000">
      <w:pPr>
        <w:spacing w:after="348"/>
        <w:ind w:left="446" w:right="44" w:firstLine="7"/>
      </w:pPr>
      <w:r>
        <w:t xml:space="preserve">  Help User to set remainders</w:t>
      </w:r>
    </w:p>
    <w:p w14:paraId="3E545CBE" w14:textId="77777777" w:rsidR="005626BB" w:rsidRDefault="00000000">
      <w:pPr>
        <w:spacing w:after="348"/>
        <w:ind w:left="990" w:right="44" w:firstLine="0"/>
        <w:rPr>
          <w:b/>
        </w:rPr>
      </w:pPr>
      <w:r>
        <w:rPr>
          <w:b/>
        </w:rPr>
        <w:t>Routine planner</w:t>
      </w:r>
    </w:p>
    <w:p w14:paraId="4576BD10" w14:textId="77777777" w:rsidR="005626BB" w:rsidRDefault="00000000">
      <w:pPr>
        <w:spacing w:after="348"/>
        <w:ind w:left="446" w:right="44" w:firstLine="7"/>
      </w:pPr>
      <w:r>
        <w:t>A routine planner is present</w:t>
      </w:r>
    </w:p>
    <w:p w14:paraId="773FF90F" w14:textId="77777777" w:rsidR="005626BB" w:rsidRDefault="005626BB">
      <w:pPr>
        <w:spacing w:after="348"/>
        <w:ind w:left="446" w:right="44" w:firstLine="7"/>
      </w:pPr>
    </w:p>
    <w:p w14:paraId="6C42A404" w14:textId="77777777" w:rsidR="005626BB" w:rsidRDefault="005626BB">
      <w:pPr>
        <w:spacing w:after="348"/>
        <w:ind w:left="446" w:right="44" w:firstLine="7"/>
      </w:pPr>
    </w:p>
    <w:p w14:paraId="539B1920" w14:textId="77777777" w:rsidR="005626BB" w:rsidRDefault="005626BB">
      <w:pPr>
        <w:spacing w:after="348"/>
        <w:ind w:left="446" w:right="44" w:firstLine="7"/>
      </w:pPr>
    </w:p>
    <w:p w14:paraId="001FBB38" w14:textId="77777777" w:rsidR="005626BB" w:rsidRDefault="005626BB">
      <w:pPr>
        <w:spacing w:after="348"/>
        <w:ind w:left="446" w:right="44" w:firstLine="7"/>
      </w:pPr>
    </w:p>
    <w:p w14:paraId="5C5DF79C" w14:textId="77777777" w:rsidR="005626BB" w:rsidRDefault="005626BB">
      <w:pPr>
        <w:spacing w:after="348"/>
        <w:ind w:left="446" w:right="44" w:firstLine="7"/>
      </w:pPr>
    </w:p>
    <w:p w14:paraId="1BF0F238" w14:textId="77777777" w:rsidR="005626BB" w:rsidRDefault="00000000">
      <w:pPr>
        <w:spacing w:after="348"/>
        <w:ind w:left="711" w:right="44" w:firstLine="0"/>
        <w:rPr>
          <w:b/>
        </w:rPr>
      </w:pPr>
      <w:bookmarkStart w:id="16" w:name="_heading=h.2s8eyo1" w:colFirst="0" w:colLast="0"/>
      <w:bookmarkEnd w:id="16"/>
      <w:r>
        <w:rPr>
          <w:b/>
        </w:rPr>
        <w:t>Module 10: The Help and Support</w:t>
      </w:r>
    </w:p>
    <w:p w14:paraId="05890858" w14:textId="77777777" w:rsidR="005626BB" w:rsidRDefault="00000000">
      <w:pPr>
        <w:spacing w:after="348"/>
        <w:ind w:left="990" w:right="44" w:firstLine="0"/>
        <w:rPr>
          <w:b/>
        </w:rPr>
      </w:pPr>
      <w:r>
        <w:rPr>
          <w:b/>
        </w:rPr>
        <w:t xml:space="preserve"> Guide for user</w:t>
      </w:r>
    </w:p>
    <w:p w14:paraId="7511BBB5" w14:textId="77777777" w:rsidR="005626BB" w:rsidRDefault="00000000">
      <w:pPr>
        <w:spacing w:after="348"/>
        <w:ind w:left="446" w:right="44" w:firstLine="7"/>
      </w:pPr>
      <w:r>
        <w:t>Allows user to view the guideline to use the system.</w:t>
      </w:r>
    </w:p>
    <w:p w14:paraId="445B013F" w14:textId="77777777" w:rsidR="005626BB" w:rsidRDefault="00000000">
      <w:pPr>
        <w:spacing w:after="348"/>
        <w:ind w:left="990" w:right="44" w:firstLine="0"/>
        <w:rPr>
          <w:b/>
        </w:rPr>
      </w:pPr>
      <w:r>
        <w:rPr>
          <w:b/>
        </w:rPr>
        <w:lastRenderedPageBreak/>
        <w:t xml:space="preserve"> Tutorials</w:t>
      </w:r>
    </w:p>
    <w:p w14:paraId="724B9657" w14:textId="77777777" w:rsidR="005626BB" w:rsidRDefault="00000000">
      <w:pPr>
        <w:spacing w:after="348"/>
        <w:ind w:left="446" w:right="44" w:firstLine="7"/>
      </w:pPr>
      <w:r>
        <w:t xml:space="preserve">Having video tutorials </w:t>
      </w:r>
    </w:p>
    <w:p w14:paraId="58D37A3F" w14:textId="77777777" w:rsidR="005626BB" w:rsidRDefault="00000000">
      <w:pPr>
        <w:spacing w:after="348"/>
        <w:ind w:left="990" w:right="44" w:firstLine="0"/>
        <w:rPr>
          <w:b/>
        </w:rPr>
      </w:pPr>
      <w:r>
        <w:rPr>
          <w:b/>
        </w:rPr>
        <w:t xml:space="preserve"> report issues</w:t>
      </w:r>
    </w:p>
    <w:p w14:paraId="4405996E" w14:textId="77777777" w:rsidR="005626BB" w:rsidRDefault="00000000">
      <w:pPr>
        <w:spacing w:after="348"/>
        <w:ind w:left="446" w:right="44" w:firstLine="7"/>
      </w:pPr>
      <w:r>
        <w:t>allows user to report any issue regarding anything and submit</w:t>
      </w:r>
    </w:p>
    <w:p w14:paraId="25DBE2EF" w14:textId="77777777" w:rsidR="005626BB" w:rsidRDefault="00000000">
      <w:pPr>
        <w:spacing w:after="348"/>
        <w:ind w:left="990" w:right="44" w:firstLine="0"/>
        <w:rPr>
          <w:b/>
        </w:rPr>
      </w:pPr>
      <w:r>
        <w:rPr>
          <w:b/>
        </w:rPr>
        <w:t xml:space="preserve"> Send feedback</w:t>
      </w:r>
    </w:p>
    <w:p w14:paraId="7F9DB9B8" w14:textId="77777777" w:rsidR="005626BB" w:rsidRDefault="00000000">
      <w:pPr>
        <w:spacing w:after="348"/>
        <w:ind w:left="446" w:right="44" w:firstLine="7"/>
      </w:pPr>
      <w:r>
        <w:t>allows user to send feedback regarding the application</w:t>
      </w:r>
    </w:p>
    <w:p w14:paraId="60EAD24F" w14:textId="77777777" w:rsidR="005626BB" w:rsidRDefault="005626BB">
      <w:pPr>
        <w:spacing w:after="348"/>
        <w:ind w:left="446" w:right="44" w:firstLine="7"/>
      </w:pPr>
    </w:p>
    <w:p w14:paraId="2B931451" w14:textId="77777777" w:rsidR="005626BB" w:rsidRDefault="005626BB">
      <w:pPr>
        <w:spacing w:after="348"/>
        <w:ind w:left="446" w:right="44" w:firstLine="7"/>
      </w:pPr>
    </w:p>
    <w:p w14:paraId="447F2551" w14:textId="77777777" w:rsidR="005626BB" w:rsidRDefault="00000000">
      <w:pPr>
        <w:pStyle w:val="Heading2"/>
        <w:numPr>
          <w:ilvl w:val="1"/>
          <w:numId w:val="5"/>
        </w:numPr>
        <w:ind w:left="931" w:right="0" w:hanging="495"/>
      </w:pPr>
      <w:bookmarkStart w:id="17" w:name="_heading=h.17dp8vu" w:colFirst="0" w:colLast="0"/>
      <w:bookmarkEnd w:id="17"/>
      <w:r>
        <w:t xml:space="preserve">Overview </w:t>
      </w:r>
    </w:p>
    <w:p w14:paraId="5CC76F9D" w14:textId="77777777" w:rsidR="005626BB" w:rsidRDefault="00000000">
      <w:pPr>
        <w:ind w:left="446" w:right="44" w:firstLine="7"/>
      </w:pPr>
      <w:r>
        <w:t xml:space="preserve">This subsection should describe what the rest of the </w:t>
      </w:r>
      <w:r>
        <w:rPr>
          <w:b/>
        </w:rPr>
        <w:t>SRS</w:t>
      </w:r>
      <w:r>
        <w:t xml:space="preserve"> contains and explain how the document is organized. </w:t>
      </w:r>
    </w:p>
    <w:p w14:paraId="6A11B60B" w14:textId="77777777" w:rsidR="005626BB" w:rsidRDefault="00000000">
      <w:pPr>
        <w:spacing w:after="275" w:line="259" w:lineRule="auto"/>
        <w:ind w:left="451" w:right="0" w:firstLine="0"/>
      </w:pPr>
      <w:r>
        <w:t xml:space="preserve"> </w:t>
      </w:r>
    </w:p>
    <w:p w14:paraId="4481C64C" w14:textId="77777777" w:rsidR="005626BB" w:rsidRDefault="00000000">
      <w:pPr>
        <w:pStyle w:val="Heading1"/>
        <w:numPr>
          <w:ilvl w:val="0"/>
          <w:numId w:val="5"/>
        </w:numPr>
        <w:ind w:left="868" w:hanging="432"/>
      </w:pPr>
      <w:bookmarkStart w:id="18" w:name="_heading=h.3rdcrjn" w:colFirst="0" w:colLast="0"/>
      <w:bookmarkEnd w:id="18"/>
      <w:r>
        <w:t xml:space="preserve">Overall Description </w:t>
      </w:r>
    </w:p>
    <w:p w14:paraId="41A12694" w14:textId="77777777" w:rsidR="005626BB" w:rsidRDefault="00000000">
      <w:pPr>
        <w:spacing w:after="347"/>
        <w:ind w:left="446" w:right="44" w:firstLine="7"/>
      </w:pPr>
      <w:r>
        <w:t xml:space="preserve">This section presents a high-level overview of the product and the environment in which it will be used, the anticipated users, and known constraints, assumptions, and dependencies. </w:t>
      </w:r>
    </w:p>
    <w:p w14:paraId="5E51D4DB" w14:textId="77777777" w:rsidR="005626BB" w:rsidRDefault="00000000">
      <w:pPr>
        <w:pStyle w:val="Heading2"/>
        <w:numPr>
          <w:ilvl w:val="1"/>
          <w:numId w:val="5"/>
        </w:numPr>
        <w:ind w:left="931" w:right="0" w:hanging="495"/>
      </w:pPr>
      <w:bookmarkStart w:id="19" w:name="_heading=h.26in1rg" w:colFirst="0" w:colLast="0"/>
      <w:bookmarkEnd w:id="19"/>
      <w:r>
        <w:t xml:space="preserve">Product Perspective </w:t>
      </w:r>
    </w:p>
    <w:p w14:paraId="045FAE47" w14:textId="77777777" w:rsidR="005626BB" w:rsidRDefault="00000000">
      <w:pPr>
        <w:spacing w:after="64"/>
        <w:ind w:left="446" w:right="44" w:firstLine="7"/>
      </w:pPr>
      <w:r>
        <w:t xml:space="preserve"> Many firms will provide customer help using our chatbot system. Customers will have constant access to the chatbot system throughout the day. will enable people to submit their questions at any moment. </w:t>
      </w:r>
      <w:proofErr w:type="gramStart"/>
      <w:r>
        <w:t>In order to</w:t>
      </w:r>
      <w:proofErr w:type="gramEnd"/>
      <w:r>
        <w:t xml:space="preserve"> maintain their security, our chatbot system will only ask for information that is necessary to address their problems or provide a customized experience. to increase the value of client communications. By using verbal prompts and phrase structures, a chatbot system will be able to understand the client's mindset. For health-related questions, the chatbot system will use a trained Bot that can comprehend the user's issue and attempt to provide a suitable answer.</w:t>
      </w:r>
    </w:p>
    <w:p w14:paraId="65AD8FAA" w14:textId="77777777" w:rsidR="005626BB" w:rsidRDefault="00000000">
      <w:pPr>
        <w:spacing w:after="347"/>
        <w:ind w:left="446" w:right="44" w:firstLine="7"/>
      </w:pPr>
      <w:r>
        <w:t xml:space="preserve">. </w:t>
      </w:r>
    </w:p>
    <w:p w14:paraId="4E6D5D99" w14:textId="77777777" w:rsidR="005626BB" w:rsidRDefault="00000000">
      <w:pPr>
        <w:pStyle w:val="Heading2"/>
        <w:numPr>
          <w:ilvl w:val="1"/>
          <w:numId w:val="5"/>
        </w:numPr>
        <w:ind w:left="931" w:right="0" w:hanging="495"/>
      </w:pPr>
      <w:bookmarkStart w:id="20" w:name="_heading=h.lnxbz9" w:colFirst="0" w:colLast="0"/>
      <w:bookmarkEnd w:id="20"/>
      <w:r>
        <w:t xml:space="preserve">Operating Environment </w:t>
      </w:r>
    </w:p>
    <w:p w14:paraId="54ACA58D" w14:textId="77777777" w:rsidR="005626BB" w:rsidRDefault="00000000">
      <w:pPr>
        <w:ind w:left="446" w:right="44" w:firstLine="7"/>
      </w:pPr>
      <w:r>
        <w:t>OE-1: AI Chatbot is an android and IOS based mobile application which will perfectly work on all versions of android and IOS on smartphones.</w:t>
      </w:r>
    </w:p>
    <w:p w14:paraId="7E57EC6F" w14:textId="77777777" w:rsidR="005626BB" w:rsidRDefault="00000000">
      <w:pPr>
        <w:ind w:left="446" w:right="44" w:firstLine="7"/>
      </w:pPr>
      <w:r>
        <w:t>OE-2:  It will operate in all famous web browsers; Google Chrome, Microsoft Internet Explorer, Safari, Mozilla Firefox, Opera, Torr etc.</w:t>
      </w:r>
    </w:p>
    <w:p w14:paraId="0E1652D7" w14:textId="77777777" w:rsidR="005626BB" w:rsidRDefault="00000000">
      <w:pPr>
        <w:spacing w:after="0" w:line="259" w:lineRule="auto"/>
        <w:ind w:left="451" w:right="0" w:firstLine="0"/>
      </w:pPr>
      <w:r>
        <w:t xml:space="preserve"> </w:t>
      </w:r>
    </w:p>
    <w:p w14:paraId="0974C6F8" w14:textId="77777777" w:rsidR="005626BB" w:rsidRDefault="00000000">
      <w:pPr>
        <w:pStyle w:val="Heading2"/>
        <w:numPr>
          <w:ilvl w:val="1"/>
          <w:numId w:val="5"/>
        </w:numPr>
        <w:ind w:left="931" w:right="0" w:hanging="495"/>
      </w:pPr>
      <w:bookmarkStart w:id="21" w:name="_heading=h.35nkun2" w:colFirst="0" w:colLast="0"/>
      <w:bookmarkEnd w:id="21"/>
      <w:r>
        <w:lastRenderedPageBreak/>
        <w:t xml:space="preserve">Design and Implementation Constraints </w:t>
      </w:r>
    </w:p>
    <w:p w14:paraId="6001C8CC" w14:textId="77777777" w:rsidR="005626BB" w:rsidRDefault="005626BB">
      <w:pPr>
        <w:spacing w:after="37"/>
        <w:ind w:left="446" w:right="44" w:firstLine="7"/>
      </w:pPr>
    </w:p>
    <w:p w14:paraId="3F81167F" w14:textId="77777777" w:rsidR="005626BB" w:rsidRDefault="00000000">
      <w:pPr>
        <w:spacing w:after="0" w:line="259" w:lineRule="auto"/>
        <w:ind w:left="451" w:right="0" w:firstLine="0"/>
      </w:pPr>
      <w:r>
        <w:t xml:space="preserve"> </w:t>
      </w:r>
    </w:p>
    <w:p w14:paraId="5648DE8D" w14:textId="77777777" w:rsidR="005626BB" w:rsidRDefault="00000000">
      <w:pPr>
        <w:spacing w:after="3"/>
        <w:ind w:left="894" w:right="530" w:firstLine="7"/>
      </w:pPr>
      <w:r>
        <w:t>CO-1: Business users must use their predefined credentials to login into the application.</w:t>
      </w:r>
    </w:p>
    <w:p w14:paraId="448EADF3" w14:textId="77777777" w:rsidR="005626BB" w:rsidRDefault="00000000">
      <w:pPr>
        <w:spacing w:after="3"/>
        <w:ind w:left="894" w:right="530" w:firstLine="7"/>
      </w:pPr>
      <w:r>
        <w:t>CO-2: The system shall use email/password for signup/login feature.</w:t>
      </w:r>
    </w:p>
    <w:p w14:paraId="30B41E3E" w14:textId="77777777" w:rsidR="005626BB" w:rsidRDefault="00000000">
      <w:pPr>
        <w:spacing w:after="3"/>
        <w:ind w:left="894" w:right="530" w:firstLine="7"/>
      </w:pPr>
      <w:r>
        <w:t>CO-3: The user should have a reliable internet connection to access.</w:t>
      </w:r>
    </w:p>
    <w:p w14:paraId="08F8F7A2" w14:textId="77777777" w:rsidR="005626BB" w:rsidRDefault="00000000">
      <w:pPr>
        <w:spacing w:after="3"/>
        <w:ind w:left="894" w:right="530" w:firstLine="7"/>
      </w:pPr>
      <w:r>
        <w:t>CO-4</w:t>
      </w:r>
      <w:r>
        <w:tab/>
        <w:t>The app only uses and understands English language</w:t>
      </w:r>
    </w:p>
    <w:p w14:paraId="5240C3CA" w14:textId="77777777" w:rsidR="005626BB" w:rsidRDefault="00000000">
      <w:pPr>
        <w:spacing w:after="164" w:line="259" w:lineRule="auto"/>
        <w:ind w:left="884" w:right="0" w:firstLine="0"/>
      </w:pPr>
      <w:r>
        <w:rPr>
          <w:b/>
        </w:rPr>
        <w:t xml:space="preserve"> </w:t>
      </w:r>
    </w:p>
    <w:p w14:paraId="19A3F03B" w14:textId="77777777" w:rsidR="005626BB" w:rsidRDefault="00000000">
      <w:pPr>
        <w:pStyle w:val="Heading1"/>
        <w:numPr>
          <w:ilvl w:val="0"/>
          <w:numId w:val="5"/>
        </w:numPr>
        <w:ind w:left="868" w:hanging="432"/>
      </w:pPr>
      <w:bookmarkStart w:id="22" w:name="_heading=h.1ksv4uv" w:colFirst="0" w:colLast="0"/>
      <w:bookmarkEnd w:id="22"/>
      <w:r>
        <w:t xml:space="preserve">Requirement Identifying Technique </w:t>
      </w:r>
    </w:p>
    <w:p w14:paraId="4143C4BA" w14:textId="77777777" w:rsidR="005626BB" w:rsidRDefault="00000000">
      <w:pPr>
        <w:spacing w:after="131"/>
        <w:ind w:left="894" w:right="44" w:firstLine="7"/>
      </w:pPr>
      <w:r>
        <w:t>This section describes the requirements identifying technique(s) which further help to derive functional requirements specification. The selection of the technique(s) will depend on the type of project. For instance,</w:t>
      </w:r>
      <w:r>
        <w:rPr>
          <w:rFonts w:ascii="Quattrocento Sans" w:eastAsia="Quattrocento Sans" w:hAnsi="Quattrocento Sans" w:cs="Quattrocento Sans"/>
          <w:b/>
        </w:rPr>
        <w:t xml:space="preserve"> </w:t>
      </w:r>
    </w:p>
    <w:p w14:paraId="5FDEDD60" w14:textId="77777777" w:rsidR="005626BB" w:rsidRDefault="00000000">
      <w:pPr>
        <w:numPr>
          <w:ilvl w:val="0"/>
          <w:numId w:val="7"/>
        </w:numPr>
        <w:ind w:right="44" w:hanging="360"/>
      </w:pPr>
      <w:r>
        <w:rPr>
          <w:b/>
        </w:rPr>
        <w:t xml:space="preserve">Use case (use case diagram + detail use case) </w:t>
      </w:r>
      <w:r>
        <w:t xml:space="preserve">is an effective technique for interactive </w:t>
      </w:r>
      <w:proofErr w:type="spellStart"/>
      <w:r>
        <w:t>enduser</w:t>
      </w:r>
      <w:proofErr w:type="spellEnd"/>
      <w:r>
        <w:t xml:space="preserve"> applications. </w:t>
      </w:r>
    </w:p>
    <w:p w14:paraId="03DF827F" w14:textId="77777777" w:rsidR="005626BB" w:rsidRDefault="00000000">
      <w:pPr>
        <w:numPr>
          <w:ilvl w:val="0"/>
          <w:numId w:val="7"/>
        </w:numPr>
        <w:ind w:right="44" w:hanging="360"/>
      </w:pPr>
      <w:r>
        <w:rPr>
          <w:b/>
        </w:rPr>
        <w:t xml:space="preserve">Event- response table </w:t>
      </w:r>
      <w:r>
        <w:t xml:space="preserve">is for real-time system in which most of the functionalities are performed at backend. </w:t>
      </w:r>
    </w:p>
    <w:p w14:paraId="309DF4B7" w14:textId="77777777" w:rsidR="005626BB" w:rsidRDefault="00000000">
      <w:pPr>
        <w:numPr>
          <w:ilvl w:val="0"/>
          <w:numId w:val="7"/>
        </w:numPr>
        <w:ind w:right="44" w:hanging="360"/>
      </w:pPr>
      <w:r>
        <w:rPr>
          <w:b/>
        </w:rPr>
        <w:t>Storyboarding</w:t>
      </w:r>
      <w:r>
        <w:t xml:space="preserve"> for graphically intensive applications. </w:t>
      </w:r>
    </w:p>
    <w:p w14:paraId="36C1DB43" w14:textId="77777777" w:rsidR="005626BB" w:rsidRDefault="00000000">
      <w:pPr>
        <w:spacing w:after="0" w:line="259" w:lineRule="auto"/>
        <w:ind w:left="1532" w:right="0" w:firstLine="0"/>
      </w:pPr>
      <w:r>
        <w:t xml:space="preserve"> </w:t>
      </w:r>
    </w:p>
    <w:p w14:paraId="46055775" w14:textId="77777777" w:rsidR="005626BB" w:rsidRDefault="00000000">
      <w:pPr>
        <w:ind w:left="894" w:right="44" w:firstLine="7"/>
      </w:pPr>
      <w:r>
        <w:t xml:space="preserve">Examples of above techniques are given in Appendix A </w:t>
      </w:r>
    </w:p>
    <w:p w14:paraId="55F8ED3B" w14:textId="77777777" w:rsidR="005626BB" w:rsidRDefault="00000000">
      <w:pPr>
        <w:spacing w:after="559" w:line="259" w:lineRule="auto"/>
        <w:ind w:left="451" w:right="0" w:firstLine="0"/>
      </w:pPr>
      <w:r>
        <w:rPr>
          <w:sz w:val="18"/>
          <w:szCs w:val="18"/>
        </w:rPr>
        <w:t xml:space="preserve"> </w:t>
      </w:r>
    </w:p>
    <w:p w14:paraId="49B1E672" w14:textId="77777777" w:rsidR="005626BB" w:rsidRDefault="00000000">
      <w:pPr>
        <w:pStyle w:val="Heading2"/>
        <w:numPr>
          <w:ilvl w:val="1"/>
          <w:numId w:val="5"/>
        </w:numPr>
        <w:ind w:left="1172" w:right="0" w:hanging="629"/>
      </w:pPr>
      <w:bookmarkStart w:id="23" w:name="_heading=h.44sinio" w:colFirst="0" w:colLast="0"/>
      <w:bookmarkEnd w:id="23"/>
      <w:r>
        <w:t xml:space="preserve">Use Case(s) Diagram:  </w:t>
      </w:r>
    </w:p>
    <w:tbl>
      <w:tblPr>
        <w:tblStyle w:val="a"/>
        <w:tblW w:w="7984" w:type="dxa"/>
        <w:tblInd w:w="543" w:type="dxa"/>
        <w:tblLayout w:type="fixed"/>
        <w:tblLook w:val="0400" w:firstRow="0" w:lastRow="0" w:firstColumn="0" w:lastColumn="0" w:noHBand="0" w:noVBand="1"/>
      </w:tblPr>
      <w:tblGrid>
        <w:gridCol w:w="7741"/>
        <w:gridCol w:w="243"/>
      </w:tblGrid>
      <w:tr w:rsidR="005626BB" w14:paraId="346792BA" w14:textId="77777777">
        <w:trPr>
          <w:trHeight w:val="276"/>
        </w:trPr>
        <w:tc>
          <w:tcPr>
            <w:tcW w:w="7984" w:type="dxa"/>
            <w:gridSpan w:val="2"/>
            <w:tcBorders>
              <w:top w:val="nil"/>
              <w:left w:val="nil"/>
              <w:bottom w:val="nil"/>
              <w:right w:val="nil"/>
            </w:tcBorders>
            <w:shd w:val="clear" w:color="auto" w:fill="FFFF00"/>
          </w:tcPr>
          <w:p w14:paraId="48E2807A" w14:textId="77777777" w:rsidR="005626BB" w:rsidRDefault="00000000">
            <w:pPr>
              <w:spacing w:after="0" w:line="259" w:lineRule="auto"/>
              <w:ind w:left="0" w:right="0" w:firstLine="0"/>
            </w:pPr>
            <w:r>
              <w:rPr>
                <w:b/>
                <w:color w:val="FF0000"/>
              </w:rPr>
              <w:t xml:space="preserve">Create Use Case Diagrams of your system. Create diagrams as per actor Role. </w:t>
            </w:r>
          </w:p>
        </w:tc>
      </w:tr>
      <w:tr w:rsidR="005626BB" w14:paraId="3F45E4A2" w14:textId="77777777">
        <w:trPr>
          <w:trHeight w:val="276"/>
        </w:trPr>
        <w:tc>
          <w:tcPr>
            <w:tcW w:w="7741" w:type="dxa"/>
            <w:tcBorders>
              <w:top w:val="nil"/>
              <w:left w:val="nil"/>
              <w:bottom w:val="nil"/>
              <w:right w:val="nil"/>
            </w:tcBorders>
            <w:shd w:val="clear" w:color="auto" w:fill="FFFF00"/>
          </w:tcPr>
          <w:p w14:paraId="0474AB36" w14:textId="77777777" w:rsidR="005626BB" w:rsidRDefault="00000000">
            <w:pPr>
              <w:spacing w:after="0" w:line="259" w:lineRule="auto"/>
              <w:ind w:left="0" w:right="0" w:firstLine="0"/>
            </w:pPr>
            <w:r>
              <w:rPr>
                <w:b/>
                <w:color w:val="FF0000"/>
              </w:rPr>
              <w:t>Create Use Case Diagram Using MS VISIO as per UML standard notations</w:t>
            </w:r>
          </w:p>
        </w:tc>
        <w:tc>
          <w:tcPr>
            <w:tcW w:w="243" w:type="dxa"/>
            <w:tcBorders>
              <w:top w:val="nil"/>
              <w:left w:val="nil"/>
              <w:bottom w:val="nil"/>
              <w:right w:val="nil"/>
            </w:tcBorders>
          </w:tcPr>
          <w:p w14:paraId="0AD8EE98" w14:textId="77777777" w:rsidR="005626BB" w:rsidRDefault="00000000">
            <w:pPr>
              <w:spacing w:after="0" w:line="259" w:lineRule="auto"/>
              <w:ind w:left="0" w:right="0" w:firstLine="0"/>
            </w:pPr>
            <w:r>
              <w:rPr>
                <w:b/>
                <w:color w:val="FF0000"/>
              </w:rPr>
              <w:t xml:space="preserve">  </w:t>
            </w:r>
          </w:p>
        </w:tc>
      </w:tr>
    </w:tbl>
    <w:p w14:paraId="7760E328" w14:textId="77777777" w:rsidR="005626BB" w:rsidRDefault="00000000">
      <w:pPr>
        <w:spacing w:after="1476" w:line="259" w:lineRule="auto"/>
        <w:ind w:left="812" w:right="0" w:firstLine="0"/>
      </w:pPr>
      <w:r>
        <w:lastRenderedPageBreak/>
        <w:t xml:space="preserve"> </w:t>
      </w:r>
      <w:r>
        <w:rPr>
          <w:rFonts w:ascii="Calibri" w:eastAsia="Calibri" w:hAnsi="Calibri" w:cs="Calibri"/>
          <w:noProof/>
          <w:sz w:val="22"/>
          <w:szCs w:val="22"/>
        </w:rPr>
        <mc:AlternateContent>
          <mc:Choice Requires="wpg">
            <w:drawing>
              <wp:inline distT="0" distB="0" distL="0" distR="0" wp14:anchorId="0E8BC5CD" wp14:editId="23300DA9">
                <wp:extent cx="1829435" cy="7620"/>
                <wp:effectExtent l="0" t="0" r="0" b="0"/>
                <wp:docPr id="29235" name="Group 29235"/>
                <wp:cNvGraphicFramePr/>
                <a:graphic xmlns:a="http://schemas.openxmlformats.org/drawingml/2006/main">
                  <a:graphicData uri="http://schemas.microsoft.com/office/word/2010/wordprocessingGroup">
                    <wpg:wgp>
                      <wpg:cNvGrpSpPr/>
                      <wpg:grpSpPr>
                        <a:xfrm>
                          <a:off x="0" y="0"/>
                          <a:ext cx="1829435" cy="7620"/>
                          <a:chOff x="4431275" y="3776175"/>
                          <a:chExt cx="1829450" cy="9175"/>
                        </a:xfrm>
                      </wpg:grpSpPr>
                      <wpg:grpSp>
                        <wpg:cNvPr id="4" name="Group 4"/>
                        <wpg:cNvGrpSpPr/>
                        <wpg:grpSpPr>
                          <a:xfrm>
                            <a:off x="4431283" y="3776190"/>
                            <a:ext cx="1829435" cy="9144"/>
                            <a:chOff x="0" y="0"/>
                            <a:chExt cx="1829435" cy="9144"/>
                          </a:xfrm>
                        </wpg:grpSpPr>
                        <wps:wsp>
                          <wps:cNvPr id="6" name="Rectangle 6"/>
                          <wps:cNvSpPr/>
                          <wps:spPr>
                            <a:xfrm>
                              <a:off x="0" y="0"/>
                              <a:ext cx="1829425" cy="7600"/>
                            </a:xfrm>
                            <a:prstGeom prst="rect">
                              <a:avLst/>
                            </a:prstGeom>
                            <a:noFill/>
                            <a:ln>
                              <a:noFill/>
                            </a:ln>
                          </wps:spPr>
                          <wps:txbx>
                            <w:txbxContent>
                              <w:p w14:paraId="7AD2CBEA" w14:textId="77777777" w:rsidR="005626BB" w:rsidRDefault="005626BB">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7" name="Freeform: Shape 7"/>
                          <wps:cNvSpPr/>
                          <wps:spPr>
                            <a:xfrm>
                              <a:off x="0" y="0"/>
                              <a:ext cx="1829435" cy="9144"/>
                            </a:xfrm>
                            <a:custGeom>
                              <a:avLst/>
                              <a:gdLst/>
                              <a:ahLst/>
                              <a:cxnLst/>
                              <a:rect l="l" t="t" r="r" b="b"/>
                              <a:pathLst>
                                <a:path w="1829435" h="9144" extrusionOk="0">
                                  <a:moveTo>
                                    <a:pt x="0" y="0"/>
                                  </a:moveTo>
                                  <a:lnTo>
                                    <a:pt x="1829435" y="0"/>
                                  </a:lnTo>
                                  <a:lnTo>
                                    <a:pt x="1829435"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829435" cy="7620"/>
                <wp:effectExtent b="0" l="0" r="0" t="0"/>
                <wp:docPr id="29235"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1829435" cy="7620"/>
                        </a:xfrm>
                        <a:prstGeom prst="rect"/>
                        <a:ln/>
                      </pic:spPr>
                    </pic:pic>
                  </a:graphicData>
                </a:graphic>
              </wp:inline>
            </w:drawing>
          </mc:Fallback>
        </mc:AlternateContent>
      </w:r>
      <w:r>
        <w:rPr>
          <w:noProof/>
        </w:rPr>
        <w:drawing>
          <wp:inline distT="114300" distB="114300" distL="114300" distR="114300" wp14:anchorId="0588CB1D" wp14:editId="6BE4CC48">
            <wp:extent cx="4924425" cy="4505325"/>
            <wp:effectExtent l="0" t="0" r="0" b="0"/>
            <wp:docPr id="2924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924425" cy="4505325"/>
                    </a:xfrm>
                    <a:prstGeom prst="rect">
                      <a:avLst/>
                    </a:prstGeom>
                    <a:ln/>
                  </pic:spPr>
                </pic:pic>
              </a:graphicData>
            </a:graphic>
          </wp:inline>
        </w:drawing>
      </w:r>
    </w:p>
    <w:p w14:paraId="5AF75A3C" w14:textId="77777777" w:rsidR="005626BB" w:rsidRDefault="00000000">
      <w:pPr>
        <w:spacing w:after="1476" w:line="259" w:lineRule="auto"/>
        <w:ind w:left="812" w:right="0" w:firstLine="0"/>
      </w:pPr>
      <w:proofErr w:type="gramStart"/>
      <w:r>
        <w:t>Figure  1</w:t>
      </w:r>
      <w:proofErr w:type="gramEnd"/>
      <w:r>
        <w:t>:This use case Diagram shows network  Registration management.</w:t>
      </w:r>
    </w:p>
    <w:p w14:paraId="5E4D8E6E" w14:textId="77777777" w:rsidR="005626BB" w:rsidRDefault="00000000">
      <w:pPr>
        <w:spacing w:after="10" w:line="259" w:lineRule="auto"/>
        <w:ind w:left="812" w:right="0" w:firstLine="0"/>
      </w:pPr>
      <w:r>
        <w:rPr>
          <w:noProof/>
        </w:rPr>
        <w:lastRenderedPageBreak/>
        <w:drawing>
          <wp:inline distT="114300" distB="114300" distL="114300" distR="114300" wp14:anchorId="437DE190" wp14:editId="4F433172">
            <wp:extent cx="5857875" cy="4133850"/>
            <wp:effectExtent l="0" t="0" r="0" b="0"/>
            <wp:docPr id="292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857875" cy="4133850"/>
                    </a:xfrm>
                    <a:prstGeom prst="rect">
                      <a:avLst/>
                    </a:prstGeom>
                    <a:ln/>
                  </pic:spPr>
                </pic:pic>
              </a:graphicData>
            </a:graphic>
          </wp:inline>
        </w:drawing>
      </w:r>
    </w:p>
    <w:p w14:paraId="605DFB9C" w14:textId="77777777" w:rsidR="005626BB" w:rsidRDefault="005626BB">
      <w:pPr>
        <w:spacing w:after="10" w:line="259" w:lineRule="auto"/>
        <w:ind w:left="812" w:right="0" w:firstLine="0"/>
      </w:pPr>
    </w:p>
    <w:p w14:paraId="108A6DDC" w14:textId="77777777" w:rsidR="005626BB" w:rsidRDefault="00000000">
      <w:pPr>
        <w:spacing w:after="10" w:line="259" w:lineRule="auto"/>
        <w:ind w:left="812" w:right="0" w:firstLine="0"/>
      </w:pPr>
      <w:r>
        <w:t>Fig 2: This Diagram shows Users Daily Base Communication.</w:t>
      </w:r>
    </w:p>
    <w:p w14:paraId="29A550C3" w14:textId="77777777" w:rsidR="005626BB" w:rsidRDefault="005626BB">
      <w:pPr>
        <w:spacing w:after="10" w:line="259" w:lineRule="auto"/>
        <w:ind w:left="812" w:right="0" w:firstLine="0"/>
      </w:pPr>
    </w:p>
    <w:p w14:paraId="46181963" w14:textId="77777777" w:rsidR="005626BB" w:rsidRDefault="005626BB">
      <w:pPr>
        <w:spacing w:after="10" w:line="259" w:lineRule="auto"/>
        <w:ind w:left="812" w:right="0" w:firstLine="0"/>
      </w:pPr>
    </w:p>
    <w:p w14:paraId="2592CEEC" w14:textId="77777777" w:rsidR="005626BB" w:rsidRDefault="005626BB">
      <w:pPr>
        <w:spacing w:after="10" w:line="259" w:lineRule="auto"/>
        <w:ind w:left="812" w:right="0" w:firstLine="0"/>
      </w:pPr>
    </w:p>
    <w:p w14:paraId="0C18F30D" w14:textId="77777777" w:rsidR="005626BB" w:rsidRDefault="005626BB">
      <w:pPr>
        <w:spacing w:after="10" w:line="259" w:lineRule="auto"/>
        <w:ind w:left="812" w:right="0" w:firstLine="0"/>
      </w:pPr>
    </w:p>
    <w:p w14:paraId="3430FFDB" w14:textId="77777777" w:rsidR="005626BB" w:rsidRDefault="005626BB">
      <w:pPr>
        <w:spacing w:after="10" w:line="259" w:lineRule="auto"/>
        <w:ind w:left="812" w:right="0" w:firstLine="0"/>
      </w:pPr>
    </w:p>
    <w:p w14:paraId="56D44EFF" w14:textId="77777777" w:rsidR="005626BB" w:rsidRDefault="005626BB">
      <w:pPr>
        <w:spacing w:after="10" w:line="259" w:lineRule="auto"/>
        <w:ind w:left="812" w:right="0" w:firstLine="0"/>
      </w:pPr>
    </w:p>
    <w:p w14:paraId="29E76FB2" w14:textId="77777777" w:rsidR="005626BB" w:rsidRDefault="00000000">
      <w:pPr>
        <w:spacing w:after="10" w:line="259" w:lineRule="auto"/>
        <w:ind w:left="812" w:right="0" w:firstLine="0"/>
      </w:pPr>
      <w:r>
        <w:lastRenderedPageBreak/>
        <w:t>.</w:t>
      </w:r>
      <w:r>
        <w:rPr>
          <w:noProof/>
        </w:rPr>
        <w:drawing>
          <wp:inline distT="114300" distB="114300" distL="114300" distR="114300" wp14:anchorId="5FCCBDFA" wp14:editId="4CA0F84F">
            <wp:extent cx="6630670" cy="4127500"/>
            <wp:effectExtent l="0" t="0" r="0" b="0"/>
            <wp:docPr id="292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630670" cy="4127500"/>
                    </a:xfrm>
                    <a:prstGeom prst="rect">
                      <a:avLst/>
                    </a:prstGeom>
                    <a:ln/>
                  </pic:spPr>
                </pic:pic>
              </a:graphicData>
            </a:graphic>
          </wp:inline>
        </w:drawing>
      </w:r>
      <w:r>
        <w:rPr>
          <w:noProof/>
        </w:rPr>
        <w:lastRenderedPageBreak/>
        <w:drawing>
          <wp:inline distT="114300" distB="114300" distL="114300" distR="114300" wp14:anchorId="5662DC65" wp14:editId="29ADE589">
            <wp:extent cx="5695950" cy="3733800"/>
            <wp:effectExtent l="0" t="0" r="0" b="0"/>
            <wp:docPr id="292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695950" cy="3733800"/>
                    </a:xfrm>
                    <a:prstGeom prst="rect">
                      <a:avLst/>
                    </a:prstGeom>
                    <a:ln/>
                  </pic:spPr>
                </pic:pic>
              </a:graphicData>
            </a:graphic>
          </wp:inline>
        </w:drawing>
      </w:r>
      <w:r>
        <w:rPr>
          <w:noProof/>
        </w:rPr>
        <w:lastRenderedPageBreak/>
        <w:drawing>
          <wp:inline distT="114300" distB="114300" distL="114300" distR="114300" wp14:anchorId="0F4B8041" wp14:editId="5E83FC07">
            <wp:extent cx="6057900" cy="4762500"/>
            <wp:effectExtent l="0" t="0" r="0" b="0"/>
            <wp:docPr id="292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6057900" cy="4762500"/>
                    </a:xfrm>
                    <a:prstGeom prst="rect">
                      <a:avLst/>
                    </a:prstGeom>
                    <a:ln/>
                  </pic:spPr>
                </pic:pic>
              </a:graphicData>
            </a:graphic>
          </wp:inline>
        </w:drawing>
      </w:r>
    </w:p>
    <w:p w14:paraId="2EB4B816" w14:textId="77777777" w:rsidR="005626BB" w:rsidRDefault="00000000">
      <w:pPr>
        <w:spacing w:after="10" w:line="259" w:lineRule="auto"/>
        <w:ind w:left="812" w:right="0" w:firstLine="0"/>
      </w:pPr>
      <w:r>
        <w:rPr>
          <w:noProof/>
        </w:rPr>
        <w:lastRenderedPageBreak/>
        <w:drawing>
          <wp:inline distT="114300" distB="114300" distL="114300" distR="114300" wp14:anchorId="08687E26" wp14:editId="2BBC36F9">
            <wp:extent cx="6629400" cy="5359718"/>
            <wp:effectExtent l="0" t="0" r="0" b="0"/>
            <wp:docPr id="2924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629400" cy="5359718"/>
                    </a:xfrm>
                    <a:prstGeom prst="rect">
                      <a:avLst/>
                    </a:prstGeom>
                    <a:ln/>
                  </pic:spPr>
                </pic:pic>
              </a:graphicData>
            </a:graphic>
          </wp:inline>
        </w:drawing>
      </w:r>
    </w:p>
    <w:p w14:paraId="6606F536" w14:textId="77777777" w:rsidR="005626BB" w:rsidRDefault="00000000">
      <w:pPr>
        <w:spacing w:after="0" w:line="259" w:lineRule="auto"/>
        <w:ind w:left="451" w:right="0" w:firstLine="0"/>
        <w:rPr>
          <w:b/>
        </w:rPr>
      </w:pPr>
      <w:r>
        <w:rPr>
          <w:b/>
        </w:rPr>
        <w:lastRenderedPageBreak/>
        <w:t xml:space="preserve">      </w:t>
      </w:r>
      <w:r>
        <w:rPr>
          <w:b/>
          <w:noProof/>
        </w:rPr>
        <w:drawing>
          <wp:inline distT="114300" distB="114300" distL="114300" distR="114300" wp14:anchorId="6E95A6A7" wp14:editId="7E273758">
            <wp:extent cx="6629400" cy="4846749"/>
            <wp:effectExtent l="0" t="0" r="0" b="0"/>
            <wp:docPr id="292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6629400" cy="4846749"/>
                    </a:xfrm>
                    <a:prstGeom prst="rect">
                      <a:avLst/>
                    </a:prstGeom>
                    <a:ln/>
                  </pic:spPr>
                </pic:pic>
              </a:graphicData>
            </a:graphic>
          </wp:inline>
        </w:drawing>
      </w:r>
    </w:p>
    <w:p w14:paraId="33FA14ED" w14:textId="77777777" w:rsidR="005626BB" w:rsidRDefault="00000000">
      <w:pPr>
        <w:spacing w:after="0" w:line="259" w:lineRule="auto"/>
        <w:ind w:left="451" w:right="0" w:firstLine="0"/>
        <w:rPr>
          <w:b/>
        </w:rPr>
      </w:pPr>
      <w:r>
        <w:rPr>
          <w:b/>
          <w:noProof/>
        </w:rPr>
        <w:lastRenderedPageBreak/>
        <w:drawing>
          <wp:inline distT="114300" distB="114300" distL="114300" distR="114300" wp14:anchorId="418333B7" wp14:editId="6163B9FC">
            <wp:extent cx="6629400" cy="5631180"/>
            <wp:effectExtent l="0" t="0" r="0" b="0"/>
            <wp:docPr id="292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b="-3176"/>
                    <a:stretch>
                      <a:fillRect/>
                    </a:stretch>
                  </pic:blipFill>
                  <pic:spPr>
                    <a:xfrm>
                      <a:off x="0" y="0"/>
                      <a:ext cx="6629400" cy="5631180"/>
                    </a:xfrm>
                    <a:prstGeom prst="rect">
                      <a:avLst/>
                    </a:prstGeom>
                    <a:ln/>
                  </pic:spPr>
                </pic:pic>
              </a:graphicData>
            </a:graphic>
          </wp:inline>
        </w:drawing>
      </w:r>
    </w:p>
    <w:p w14:paraId="1C0188B0" w14:textId="77777777" w:rsidR="005626BB" w:rsidRDefault="00000000">
      <w:pPr>
        <w:spacing w:after="0" w:line="259" w:lineRule="auto"/>
        <w:ind w:left="451" w:right="0" w:firstLine="0"/>
        <w:rPr>
          <w:b/>
        </w:rPr>
      </w:pPr>
      <w:r>
        <w:rPr>
          <w:b/>
          <w:noProof/>
        </w:rPr>
        <w:lastRenderedPageBreak/>
        <w:drawing>
          <wp:inline distT="114300" distB="114300" distL="114300" distR="114300" wp14:anchorId="49E2F5D4" wp14:editId="22FD9478">
            <wp:extent cx="5912803" cy="5095875"/>
            <wp:effectExtent l="0" t="0" r="0" b="0"/>
            <wp:docPr id="2924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912803" cy="5095875"/>
                    </a:xfrm>
                    <a:prstGeom prst="rect">
                      <a:avLst/>
                    </a:prstGeom>
                    <a:ln/>
                  </pic:spPr>
                </pic:pic>
              </a:graphicData>
            </a:graphic>
          </wp:inline>
        </w:drawing>
      </w:r>
    </w:p>
    <w:p w14:paraId="01E59172" w14:textId="77777777" w:rsidR="005626BB" w:rsidRDefault="00000000">
      <w:pPr>
        <w:spacing w:after="0" w:line="259" w:lineRule="auto"/>
        <w:ind w:left="451" w:right="0" w:firstLine="0"/>
        <w:rPr>
          <w:b/>
        </w:rPr>
      </w:pPr>
      <w:r>
        <w:rPr>
          <w:b/>
          <w:noProof/>
        </w:rPr>
        <w:lastRenderedPageBreak/>
        <w:drawing>
          <wp:inline distT="114300" distB="114300" distL="114300" distR="114300" wp14:anchorId="753579E3" wp14:editId="1F91DF72">
            <wp:extent cx="6169978" cy="4838700"/>
            <wp:effectExtent l="0" t="0" r="0" b="0"/>
            <wp:docPr id="2925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6169978" cy="4838700"/>
                    </a:xfrm>
                    <a:prstGeom prst="rect">
                      <a:avLst/>
                    </a:prstGeom>
                    <a:ln/>
                  </pic:spPr>
                </pic:pic>
              </a:graphicData>
            </a:graphic>
          </wp:inline>
        </w:drawing>
      </w:r>
    </w:p>
    <w:p w14:paraId="5F097D28" w14:textId="77777777" w:rsidR="005626BB" w:rsidRDefault="00000000">
      <w:pPr>
        <w:spacing w:after="225" w:line="259" w:lineRule="auto"/>
        <w:ind w:left="451" w:right="0" w:firstLine="0"/>
      </w:pPr>
      <w:r>
        <w:rPr>
          <w:sz w:val="18"/>
          <w:szCs w:val="18"/>
        </w:rPr>
        <w:t xml:space="preserve"> </w:t>
      </w:r>
    </w:p>
    <w:p w14:paraId="0A1350F6" w14:textId="77777777" w:rsidR="005626BB" w:rsidRDefault="00000000">
      <w:pPr>
        <w:pStyle w:val="Heading1"/>
        <w:numPr>
          <w:ilvl w:val="0"/>
          <w:numId w:val="5"/>
        </w:numPr>
        <w:ind w:left="868" w:hanging="432"/>
      </w:pPr>
      <w:bookmarkStart w:id="24" w:name="_heading=h.2jxsxqh" w:colFirst="0" w:colLast="0"/>
      <w:bookmarkEnd w:id="24"/>
      <w:r>
        <w:t xml:space="preserve">Functional Requirements </w:t>
      </w:r>
    </w:p>
    <w:p w14:paraId="2215A74A" w14:textId="77777777" w:rsidR="005626BB" w:rsidRDefault="00000000">
      <w:pPr>
        <w:spacing w:after="550"/>
        <w:ind w:left="446" w:right="44" w:firstLine="7"/>
      </w:pPr>
      <w:r>
        <w:t xml:space="preserve">This section describes the functional requirements of the system expressed in the natural language style. This section is typically organized by feature as a system feature name and specific functional requirements associated with this feature. It is just one possible way to arrange them. Other organizational options include arranging functional requirements by use case, process flow, mode of operation, user class, stimulus, and response depend on what kind of technique has been used to understand functional requirements. Hierarchical combinations of these elements are also possible, such as use cases within user classes. For further detail see Chapter 10 “Documenting the requirements”. Let consider the feature scheme as an example.  </w:t>
      </w:r>
    </w:p>
    <w:p w14:paraId="33BF8505" w14:textId="77777777" w:rsidR="005626BB" w:rsidRDefault="005626BB">
      <w:pPr>
        <w:spacing w:after="550"/>
        <w:ind w:left="446" w:right="44" w:firstLine="7"/>
      </w:pPr>
    </w:p>
    <w:p w14:paraId="555EE110" w14:textId="77777777" w:rsidR="005626BB" w:rsidRDefault="005626BB">
      <w:pPr>
        <w:spacing w:after="550"/>
        <w:ind w:left="446" w:right="44" w:firstLine="7"/>
      </w:pPr>
    </w:p>
    <w:p w14:paraId="33ED1142" w14:textId="77777777" w:rsidR="005626BB" w:rsidRDefault="00000000">
      <w:pPr>
        <w:pStyle w:val="Heading2"/>
        <w:numPr>
          <w:ilvl w:val="1"/>
          <w:numId w:val="5"/>
        </w:numPr>
        <w:ind w:left="812" w:right="0" w:hanging="452"/>
      </w:pPr>
      <w:bookmarkStart w:id="25" w:name="_heading=h.z337ya" w:colFirst="0" w:colLast="0"/>
      <w:bookmarkEnd w:id="25"/>
      <w:r>
        <w:lastRenderedPageBreak/>
        <w:t xml:space="preserve">Use Case(s) (List): </w:t>
      </w:r>
      <w:r>
        <w:rPr>
          <w:sz w:val="24"/>
        </w:rPr>
        <w:t xml:space="preserve"> </w:t>
      </w:r>
    </w:p>
    <w:p w14:paraId="28BBE0C7" w14:textId="77777777" w:rsidR="005626BB" w:rsidRDefault="00000000">
      <w:pPr>
        <w:spacing w:after="0" w:line="259" w:lineRule="auto"/>
        <w:ind w:left="451" w:right="0" w:firstLine="0"/>
      </w:pPr>
      <w:r>
        <w:t xml:space="preserve">     </w:t>
      </w:r>
    </w:p>
    <w:p w14:paraId="4AAAF6ED" w14:textId="77777777" w:rsidR="005626BB" w:rsidRDefault="005626BB">
      <w:pPr>
        <w:ind w:left="446" w:right="44" w:firstLine="0"/>
        <w:rPr>
          <w:b/>
        </w:rPr>
      </w:pPr>
    </w:p>
    <w:tbl>
      <w:tblPr>
        <w:tblStyle w:val="a0"/>
        <w:tblW w:w="9915" w:type="dxa"/>
        <w:tblBorders>
          <w:top w:val="nil"/>
          <w:left w:val="nil"/>
          <w:bottom w:val="nil"/>
          <w:right w:val="nil"/>
          <w:insideH w:val="nil"/>
          <w:insideV w:val="nil"/>
        </w:tblBorders>
        <w:tblLayout w:type="fixed"/>
        <w:tblLook w:val="0600" w:firstRow="0" w:lastRow="0" w:firstColumn="0" w:lastColumn="0" w:noHBand="1" w:noVBand="1"/>
      </w:tblPr>
      <w:tblGrid>
        <w:gridCol w:w="4875"/>
        <w:gridCol w:w="5040"/>
      </w:tblGrid>
      <w:tr w:rsidR="005626BB" w14:paraId="5FA85EE1" w14:textId="77777777">
        <w:trPr>
          <w:trHeight w:val="510"/>
        </w:trPr>
        <w:tc>
          <w:tcPr>
            <w:tcW w:w="4875" w:type="dxa"/>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BCFCAA0" w14:textId="77777777" w:rsidR="005626BB" w:rsidRDefault="00000000">
            <w:pPr>
              <w:spacing w:before="240" w:after="240" w:line="276" w:lineRule="auto"/>
              <w:ind w:left="0" w:right="0" w:firstLine="0"/>
            </w:pPr>
            <w:r>
              <w:t>M1-UC1</w:t>
            </w:r>
          </w:p>
        </w:tc>
        <w:tc>
          <w:tcPr>
            <w:tcW w:w="5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9D1E84" w14:textId="77777777" w:rsidR="005626BB" w:rsidRDefault="00000000">
            <w:pPr>
              <w:spacing w:before="240" w:after="240"/>
              <w:ind w:left="0" w:right="0" w:firstLine="0"/>
            </w:pPr>
            <w:proofErr w:type="spellStart"/>
            <w:r>
              <w:t>SignUp</w:t>
            </w:r>
            <w:proofErr w:type="spellEnd"/>
          </w:p>
        </w:tc>
      </w:tr>
      <w:tr w:rsidR="005626BB" w14:paraId="461C6BDB"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594CCF07" w14:textId="77777777" w:rsidR="005626BB" w:rsidRDefault="00000000">
            <w:pPr>
              <w:spacing w:before="240" w:after="240" w:line="276" w:lineRule="auto"/>
              <w:ind w:left="0" w:right="0" w:firstLine="0"/>
            </w:pPr>
            <w:r>
              <w:t>M1-UC2</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72AF31F5" w14:textId="77777777" w:rsidR="005626BB" w:rsidRDefault="00000000">
            <w:pPr>
              <w:spacing w:before="240" w:after="240"/>
              <w:ind w:left="0" w:right="0" w:firstLine="0"/>
            </w:pPr>
            <w:proofErr w:type="spellStart"/>
            <w:r>
              <w:t>SignIn</w:t>
            </w:r>
            <w:proofErr w:type="spellEnd"/>
          </w:p>
        </w:tc>
      </w:tr>
      <w:tr w:rsidR="005626BB" w14:paraId="1C5F3A85"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4B62811B" w14:textId="77777777" w:rsidR="005626BB" w:rsidRDefault="00000000">
            <w:pPr>
              <w:spacing w:before="240" w:after="240" w:line="276" w:lineRule="auto"/>
              <w:ind w:left="0" w:right="0" w:firstLine="0"/>
            </w:pPr>
            <w:r>
              <w:t>M1-UC3</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1CFFCCC4" w14:textId="77777777" w:rsidR="005626BB" w:rsidRDefault="00000000">
            <w:pPr>
              <w:spacing w:before="240" w:after="240"/>
              <w:ind w:left="0" w:right="0" w:firstLine="0"/>
            </w:pPr>
            <w:r>
              <w:t>Change Avatar</w:t>
            </w:r>
          </w:p>
        </w:tc>
      </w:tr>
      <w:tr w:rsidR="005626BB" w14:paraId="6B049509"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0C54C674" w14:textId="77777777" w:rsidR="005626BB" w:rsidRDefault="00000000">
            <w:pPr>
              <w:spacing w:before="240" w:after="240" w:line="276" w:lineRule="auto"/>
              <w:ind w:left="0" w:right="0" w:firstLine="0"/>
            </w:pPr>
            <w:r>
              <w:t>M1-UC4</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2B4E0438" w14:textId="77777777" w:rsidR="005626BB" w:rsidRDefault="00000000">
            <w:pPr>
              <w:spacing w:before="240" w:after="240"/>
              <w:ind w:left="0" w:right="0" w:firstLine="0"/>
            </w:pPr>
            <w:r>
              <w:t xml:space="preserve">                           Change Password</w:t>
            </w:r>
          </w:p>
        </w:tc>
      </w:tr>
      <w:tr w:rsidR="005626BB" w14:paraId="26436F84"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29D6590E" w14:textId="77777777" w:rsidR="005626BB" w:rsidRDefault="00000000">
            <w:pPr>
              <w:spacing w:before="240" w:after="240" w:line="276" w:lineRule="auto"/>
              <w:ind w:left="0" w:right="0" w:firstLine="0"/>
            </w:pPr>
            <w:r>
              <w:t>M1-UC5</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1F233F63" w14:textId="77777777" w:rsidR="005626BB" w:rsidRDefault="00000000">
            <w:pPr>
              <w:spacing w:before="240" w:after="240"/>
              <w:ind w:left="0" w:right="0" w:firstLine="0"/>
            </w:pPr>
            <w:r>
              <w:t xml:space="preserve">                         Change Password</w:t>
            </w:r>
          </w:p>
        </w:tc>
      </w:tr>
      <w:tr w:rsidR="005626BB" w14:paraId="76927A1E"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0419D76D" w14:textId="77777777" w:rsidR="005626BB" w:rsidRDefault="00000000">
            <w:pPr>
              <w:spacing w:before="240" w:after="240" w:line="276" w:lineRule="auto"/>
              <w:ind w:left="0" w:right="0" w:firstLine="0"/>
            </w:pPr>
            <w:r>
              <w:t>M1-UC6</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6E6A141C" w14:textId="77777777" w:rsidR="005626BB" w:rsidRDefault="00000000">
            <w:pPr>
              <w:spacing w:before="240" w:after="240"/>
              <w:ind w:left="0" w:right="0" w:firstLine="0"/>
            </w:pPr>
            <w:r>
              <w:t>View Profile</w:t>
            </w:r>
          </w:p>
        </w:tc>
      </w:tr>
      <w:tr w:rsidR="005626BB" w14:paraId="37D57F73"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6C63CC27" w14:textId="77777777" w:rsidR="005626BB" w:rsidRDefault="00000000">
            <w:pPr>
              <w:spacing w:before="240" w:after="240" w:line="276" w:lineRule="auto"/>
              <w:ind w:left="0" w:right="0" w:firstLine="0"/>
            </w:pPr>
            <w:r>
              <w:t>M1-UC7</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4B9BECBA" w14:textId="77777777" w:rsidR="005626BB" w:rsidRDefault="00000000">
            <w:pPr>
              <w:spacing w:before="240" w:after="240"/>
              <w:ind w:left="0" w:right="0" w:firstLine="0"/>
            </w:pPr>
            <w:r>
              <w:t xml:space="preserve">                            Logout</w:t>
            </w:r>
          </w:p>
        </w:tc>
      </w:tr>
      <w:tr w:rsidR="005626BB" w14:paraId="1C8F89D3"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4873D7D" w14:textId="77777777" w:rsidR="005626BB" w:rsidRDefault="00000000">
            <w:pPr>
              <w:spacing w:before="240" w:after="240" w:line="276" w:lineRule="auto"/>
              <w:ind w:left="0" w:right="0" w:firstLine="0"/>
            </w:pPr>
            <w:r>
              <w:t>M2-UC1</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234EAEAB" w14:textId="77777777" w:rsidR="005626BB" w:rsidRDefault="00000000">
            <w:pPr>
              <w:spacing w:before="240" w:after="240"/>
              <w:ind w:left="0" w:right="0" w:firstLine="0"/>
            </w:pPr>
            <w:r>
              <w:t xml:space="preserve">Navigate to </w:t>
            </w:r>
            <w:proofErr w:type="spellStart"/>
            <w:r>
              <w:t>Chatbox</w:t>
            </w:r>
            <w:proofErr w:type="spellEnd"/>
          </w:p>
        </w:tc>
      </w:tr>
      <w:tr w:rsidR="005626BB" w14:paraId="277A6433"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49A723DE" w14:textId="77777777" w:rsidR="005626BB" w:rsidRDefault="00000000">
            <w:pPr>
              <w:spacing w:before="240" w:after="240" w:line="276" w:lineRule="auto"/>
              <w:ind w:left="0" w:right="0" w:firstLine="0"/>
            </w:pPr>
            <w:r>
              <w:t>M2-UC2</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2C17C8AD" w14:textId="77777777" w:rsidR="005626BB" w:rsidRDefault="00000000">
            <w:pPr>
              <w:spacing w:before="240" w:after="240"/>
              <w:ind w:left="0" w:right="0" w:firstLine="0"/>
            </w:pPr>
            <w:r>
              <w:t>Display Daily Auto Generated Message</w:t>
            </w:r>
          </w:p>
        </w:tc>
      </w:tr>
      <w:tr w:rsidR="005626BB" w14:paraId="6F5F08A6"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D62B9B8" w14:textId="77777777" w:rsidR="005626BB" w:rsidRDefault="00000000">
            <w:pPr>
              <w:spacing w:before="240" w:after="240" w:line="276" w:lineRule="auto"/>
              <w:ind w:left="0" w:right="0" w:firstLine="0"/>
            </w:pPr>
            <w:r>
              <w:t>M2-UC3</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6F7B7C5E" w14:textId="77777777" w:rsidR="005626BB" w:rsidRDefault="00000000">
            <w:pPr>
              <w:spacing w:before="240" w:after="240"/>
              <w:ind w:left="0" w:right="0" w:firstLine="0"/>
            </w:pPr>
            <w:r>
              <w:t>Chat replies</w:t>
            </w:r>
          </w:p>
        </w:tc>
      </w:tr>
      <w:tr w:rsidR="005626BB" w14:paraId="72D0A1AD"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2BDBB4BA" w14:textId="77777777" w:rsidR="005626BB" w:rsidRDefault="00000000">
            <w:pPr>
              <w:spacing w:before="240" w:after="240" w:line="276" w:lineRule="auto"/>
              <w:ind w:left="0" w:right="0" w:firstLine="0"/>
            </w:pPr>
            <w:r>
              <w:t>M2-UC4</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26B1171E" w14:textId="77777777" w:rsidR="005626BB" w:rsidRDefault="00000000">
            <w:pPr>
              <w:spacing w:before="240" w:after="240"/>
              <w:ind w:left="0" w:right="0" w:firstLine="0"/>
            </w:pPr>
            <w:r>
              <w:t xml:space="preserve">Refresh </w:t>
            </w:r>
            <w:proofErr w:type="spellStart"/>
            <w:r>
              <w:t>Chatbox</w:t>
            </w:r>
            <w:proofErr w:type="spellEnd"/>
          </w:p>
        </w:tc>
      </w:tr>
      <w:tr w:rsidR="005626BB" w14:paraId="069EC54D"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48D76A80" w14:textId="77777777" w:rsidR="005626BB" w:rsidRDefault="00000000">
            <w:pPr>
              <w:spacing w:before="240" w:after="240" w:line="276" w:lineRule="auto"/>
              <w:ind w:left="0" w:right="0" w:firstLine="0"/>
            </w:pPr>
            <w:r>
              <w:lastRenderedPageBreak/>
              <w:t>M3-UC1</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0B1D85B2" w14:textId="77777777" w:rsidR="005626BB" w:rsidRDefault="00000000">
            <w:pPr>
              <w:spacing w:before="240" w:after="240"/>
              <w:ind w:left="0" w:right="0" w:firstLine="0"/>
            </w:pPr>
            <w:r>
              <w:t>Email’-ID</w:t>
            </w:r>
          </w:p>
        </w:tc>
      </w:tr>
      <w:tr w:rsidR="005626BB" w14:paraId="198717DA"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403C0F7" w14:textId="77777777" w:rsidR="005626BB" w:rsidRDefault="00000000">
            <w:pPr>
              <w:spacing w:before="240" w:after="240" w:line="276" w:lineRule="auto"/>
              <w:ind w:left="0" w:right="0" w:firstLine="0"/>
            </w:pPr>
            <w:r>
              <w:t>M3-UC2</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6F0E7ABA" w14:textId="77777777" w:rsidR="005626BB" w:rsidRDefault="00000000">
            <w:pPr>
              <w:spacing w:before="240" w:after="240"/>
              <w:ind w:left="0" w:right="0" w:firstLine="0"/>
            </w:pPr>
            <w:r>
              <w:t>Customers Data</w:t>
            </w:r>
          </w:p>
        </w:tc>
      </w:tr>
      <w:tr w:rsidR="005626BB" w14:paraId="3C07E834"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6EAAB76C" w14:textId="77777777" w:rsidR="005626BB" w:rsidRDefault="00000000">
            <w:pPr>
              <w:spacing w:before="240" w:after="240" w:line="276" w:lineRule="auto"/>
              <w:ind w:left="0" w:right="0" w:firstLine="0"/>
            </w:pPr>
            <w:r>
              <w:t>M3-UC3</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264B910A" w14:textId="77777777" w:rsidR="005626BB" w:rsidRDefault="00000000">
            <w:pPr>
              <w:spacing w:before="240" w:after="240"/>
              <w:ind w:left="0" w:right="0" w:firstLine="0"/>
            </w:pPr>
            <w:r>
              <w:t>Customer Conversation</w:t>
            </w:r>
          </w:p>
        </w:tc>
      </w:tr>
      <w:tr w:rsidR="005626BB" w14:paraId="14B0520C"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663D5E1" w14:textId="77777777" w:rsidR="005626BB" w:rsidRDefault="00000000">
            <w:pPr>
              <w:spacing w:before="240" w:after="240" w:line="276" w:lineRule="auto"/>
              <w:ind w:left="0" w:right="0" w:firstLine="0"/>
            </w:pPr>
            <w:r>
              <w:t>M3-UC4</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0F10DB0E" w14:textId="77777777" w:rsidR="005626BB" w:rsidRDefault="00000000">
            <w:pPr>
              <w:spacing w:before="240" w:after="240"/>
              <w:ind w:left="0" w:right="0" w:firstLine="0"/>
            </w:pPr>
            <w:r>
              <w:t>Customer Password</w:t>
            </w:r>
          </w:p>
        </w:tc>
      </w:tr>
      <w:tr w:rsidR="005626BB" w14:paraId="19FBBBAA"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4B486569" w14:textId="77777777" w:rsidR="005626BB" w:rsidRDefault="00000000">
            <w:pPr>
              <w:spacing w:before="240" w:after="240" w:line="276" w:lineRule="auto"/>
              <w:ind w:left="0" w:right="0" w:firstLine="0"/>
            </w:pPr>
            <w:r>
              <w:t>M3-UC5</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336738D3" w14:textId="77777777" w:rsidR="005626BB" w:rsidRDefault="00000000">
            <w:pPr>
              <w:spacing w:before="240" w:after="240"/>
              <w:ind w:left="0" w:right="0" w:firstLine="0"/>
            </w:pPr>
            <w:r>
              <w:t>Customer Problems</w:t>
            </w:r>
          </w:p>
        </w:tc>
      </w:tr>
      <w:tr w:rsidR="005626BB" w14:paraId="3DF5A5B1"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695B2765" w14:textId="77777777" w:rsidR="005626BB" w:rsidRDefault="00000000">
            <w:pPr>
              <w:spacing w:before="240" w:after="240" w:line="276" w:lineRule="auto"/>
              <w:ind w:left="0" w:right="0" w:firstLine="0"/>
            </w:pPr>
            <w:r>
              <w:t>M4-UC1</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69034832" w14:textId="77777777" w:rsidR="005626BB" w:rsidRDefault="00000000">
            <w:pPr>
              <w:spacing w:before="240" w:after="240"/>
              <w:ind w:left="0" w:right="0" w:firstLine="0"/>
            </w:pPr>
            <w:r>
              <w:t>Preprocessed info</w:t>
            </w:r>
          </w:p>
        </w:tc>
      </w:tr>
      <w:tr w:rsidR="005626BB" w14:paraId="5FBE199C"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3E256FD" w14:textId="77777777" w:rsidR="005626BB" w:rsidRDefault="00000000">
            <w:pPr>
              <w:spacing w:before="240" w:after="240" w:line="276" w:lineRule="auto"/>
              <w:ind w:left="0" w:right="0" w:firstLine="0"/>
            </w:pPr>
            <w:r>
              <w:t>M4-UC2</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6D2FD9A9" w14:textId="77777777" w:rsidR="005626BB" w:rsidRDefault="00000000">
            <w:pPr>
              <w:spacing w:before="240" w:after="240"/>
              <w:ind w:left="0" w:right="0" w:firstLine="0"/>
            </w:pPr>
            <w:r>
              <w:t>Validation of user message</w:t>
            </w:r>
          </w:p>
        </w:tc>
      </w:tr>
      <w:tr w:rsidR="005626BB" w14:paraId="415E4FED"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AE96132" w14:textId="77777777" w:rsidR="005626BB" w:rsidRDefault="00000000">
            <w:pPr>
              <w:spacing w:before="240" w:after="240" w:line="276" w:lineRule="auto"/>
              <w:ind w:left="0" w:right="0" w:firstLine="0"/>
            </w:pPr>
            <w:r>
              <w:t>M4-UC3</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064287BF" w14:textId="77777777" w:rsidR="005626BB" w:rsidRDefault="00000000">
            <w:pPr>
              <w:spacing w:before="240" w:after="240"/>
              <w:ind w:left="0" w:right="0" w:firstLine="0"/>
            </w:pPr>
            <w:r>
              <w:t>Message replies</w:t>
            </w:r>
          </w:p>
        </w:tc>
      </w:tr>
      <w:tr w:rsidR="005626BB" w14:paraId="2A0E7334"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5A2D1103" w14:textId="77777777" w:rsidR="005626BB" w:rsidRDefault="00000000">
            <w:pPr>
              <w:spacing w:before="240" w:after="240" w:line="276" w:lineRule="auto"/>
              <w:ind w:left="0" w:right="0" w:firstLine="0"/>
            </w:pPr>
            <w:r>
              <w:t>M4-UC4</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0DF278BC" w14:textId="77777777" w:rsidR="005626BB" w:rsidRDefault="00000000">
            <w:pPr>
              <w:spacing w:before="240" w:after="240"/>
              <w:ind w:left="0" w:right="0" w:firstLine="0"/>
            </w:pPr>
            <w:r>
              <w:t>Data Storage</w:t>
            </w:r>
          </w:p>
        </w:tc>
      </w:tr>
      <w:tr w:rsidR="005626BB" w14:paraId="2D0B261A"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0766607F" w14:textId="77777777" w:rsidR="005626BB" w:rsidRDefault="00000000">
            <w:pPr>
              <w:spacing w:before="240" w:after="240" w:line="276" w:lineRule="auto"/>
              <w:ind w:left="0" w:right="0" w:firstLine="0"/>
            </w:pPr>
            <w:r>
              <w:t>M5-UC1</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7D908A00" w14:textId="77777777" w:rsidR="005626BB" w:rsidRDefault="00000000">
            <w:pPr>
              <w:spacing w:before="240" w:after="240"/>
              <w:ind w:left="0" w:right="0" w:firstLine="0"/>
            </w:pPr>
            <w:r>
              <w:t>Daily Health Form</w:t>
            </w:r>
          </w:p>
        </w:tc>
      </w:tr>
      <w:tr w:rsidR="005626BB" w14:paraId="24C03B0D"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FC16FEA" w14:textId="77777777" w:rsidR="005626BB" w:rsidRDefault="00000000">
            <w:pPr>
              <w:spacing w:before="240" w:after="240" w:line="276" w:lineRule="auto"/>
              <w:ind w:left="0" w:right="0" w:firstLine="0"/>
            </w:pPr>
            <w:r>
              <w:t>M5-UC2</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5AEF2DE3" w14:textId="77777777" w:rsidR="005626BB" w:rsidRDefault="00000000">
            <w:pPr>
              <w:spacing w:before="240" w:after="240"/>
              <w:ind w:left="0" w:right="0" w:firstLine="0"/>
            </w:pPr>
            <w:r>
              <w:t xml:space="preserve">Analysis form </w:t>
            </w:r>
          </w:p>
        </w:tc>
      </w:tr>
      <w:tr w:rsidR="005626BB" w14:paraId="1B54EA57"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7DA6368A" w14:textId="77777777" w:rsidR="005626BB" w:rsidRDefault="00000000">
            <w:pPr>
              <w:spacing w:before="240" w:after="240" w:line="276" w:lineRule="auto"/>
              <w:ind w:left="0" w:right="0" w:firstLine="0"/>
            </w:pPr>
            <w:r>
              <w:t>M5-UC3</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6C873DA6" w14:textId="77777777" w:rsidR="005626BB" w:rsidRDefault="00000000">
            <w:pPr>
              <w:spacing w:before="240" w:after="240"/>
              <w:ind w:left="0" w:right="0" w:firstLine="0"/>
            </w:pPr>
            <w:r>
              <w:t>Exercises</w:t>
            </w:r>
          </w:p>
        </w:tc>
      </w:tr>
      <w:tr w:rsidR="005626BB" w14:paraId="4EAE10AE"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23AEC7C6" w14:textId="77777777" w:rsidR="005626BB" w:rsidRDefault="00000000">
            <w:pPr>
              <w:spacing w:before="240" w:after="240" w:line="276" w:lineRule="auto"/>
              <w:ind w:left="0" w:right="0" w:firstLine="0"/>
            </w:pPr>
            <w:r>
              <w:lastRenderedPageBreak/>
              <w:t>M5-UC4</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0332CB4E" w14:textId="77777777" w:rsidR="005626BB" w:rsidRDefault="00000000">
            <w:pPr>
              <w:spacing w:before="240" w:after="240"/>
              <w:ind w:left="0" w:right="0" w:firstLine="0"/>
            </w:pPr>
            <w:r>
              <w:t>Every Possible Solution</w:t>
            </w:r>
          </w:p>
        </w:tc>
      </w:tr>
      <w:tr w:rsidR="005626BB" w14:paraId="418510E4"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06C2B68A" w14:textId="77777777" w:rsidR="005626BB" w:rsidRDefault="00000000">
            <w:pPr>
              <w:spacing w:before="240" w:after="240" w:line="276" w:lineRule="auto"/>
              <w:ind w:left="0" w:right="0" w:firstLine="0"/>
            </w:pPr>
            <w:r>
              <w:t>M5-UC5</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76E16FA5" w14:textId="77777777" w:rsidR="005626BB" w:rsidRDefault="00000000">
            <w:pPr>
              <w:spacing w:before="240" w:after="240"/>
              <w:ind w:left="0" w:right="0" w:firstLine="0"/>
            </w:pPr>
            <w:r>
              <w:t>Relaxation Stuff</w:t>
            </w:r>
          </w:p>
        </w:tc>
      </w:tr>
      <w:tr w:rsidR="005626BB" w14:paraId="34B8795A"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28E5CFB9" w14:textId="77777777" w:rsidR="005626BB" w:rsidRDefault="00000000">
            <w:pPr>
              <w:spacing w:before="240" w:after="240" w:line="276" w:lineRule="auto"/>
              <w:ind w:left="0" w:right="0" w:firstLine="0"/>
            </w:pPr>
            <w:r>
              <w:t>M5-UC6</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135EBE55" w14:textId="77777777" w:rsidR="005626BB" w:rsidRDefault="00000000">
            <w:pPr>
              <w:spacing w:before="240" w:after="240"/>
              <w:ind w:left="0" w:right="0" w:firstLine="0"/>
            </w:pPr>
            <w:r>
              <w:t>Medication</w:t>
            </w:r>
          </w:p>
        </w:tc>
      </w:tr>
      <w:tr w:rsidR="005626BB" w14:paraId="4F2C2B7D"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24144D8F" w14:textId="77777777" w:rsidR="005626BB" w:rsidRDefault="00000000">
            <w:pPr>
              <w:spacing w:before="240" w:after="240" w:line="276" w:lineRule="auto"/>
              <w:ind w:left="0" w:right="0" w:firstLine="0"/>
            </w:pPr>
            <w:r>
              <w:t>M6-UC1</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39F034F3" w14:textId="77777777" w:rsidR="005626BB" w:rsidRDefault="00000000">
            <w:pPr>
              <w:spacing w:before="240" w:after="240"/>
              <w:ind w:left="0" w:right="0" w:firstLine="0"/>
            </w:pPr>
            <w:r>
              <w:t>Number of unique users</w:t>
            </w:r>
          </w:p>
        </w:tc>
      </w:tr>
      <w:tr w:rsidR="005626BB" w14:paraId="6E858D75"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6C8D32C0" w14:textId="77777777" w:rsidR="005626BB" w:rsidRDefault="00000000">
            <w:pPr>
              <w:spacing w:before="240" w:after="240" w:line="276" w:lineRule="auto"/>
              <w:ind w:left="0" w:right="0" w:firstLine="0"/>
            </w:pPr>
            <w:r>
              <w:t>M6-UC2</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7FE0CF81" w14:textId="77777777" w:rsidR="005626BB" w:rsidRDefault="00000000">
            <w:pPr>
              <w:spacing w:before="240" w:after="240"/>
              <w:ind w:left="0" w:right="0" w:firstLine="0"/>
            </w:pPr>
            <w:r>
              <w:t>Number of daily messages</w:t>
            </w:r>
          </w:p>
        </w:tc>
      </w:tr>
      <w:tr w:rsidR="005626BB" w14:paraId="1ED9044C"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490BC9D" w14:textId="77777777" w:rsidR="005626BB" w:rsidRDefault="00000000">
            <w:pPr>
              <w:spacing w:before="240" w:after="240" w:line="276" w:lineRule="auto"/>
              <w:ind w:left="0" w:right="0" w:firstLine="0"/>
            </w:pPr>
            <w:r>
              <w:t>M6-UC3</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0FA0974C" w14:textId="77777777" w:rsidR="005626BB" w:rsidRDefault="00000000">
            <w:pPr>
              <w:spacing w:before="240" w:after="240"/>
              <w:ind w:left="0" w:right="0" w:firstLine="0"/>
            </w:pPr>
            <w:r>
              <w:t>Activity Status</w:t>
            </w:r>
          </w:p>
        </w:tc>
      </w:tr>
      <w:tr w:rsidR="005626BB" w14:paraId="1F1D474E"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0686883E" w14:textId="77777777" w:rsidR="005626BB" w:rsidRDefault="00000000">
            <w:pPr>
              <w:spacing w:before="240" w:after="240" w:line="276" w:lineRule="auto"/>
              <w:ind w:left="0" w:right="0" w:firstLine="0"/>
            </w:pPr>
            <w:r>
              <w:t>M6-UC4</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72256193" w14:textId="77777777" w:rsidR="005626BB" w:rsidRDefault="00000000">
            <w:pPr>
              <w:spacing w:before="240" w:after="240"/>
              <w:ind w:left="0" w:right="0" w:firstLine="0"/>
            </w:pPr>
            <w:r>
              <w:t>Chat History</w:t>
            </w:r>
          </w:p>
        </w:tc>
      </w:tr>
      <w:tr w:rsidR="005626BB" w14:paraId="041B5BD2"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41453B66" w14:textId="77777777" w:rsidR="005626BB" w:rsidRDefault="00000000">
            <w:pPr>
              <w:spacing w:before="240" w:after="240" w:line="276" w:lineRule="auto"/>
              <w:ind w:left="0" w:right="0" w:firstLine="0"/>
            </w:pPr>
            <w:r>
              <w:t>M6-UC5</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18049D83" w14:textId="77777777" w:rsidR="005626BB" w:rsidRDefault="00000000">
            <w:pPr>
              <w:spacing w:before="240" w:after="240"/>
              <w:ind w:left="0" w:right="0" w:firstLine="0"/>
            </w:pPr>
            <w:r>
              <w:t>Clear chat history</w:t>
            </w:r>
          </w:p>
        </w:tc>
      </w:tr>
      <w:tr w:rsidR="005626BB" w14:paraId="3D44F3DA"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289E47BB" w14:textId="77777777" w:rsidR="005626BB" w:rsidRDefault="00000000">
            <w:pPr>
              <w:spacing w:before="240" w:after="240" w:line="276" w:lineRule="auto"/>
              <w:ind w:left="0" w:right="0" w:firstLine="0"/>
            </w:pPr>
            <w:r>
              <w:t>M6-UC6</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5B328C80" w14:textId="77777777" w:rsidR="005626BB" w:rsidRDefault="00000000">
            <w:pPr>
              <w:spacing w:before="240" w:after="240"/>
              <w:ind w:left="0" w:right="0" w:firstLine="0"/>
            </w:pPr>
            <w:r>
              <w:t>Discover busiest period</w:t>
            </w:r>
          </w:p>
        </w:tc>
      </w:tr>
      <w:tr w:rsidR="005626BB" w14:paraId="4D538346"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94BB482" w14:textId="77777777" w:rsidR="005626BB" w:rsidRDefault="00000000">
            <w:pPr>
              <w:spacing w:before="240" w:after="240" w:line="276" w:lineRule="auto"/>
              <w:ind w:left="0" w:right="0" w:firstLine="0"/>
            </w:pPr>
            <w:r>
              <w:t>M6-U7</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0858AF8E" w14:textId="77777777" w:rsidR="005626BB" w:rsidRDefault="00000000">
            <w:pPr>
              <w:spacing w:before="240" w:after="240"/>
              <w:ind w:left="0" w:right="0" w:firstLine="0"/>
            </w:pPr>
            <w:r>
              <w:t>clear chat history</w:t>
            </w:r>
          </w:p>
        </w:tc>
      </w:tr>
      <w:tr w:rsidR="005626BB" w14:paraId="1C0E64B7"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7DFE01C" w14:textId="77777777" w:rsidR="005626BB" w:rsidRDefault="00000000">
            <w:pPr>
              <w:spacing w:before="240" w:after="240" w:line="276" w:lineRule="auto"/>
              <w:ind w:left="0" w:right="0" w:firstLine="0"/>
            </w:pPr>
            <w:r>
              <w:t>M7-UC1</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02A5572F" w14:textId="77777777" w:rsidR="005626BB" w:rsidRDefault="00000000">
            <w:pPr>
              <w:spacing w:before="240" w:after="240"/>
              <w:ind w:left="0" w:right="0" w:firstLine="0"/>
            </w:pPr>
            <w:r>
              <w:t>Feeling alone need to talk</w:t>
            </w:r>
          </w:p>
        </w:tc>
      </w:tr>
      <w:tr w:rsidR="005626BB" w14:paraId="727F49EF"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6F3A94A0" w14:textId="77777777" w:rsidR="005626BB" w:rsidRDefault="00000000">
            <w:pPr>
              <w:spacing w:before="240" w:after="240" w:line="276" w:lineRule="auto"/>
              <w:ind w:left="0" w:right="0" w:firstLine="0"/>
            </w:pPr>
            <w:r>
              <w:t>M7-UC2</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3564AE4B" w14:textId="77777777" w:rsidR="005626BB" w:rsidRDefault="00000000">
            <w:pPr>
              <w:spacing w:before="240" w:after="240"/>
              <w:ind w:left="0" w:right="0" w:firstLine="0"/>
            </w:pPr>
            <w:r>
              <w:t>Personal Diary</w:t>
            </w:r>
          </w:p>
        </w:tc>
      </w:tr>
      <w:tr w:rsidR="005626BB" w14:paraId="0D7FC484"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8445C19" w14:textId="77777777" w:rsidR="005626BB" w:rsidRDefault="00000000">
            <w:pPr>
              <w:spacing w:before="240" w:after="240" w:line="276" w:lineRule="auto"/>
              <w:ind w:left="0" w:right="0" w:firstLine="0"/>
            </w:pPr>
            <w:r>
              <w:lastRenderedPageBreak/>
              <w:t>M7-UC3</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118DF1BE" w14:textId="77777777" w:rsidR="005626BB" w:rsidRDefault="00000000">
            <w:pPr>
              <w:spacing w:before="240" w:after="240"/>
              <w:ind w:left="0" w:right="0" w:firstLine="0"/>
            </w:pPr>
            <w:r>
              <w:t>Motivational support</w:t>
            </w:r>
          </w:p>
        </w:tc>
      </w:tr>
      <w:tr w:rsidR="005626BB" w14:paraId="2BE9E8E9"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79A2C228" w14:textId="77777777" w:rsidR="005626BB" w:rsidRDefault="00000000">
            <w:pPr>
              <w:spacing w:before="240" w:after="240" w:line="276" w:lineRule="auto"/>
              <w:ind w:left="0" w:right="0" w:firstLine="0"/>
            </w:pPr>
            <w:r>
              <w:t>M7-UC4</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73FF804C" w14:textId="77777777" w:rsidR="005626BB" w:rsidRDefault="00000000">
            <w:pPr>
              <w:spacing w:before="240" w:after="240"/>
              <w:ind w:left="0" w:right="0" w:firstLine="0"/>
            </w:pPr>
            <w:proofErr w:type="gramStart"/>
            <w:r>
              <w:t>Educational  Help</w:t>
            </w:r>
            <w:proofErr w:type="gramEnd"/>
          </w:p>
        </w:tc>
      </w:tr>
      <w:tr w:rsidR="005626BB" w14:paraId="3EB4E658"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4798EB84" w14:textId="77777777" w:rsidR="005626BB" w:rsidRDefault="00000000">
            <w:pPr>
              <w:spacing w:before="240" w:after="240" w:line="276" w:lineRule="auto"/>
              <w:ind w:left="0" w:right="0" w:firstLine="0"/>
            </w:pPr>
            <w:r>
              <w:t>M8-UC1</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508FFB9F" w14:textId="77777777" w:rsidR="005626BB" w:rsidRDefault="00000000">
            <w:pPr>
              <w:spacing w:before="240" w:after="240"/>
              <w:ind w:left="0" w:right="0" w:firstLine="0"/>
            </w:pPr>
            <w:r>
              <w:t>User input</w:t>
            </w:r>
          </w:p>
        </w:tc>
      </w:tr>
      <w:tr w:rsidR="005626BB" w14:paraId="13BC94F8"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3CF580CE" w14:textId="77777777" w:rsidR="005626BB" w:rsidRDefault="00000000">
            <w:pPr>
              <w:spacing w:before="240" w:after="240" w:line="276" w:lineRule="auto"/>
              <w:ind w:left="0" w:right="0" w:firstLine="0"/>
            </w:pPr>
            <w:r>
              <w:t>M8-UC2</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315B3993" w14:textId="77777777" w:rsidR="005626BB" w:rsidRDefault="00000000">
            <w:pPr>
              <w:spacing w:before="240" w:after="240"/>
              <w:ind w:left="0" w:right="0" w:firstLine="0"/>
            </w:pPr>
            <w:r>
              <w:t>Recognizing the statement</w:t>
            </w:r>
          </w:p>
        </w:tc>
      </w:tr>
      <w:tr w:rsidR="005626BB" w14:paraId="1345475E"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44ABBC65" w14:textId="77777777" w:rsidR="005626BB" w:rsidRDefault="00000000">
            <w:pPr>
              <w:spacing w:before="240" w:after="240" w:line="276" w:lineRule="auto"/>
              <w:ind w:left="0" w:right="0" w:firstLine="0"/>
            </w:pPr>
            <w:r>
              <w:t>M8-UC3</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0B67416A" w14:textId="77777777" w:rsidR="005626BB" w:rsidRDefault="00000000">
            <w:pPr>
              <w:spacing w:before="240" w:after="240"/>
              <w:ind w:left="0" w:right="0" w:firstLine="0"/>
            </w:pPr>
            <w:r>
              <w:t>NLP</w:t>
            </w:r>
          </w:p>
        </w:tc>
      </w:tr>
      <w:tr w:rsidR="005626BB" w14:paraId="1D2551AD"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63CF9C0A" w14:textId="77777777" w:rsidR="005626BB" w:rsidRDefault="00000000">
            <w:pPr>
              <w:spacing w:before="240" w:after="240" w:line="276" w:lineRule="auto"/>
              <w:ind w:left="0" w:right="0" w:firstLine="0"/>
            </w:pPr>
            <w:r>
              <w:t>M8-UC4</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2EA222FF" w14:textId="77777777" w:rsidR="005626BB" w:rsidRDefault="00000000">
            <w:pPr>
              <w:spacing w:before="240" w:after="240"/>
              <w:ind w:left="0" w:right="0" w:firstLine="0"/>
            </w:pPr>
            <w:r>
              <w:t>Intensity of the emotion</w:t>
            </w:r>
          </w:p>
        </w:tc>
      </w:tr>
      <w:tr w:rsidR="005626BB" w14:paraId="59F9ECDE"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3BBB26CD" w14:textId="77777777" w:rsidR="005626BB" w:rsidRDefault="00000000">
            <w:pPr>
              <w:spacing w:before="240" w:after="240" w:line="276" w:lineRule="auto"/>
              <w:ind w:left="0" w:right="0" w:firstLine="0"/>
            </w:pPr>
            <w:r>
              <w:t>M8-UC5</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15CC4EDB" w14:textId="77777777" w:rsidR="005626BB" w:rsidRDefault="00000000">
            <w:pPr>
              <w:spacing w:before="240" w:after="240"/>
              <w:ind w:left="0" w:right="0" w:firstLine="0"/>
            </w:pPr>
            <w:r>
              <w:t>Detecting range of emotion</w:t>
            </w:r>
          </w:p>
        </w:tc>
      </w:tr>
      <w:tr w:rsidR="005626BB" w14:paraId="508B1B09"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6400DB29" w14:textId="77777777" w:rsidR="005626BB" w:rsidRDefault="00000000">
            <w:pPr>
              <w:spacing w:before="240" w:after="240" w:line="276" w:lineRule="auto"/>
              <w:ind w:left="0" w:right="0" w:firstLine="0"/>
            </w:pPr>
            <w:r>
              <w:t>M8-UC6</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0FE49DEC" w14:textId="77777777" w:rsidR="005626BB" w:rsidRDefault="00000000">
            <w:pPr>
              <w:spacing w:before="240" w:after="240"/>
              <w:ind w:left="0" w:right="0" w:firstLine="0"/>
            </w:pPr>
            <w:r>
              <w:t>Relevant reply</w:t>
            </w:r>
          </w:p>
        </w:tc>
      </w:tr>
      <w:tr w:rsidR="005626BB" w14:paraId="5C2860E2"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0398F9DF" w14:textId="77777777" w:rsidR="005626BB" w:rsidRDefault="00000000">
            <w:pPr>
              <w:spacing w:before="240" w:after="240" w:line="276" w:lineRule="auto"/>
              <w:ind w:left="0" w:right="0" w:firstLine="0"/>
            </w:pPr>
            <w:r>
              <w:t>M9-UC1</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1EB68C12" w14:textId="77777777" w:rsidR="005626BB" w:rsidRDefault="00000000">
            <w:pPr>
              <w:spacing w:before="240" w:after="240"/>
              <w:ind w:left="0" w:right="0" w:firstLine="0"/>
            </w:pPr>
            <w:r>
              <w:t>Daily schedule</w:t>
            </w:r>
          </w:p>
        </w:tc>
      </w:tr>
      <w:tr w:rsidR="005626BB" w14:paraId="7EA6B937"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419AFD9" w14:textId="77777777" w:rsidR="005626BB" w:rsidRDefault="00000000">
            <w:pPr>
              <w:spacing w:before="240" w:after="240" w:line="276" w:lineRule="auto"/>
              <w:ind w:left="0" w:right="0" w:firstLine="0"/>
            </w:pPr>
            <w:r>
              <w:t>M9-UC2</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387BC0F8" w14:textId="77777777" w:rsidR="005626BB" w:rsidRDefault="00000000">
            <w:pPr>
              <w:spacing w:before="240" w:after="240"/>
              <w:ind w:left="0" w:right="0" w:firstLine="0"/>
            </w:pPr>
            <w:r>
              <w:t>Remainders</w:t>
            </w:r>
          </w:p>
        </w:tc>
      </w:tr>
      <w:tr w:rsidR="005626BB" w14:paraId="72E0DA24"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5D1C6BFD" w14:textId="77777777" w:rsidR="005626BB" w:rsidRDefault="00000000">
            <w:pPr>
              <w:spacing w:before="240" w:after="240" w:line="276" w:lineRule="auto"/>
              <w:ind w:left="0" w:right="0" w:firstLine="0"/>
            </w:pPr>
            <w:r>
              <w:t>M9-UC3</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2667B03D" w14:textId="77777777" w:rsidR="005626BB" w:rsidRDefault="00000000">
            <w:pPr>
              <w:spacing w:before="240" w:after="240"/>
              <w:ind w:left="0" w:right="0" w:firstLine="0"/>
            </w:pPr>
            <w:r>
              <w:t>Routine planner</w:t>
            </w:r>
          </w:p>
        </w:tc>
      </w:tr>
      <w:tr w:rsidR="005626BB" w14:paraId="0E85BBBE"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371D89F2" w14:textId="77777777" w:rsidR="005626BB" w:rsidRDefault="00000000">
            <w:pPr>
              <w:spacing w:before="240" w:after="240" w:line="276" w:lineRule="auto"/>
              <w:ind w:left="0" w:right="0" w:firstLine="0"/>
            </w:pPr>
            <w:r>
              <w:t>M10-UC1</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0341CDED" w14:textId="77777777" w:rsidR="005626BB" w:rsidRDefault="00000000">
            <w:pPr>
              <w:spacing w:before="240" w:after="240"/>
              <w:ind w:left="0" w:right="0" w:firstLine="0"/>
            </w:pPr>
            <w:r>
              <w:t>Guide for the user</w:t>
            </w:r>
          </w:p>
        </w:tc>
      </w:tr>
      <w:tr w:rsidR="005626BB" w14:paraId="6CC2ACFA"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3B8015CF" w14:textId="77777777" w:rsidR="005626BB" w:rsidRDefault="00000000">
            <w:pPr>
              <w:spacing w:before="240" w:after="240" w:line="276" w:lineRule="auto"/>
              <w:ind w:left="0" w:right="0" w:firstLine="0"/>
            </w:pPr>
            <w:r>
              <w:lastRenderedPageBreak/>
              <w:t>M10-UC2</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3BD17001" w14:textId="77777777" w:rsidR="005626BB" w:rsidRDefault="00000000">
            <w:pPr>
              <w:spacing w:before="240" w:after="240"/>
              <w:ind w:left="0" w:right="0" w:firstLine="0"/>
            </w:pPr>
            <w:r>
              <w:t>Tutorials</w:t>
            </w:r>
          </w:p>
        </w:tc>
      </w:tr>
      <w:tr w:rsidR="005626BB" w14:paraId="2CB0B3C5"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0372F221" w14:textId="77777777" w:rsidR="005626BB" w:rsidRDefault="00000000">
            <w:pPr>
              <w:spacing w:before="240" w:after="240" w:line="276" w:lineRule="auto"/>
              <w:ind w:left="0" w:right="0" w:firstLine="0"/>
            </w:pPr>
            <w:r>
              <w:t>M10-UC3</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6BBF807A" w14:textId="77777777" w:rsidR="005626BB" w:rsidRDefault="00000000">
            <w:pPr>
              <w:spacing w:before="240" w:after="240"/>
              <w:ind w:left="0" w:right="0" w:firstLine="0"/>
            </w:pPr>
            <w:r>
              <w:t>report issues</w:t>
            </w:r>
          </w:p>
        </w:tc>
      </w:tr>
      <w:tr w:rsidR="005626BB" w14:paraId="2BB5E1D5"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1ED5254" w14:textId="77777777" w:rsidR="005626BB" w:rsidRDefault="00000000">
            <w:pPr>
              <w:spacing w:before="240" w:after="240" w:line="276" w:lineRule="auto"/>
              <w:ind w:left="0" w:right="0" w:firstLine="0"/>
            </w:pPr>
            <w:r>
              <w:t>M10-UC4</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587C181C" w14:textId="77777777" w:rsidR="005626BB" w:rsidRDefault="00000000">
            <w:pPr>
              <w:spacing w:before="240" w:after="240"/>
              <w:ind w:left="0" w:right="0" w:firstLine="0"/>
            </w:pPr>
            <w:r>
              <w:t>Send feedback</w:t>
            </w:r>
          </w:p>
        </w:tc>
      </w:tr>
      <w:tr w:rsidR="005626BB" w14:paraId="04FA1870"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7BA58549"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17F74AB7" w14:textId="77777777" w:rsidR="005626BB" w:rsidRDefault="005626BB">
            <w:pPr>
              <w:spacing w:before="240" w:after="240"/>
              <w:ind w:left="0" w:right="0" w:firstLine="0"/>
            </w:pPr>
          </w:p>
        </w:tc>
      </w:tr>
      <w:tr w:rsidR="005626BB" w14:paraId="36F3AA37"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09883EE2"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4AE10E70" w14:textId="77777777" w:rsidR="005626BB" w:rsidRDefault="005626BB">
            <w:pPr>
              <w:spacing w:before="240" w:after="240"/>
              <w:ind w:left="0" w:right="0" w:firstLine="0"/>
            </w:pPr>
          </w:p>
        </w:tc>
      </w:tr>
      <w:tr w:rsidR="005626BB" w14:paraId="466E7782"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3CD5DD6B"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739C18C0" w14:textId="77777777" w:rsidR="005626BB" w:rsidRDefault="005626BB">
            <w:pPr>
              <w:spacing w:before="240" w:after="240"/>
              <w:ind w:left="0" w:right="0" w:firstLine="0"/>
            </w:pPr>
          </w:p>
        </w:tc>
      </w:tr>
      <w:tr w:rsidR="005626BB" w14:paraId="1B7BC9D2" w14:textId="77777777">
        <w:trPr>
          <w:trHeight w:val="102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6EB9683"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6F9E2B9" w14:textId="77777777" w:rsidR="005626BB" w:rsidRDefault="005626BB">
            <w:pPr>
              <w:spacing w:before="240" w:after="240"/>
              <w:ind w:left="0" w:right="0" w:firstLine="0"/>
            </w:pPr>
          </w:p>
        </w:tc>
      </w:tr>
      <w:tr w:rsidR="005626BB" w14:paraId="22254AC6"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76FA455E"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A441D4F" w14:textId="77777777" w:rsidR="005626BB" w:rsidRDefault="005626BB">
            <w:pPr>
              <w:spacing w:before="240" w:after="240"/>
              <w:ind w:left="0" w:right="0" w:firstLine="0"/>
            </w:pPr>
          </w:p>
        </w:tc>
      </w:tr>
      <w:tr w:rsidR="005626BB" w14:paraId="5F6FA3D2"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0BB25723"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3C59EF3" w14:textId="77777777" w:rsidR="005626BB" w:rsidRDefault="005626BB">
            <w:pPr>
              <w:spacing w:before="240" w:after="240"/>
              <w:ind w:left="0" w:right="0" w:firstLine="0"/>
            </w:pPr>
          </w:p>
        </w:tc>
      </w:tr>
      <w:tr w:rsidR="005626BB" w14:paraId="79F2AD27"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58EC9D6F"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860859E" w14:textId="77777777" w:rsidR="005626BB" w:rsidRDefault="005626BB">
            <w:pPr>
              <w:spacing w:before="240" w:after="240"/>
              <w:ind w:left="0" w:right="0" w:firstLine="0"/>
            </w:pPr>
          </w:p>
        </w:tc>
      </w:tr>
      <w:tr w:rsidR="005626BB" w14:paraId="1EBCD826"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6DE99831"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58086B7" w14:textId="77777777" w:rsidR="005626BB" w:rsidRDefault="005626BB">
            <w:pPr>
              <w:spacing w:before="240" w:after="240"/>
              <w:ind w:left="0" w:right="0" w:firstLine="0"/>
            </w:pPr>
          </w:p>
        </w:tc>
      </w:tr>
      <w:tr w:rsidR="005626BB" w14:paraId="6E3E44F6"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4DBCF016"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453645E" w14:textId="77777777" w:rsidR="005626BB" w:rsidRDefault="005626BB">
            <w:pPr>
              <w:spacing w:before="240" w:after="240"/>
              <w:ind w:left="0" w:right="0" w:firstLine="0"/>
            </w:pPr>
          </w:p>
        </w:tc>
      </w:tr>
      <w:tr w:rsidR="005626BB" w14:paraId="32EC2A0D"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65E870E6"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2140182D" w14:textId="77777777" w:rsidR="005626BB" w:rsidRDefault="005626BB">
            <w:pPr>
              <w:spacing w:before="240" w:after="240"/>
              <w:ind w:left="0" w:right="0" w:firstLine="0"/>
            </w:pPr>
          </w:p>
        </w:tc>
      </w:tr>
      <w:tr w:rsidR="005626BB" w14:paraId="3C44D555"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2915F4F0"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4A626837" w14:textId="77777777" w:rsidR="005626BB" w:rsidRDefault="005626BB">
            <w:pPr>
              <w:spacing w:before="240" w:after="240"/>
              <w:ind w:left="0" w:right="0" w:firstLine="0"/>
            </w:pPr>
          </w:p>
        </w:tc>
      </w:tr>
      <w:tr w:rsidR="005626BB" w14:paraId="56BBCE50"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37B8DF11"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4A526A10" w14:textId="77777777" w:rsidR="005626BB" w:rsidRDefault="005626BB">
            <w:pPr>
              <w:spacing w:before="240" w:after="240"/>
              <w:ind w:left="0" w:right="0" w:firstLine="0"/>
            </w:pPr>
          </w:p>
        </w:tc>
      </w:tr>
      <w:tr w:rsidR="005626BB" w14:paraId="55286E47"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7DE6BF7B"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184CCB85" w14:textId="77777777" w:rsidR="005626BB" w:rsidRDefault="005626BB">
            <w:pPr>
              <w:spacing w:before="240" w:after="240"/>
              <w:ind w:left="0" w:right="0" w:firstLine="0"/>
            </w:pPr>
          </w:p>
        </w:tc>
      </w:tr>
      <w:tr w:rsidR="005626BB" w14:paraId="288F1C11"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0B1B8625"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39F5DF95" w14:textId="77777777" w:rsidR="005626BB" w:rsidRDefault="005626BB">
            <w:pPr>
              <w:spacing w:before="240" w:after="240"/>
              <w:ind w:left="0" w:right="0" w:firstLine="0"/>
            </w:pPr>
          </w:p>
        </w:tc>
      </w:tr>
      <w:tr w:rsidR="005626BB" w14:paraId="637787DF"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5346FDA"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17B3B01A" w14:textId="77777777" w:rsidR="005626BB" w:rsidRDefault="005626BB">
            <w:pPr>
              <w:spacing w:before="240" w:after="240"/>
              <w:ind w:left="0" w:right="0" w:firstLine="0"/>
            </w:pPr>
          </w:p>
        </w:tc>
      </w:tr>
      <w:tr w:rsidR="005626BB" w14:paraId="66D2E572"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7BA45937"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6AFF7FB3" w14:textId="77777777" w:rsidR="005626BB" w:rsidRDefault="005626BB">
            <w:pPr>
              <w:spacing w:before="240" w:after="240"/>
              <w:ind w:left="0" w:right="0" w:firstLine="0"/>
            </w:pPr>
          </w:p>
        </w:tc>
      </w:tr>
      <w:tr w:rsidR="005626BB" w14:paraId="6ACB5F39"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43B92426"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30ACA890" w14:textId="77777777" w:rsidR="005626BB" w:rsidRDefault="005626BB">
            <w:pPr>
              <w:spacing w:before="240" w:after="240"/>
              <w:ind w:left="0" w:right="0" w:firstLine="0"/>
            </w:pPr>
          </w:p>
        </w:tc>
      </w:tr>
      <w:tr w:rsidR="005626BB" w14:paraId="25622451"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1710EF6B"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7FBD89F3" w14:textId="77777777" w:rsidR="005626BB" w:rsidRDefault="005626BB">
            <w:pPr>
              <w:spacing w:before="240" w:after="240"/>
              <w:ind w:left="0" w:right="0" w:firstLine="0"/>
            </w:pPr>
          </w:p>
        </w:tc>
      </w:tr>
      <w:tr w:rsidR="005626BB" w14:paraId="1DB36693"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411806C6"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51C8C17B" w14:textId="77777777" w:rsidR="005626BB" w:rsidRDefault="005626BB">
            <w:pPr>
              <w:spacing w:before="240" w:after="240"/>
              <w:ind w:left="0" w:right="0" w:firstLine="0"/>
            </w:pPr>
          </w:p>
        </w:tc>
      </w:tr>
      <w:tr w:rsidR="005626BB" w14:paraId="359D4A0F" w14:textId="77777777">
        <w:trPr>
          <w:trHeight w:val="510"/>
        </w:trPr>
        <w:tc>
          <w:tcPr>
            <w:tcW w:w="4875" w:type="dxa"/>
            <w:tcBorders>
              <w:top w:val="nil"/>
              <w:left w:val="single" w:sz="8" w:space="0" w:color="000000"/>
              <w:bottom w:val="single" w:sz="8" w:space="0" w:color="000000"/>
              <w:right w:val="single" w:sz="8" w:space="0" w:color="000000"/>
            </w:tcBorders>
            <w:shd w:val="clear" w:color="auto" w:fill="F2F2F2"/>
            <w:tcMar>
              <w:top w:w="40" w:type="dxa"/>
              <w:left w:w="40" w:type="dxa"/>
              <w:bottom w:w="40" w:type="dxa"/>
              <w:right w:w="40" w:type="dxa"/>
            </w:tcMar>
            <w:vAlign w:val="bottom"/>
          </w:tcPr>
          <w:p w14:paraId="0672D58B" w14:textId="77777777" w:rsidR="005626BB" w:rsidRDefault="005626BB">
            <w:pPr>
              <w:spacing w:before="240" w:after="240" w:line="276" w:lineRule="auto"/>
              <w:ind w:left="0" w:right="0" w:firstLine="0"/>
            </w:pP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7E76FB8D" w14:textId="77777777" w:rsidR="005626BB" w:rsidRDefault="005626BB">
            <w:pPr>
              <w:spacing w:before="240" w:after="240"/>
              <w:ind w:left="0" w:right="0" w:firstLine="0"/>
            </w:pPr>
          </w:p>
        </w:tc>
      </w:tr>
    </w:tbl>
    <w:p w14:paraId="6E2EE269" w14:textId="77777777" w:rsidR="005626BB" w:rsidRDefault="00000000">
      <w:pPr>
        <w:spacing w:before="240" w:after="240"/>
        <w:ind w:left="-440" w:right="0" w:firstLine="0"/>
        <w:rPr>
          <w:b/>
          <w:sz w:val="28"/>
          <w:szCs w:val="28"/>
        </w:rPr>
      </w:pPr>
      <w:r>
        <w:rPr>
          <w:b/>
          <w:sz w:val="28"/>
          <w:szCs w:val="28"/>
        </w:rPr>
        <w:t xml:space="preserve"> </w:t>
      </w:r>
    </w:p>
    <w:p w14:paraId="17B0C27E" w14:textId="77777777" w:rsidR="005626BB" w:rsidRDefault="005626BB">
      <w:pPr>
        <w:ind w:left="446" w:right="44" w:firstLine="7"/>
      </w:pPr>
    </w:p>
    <w:p w14:paraId="7322286C" w14:textId="77777777" w:rsidR="005626BB" w:rsidRDefault="005626BB">
      <w:pPr>
        <w:ind w:left="446" w:right="44" w:firstLine="7"/>
      </w:pPr>
    </w:p>
    <w:p w14:paraId="0075B079" w14:textId="77777777" w:rsidR="005626BB" w:rsidRDefault="005626BB">
      <w:pPr>
        <w:ind w:left="446" w:right="44" w:firstLine="7"/>
      </w:pPr>
    </w:p>
    <w:p w14:paraId="3DFFC189" w14:textId="77777777" w:rsidR="005626BB" w:rsidRDefault="005626BB">
      <w:pPr>
        <w:pStyle w:val="Heading3"/>
        <w:spacing w:after="0"/>
        <w:ind w:left="461" w:right="0" w:firstLine="0"/>
      </w:pPr>
    </w:p>
    <w:p w14:paraId="17B08BBA" w14:textId="77777777" w:rsidR="005626BB" w:rsidRDefault="00000000">
      <w:pPr>
        <w:pStyle w:val="Heading2"/>
        <w:numPr>
          <w:ilvl w:val="1"/>
          <w:numId w:val="5"/>
        </w:numPr>
        <w:ind w:left="812" w:right="0" w:hanging="452"/>
      </w:pPr>
      <w:bookmarkStart w:id="26" w:name="_heading=h.3j2qqm3" w:colFirst="0" w:colLast="0"/>
      <w:bookmarkEnd w:id="26"/>
      <w:r>
        <w:t xml:space="preserve">Use Case(s) (Tabular):  </w:t>
      </w:r>
    </w:p>
    <w:p w14:paraId="6AED0D2C" w14:textId="77777777" w:rsidR="005626BB" w:rsidRDefault="00000000">
      <w:pPr>
        <w:ind w:left="446" w:right="44" w:firstLine="7"/>
      </w:pPr>
      <w:r>
        <w:t xml:space="preserve">This section of the SRS should contain all the details the software developer needs to create a design. This is typically the largest and most important part of the SRS. This section contains an </w:t>
      </w:r>
      <w:r>
        <w:rPr>
          <w:b/>
        </w:rPr>
        <w:t>overview of the use-case model</w:t>
      </w:r>
      <w:r>
        <w:t xml:space="preserve"> or the subset of the use-case model that is applicable for this subsystem or feature.  </w:t>
      </w:r>
      <w:r>
        <w:rPr>
          <w:b/>
        </w:rPr>
        <w:t xml:space="preserve">This includes a list of names and brief descriptions of all use cases and actors, along with applicable relationships. </w:t>
      </w:r>
      <w:r>
        <w:t xml:space="preserve"> </w:t>
      </w:r>
    </w:p>
    <w:p w14:paraId="231F5071" w14:textId="77777777" w:rsidR="005626BB" w:rsidRDefault="00000000">
      <w:pPr>
        <w:spacing w:after="96" w:line="259" w:lineRule="auto"/>
        <w:ind w:left="451" w:right="0" w:firstLine="0"/>
      </w:pPr>
      <w:r>
        <w:t xml:space="preserve"> </w:t>
      </w:r>
    </w:p>
    <w:p w14:paraId="035DB17B" w14:textId="77777777" w:rsidR="005626BB" w:rsidRDefault="00000000">
      <w:pPr>
        <w:spacing w:after="106"/>
        <w:ind w:left="446" w:right="44" w:firstLine="7"/>
      </w:pPr>
      <w:r>
        <w:t xml:space="preserve">Write all the use cases as per given tabular format w.r.t to each module.  </w:t>
      </w:r>
    </w:p>
    <w:p w14:paraId="3C6E7887" w14:textId="77777777" w:rsidR="005626BB" w:rsidRDefault="00000000">
      <w:pPr>
        <w:spacing w:after="106"/>
        <w:ind w:left="446" w:right="44" w:firstLine="7"/>
      </w:pPr>
      <w:r>
        <w:rPr>
          <w:b/>
        </w:rPr>
        <w:t>Note:</w:t>
      </w:r>
      <w:r>
        <w:t xml:space="preserve"> You can get Use Case List as per module aspect from list created in Section-4.1 </w:t>
      </w:r>
    </w:p>
    <w:p w14:paraId="75129966" w14:textId="77777777" w:rsidR="005626BB" w:rsidRDefault="00000000">
      <w:pPr>
        <w:spacing w:after="0" w:line="259" w:lineRule="auto"/>
        <w:ind w:left="451" w:right="0" w:firstLine="0"/>
      </w:pPr>
      <w:r>
        <w:t xml:space="preserve"> </w:t>
      </w:r>
    </w:p>
    <w:p w14:paraId="6593CD65" w14:textId="77777777" w:rsidR="005626BB" w:rsidRDefault="005626BB">
      <w:pPr>
        <w:spacing w:after="60" w:line="259" w:lineRule="auto"/>
        <w:ind w:left="451" w:right="0" w:firstLine="0"/>
        <w:rPr>
          <w:b/>
        </w:rPr>
      </w:pPr>
    </w:p>
    <w:p w14:paraId="723B98E5" w14:textId="77777777" w:rsidR="005626BB" w:rsidRDefault="005626BB">
      <w:pPr>
        <w:spacing w:after="60" w:line="259" w:lineRule="auto"/>
        <w:ind w:left="451" w:right="0" w:firstLine="0"/>
        <w:rPr>
          <w:b/>
        </w:rPr>
      </w:pPr>
    </w:p>
    <w:p w14:paraId="73657709" w14:textId="77777777" w:rsidR="005626BB" w:rsidRDefault="005626BB">
      <w:pPr>
        <w:spacing w:after="60" w:line="259" w:lineRule="auto"/>
        <w:ind w:left="451" w:right="0" w:firstLine="0"/>
        <w:rPr>
          <w:b/>
        </w:rPr>
      </w:pPr>
    </w:p>
    <w:p w14:paraId="16947933" w14:textId="77777777" w:rsidR="005626BB" w:rsidRDefault="005626BB">
      <w:pPr>
        <w:spacing w:after="60" w:line="259" w:lineRule="auto"/>
        <w:ind w:left="451" w:right="0" w:firstLine="0"/>
        <w:rPr>
          <w:b/>
        </w:rPr>
      </w:pPr>
    </w:p>
    <w:p w14:paraId="58FA66C7" w14:textId="77777777" w:rsidR="005626BB" w:rsidRDefault="005626BB">
      <w:pPr>
        <w:spacing w:after="60" w:line="259" w:lineRule="auto"/>
        <w:ind w:left="451" w:right="0" w:firstLine="0"/>
        <w:rPr>
          <w:b/>
        </w:rPr>
      </w:pPr>
    </w:p>
    <w:p w14:paraId="1945C48D" w14:textId="77777777" w:rsidR="005626BB" w:rsidRDefault="00000000">
      <w:pPr>
        <w:spacing w:after="91" w:line="259" w:lineRule="auto"/>
        <w:ind w:left="451" w:right="0" w:firstLine="0"/>
      </w:pPr>
      <w:r>
        <w:t xml:space="preserve"> </w:t>
      </w:r>
    </w:p>
    <w:p w14:paraId="24920A0D" w14:textId="77777777" w:rsidR="005626BB" w:rsidRDefault="005626BB">
      <w:pPr>
        <w:spacing w:after="91" w:line="259" w:lineRule="auto"/>
        <w:ind w:left="451" w:right="0" w:firstLine="0"/>
      </w:pPr>
    </w:p>
    <w:p w14:paraId="11984A60" w14:textId="77777777" w:rsidR="005626BB" w:rsidRDefault="00000000">
      <w:pPr>
        <w:spacing w:after="0" w:line="259" w:lineRule="auto"/>
        <w:ind w:left="451" w:right="0" w:firstLine="0"/>
      </w:pPr>
      <w:r>
        <w:t xml:space="preserve"> </w:t>
      </w:r>
    </w:p>
    <w:p w14:paraId="1A69FA74" w14:textId="77777777" w:rsidR="005626BB" w:rsidRDefault="00000000">
      <w:pPr>
        <w:spacing w:after="0" w:line="259" w:lineRule="auto"/>
        <w:ind w:left="461" w:right="0" w:firstLine="7"/>
      </w:pPr>
      <w:r>
        <w:rPr>
          <w:b/>
        </w:rPr>
        <w:t xml:space="preserve">4.2.1. </w:t>
      </w:r>
      <w:proofErr w:type="spellStart"/>
      <w:r>
        <w:rPr>
          <w:b/>
        </w:rPr>
        <w:t>SignIn</w:t>
      </w:r>
      <w:proofErr w:type="spellEnd"/>
    </w:p>
    <w:p w14:paraId="6EB9E2BE" w14:textId="77777777" w:rsidR="005626BB" w:rsidRDefault="00000000">
      <w:pPr>
        <w:spacing w:after="0" w:line="259" w:lineRule="auto"/>
        <w:ind w:left="451" w:right="0" w:firstLine="0"/>
      </w:pPr>
      <w:r>
        <w:rPr>
          <w:b/>
          <w:color w:val="FF0000"/>
        </w:rPr>
        <w:t xml:space="preserve"> </w:t>
      </w:r>
    </w:p>
    <w:p w14:paraId="6C3C9279" w14:textId="77777777" w:rsidR="005626BB" w:rsidRDefault="00000000">
      <w:pPr>
        <w:pStyle w:val="Heading3"/>
        <w:spacing w:after="0"/>
        <w:ind w:left="408" w:right="0" w:firstLine="0"/>
      </w:pPr>
      <w:r>
        <w:rPr>
          <w:sz w:val="24"/>
        </w:rPr>
        <w:t xml:space="preserve">Table 1 Show the detail use case template and example </w:t>
      </w:r>
    </w:p>
    <w:tbl>
      <w:tblPr>
        <w:tblStyle w:val="a1"/>
        <w:tblW w:w="10082" w:type="dxa"/>
        <w:tblInd w:w="564" w:type="dxa"/>
        <w:tblLayout w:type="fixed"/>
        <w:tblLook w:val="0400" w:firstRow="0" w:lastRow="0" w:firstColumn="0" w:lastColumn="0" w:noHBand="0" w:noVBand="1"/>
      </w:tblPr>
      <w:tblGrid>
        <w:gridCol w:w="1891"/>
        <w:gridCol w:w="8191"/>
      </w:tblGrid>
      <w:tr w:rsidR="005626BB" w14:paraId="247D938B" w14:textId="77777777">
        <w:trPr>
          <w:trHeight w:val="288"/>
        </w:trPr>
        <w:tc>
          <w:tcPr>
            <w:tcW w:w="1891" w:type="dxa"/>
            <w:tcBorders>
              <w:top w:val="single" w:sz="4" w:space="0" w:color="000000"/>
              <w:left w:val="single" w:sz="4" w:space="0" w:color="000000"/>
              <w:bottom w:val="single" w:sz="4" w:space="0" w:color="000000"/>
              <w:right w:val="single" w:sz="4" w:space="0" w:color="000000"/>
            </w:tcBorders>
          </w:tcPr>
          <w:p w14:paraId="6ACC2B1C" w14:textId="77777777" w:rsidR="005626BB" w:rsidRDefault="00000000">
            <w:pPr>
              <w:spacing w:after="0" w:line="259" w:lineRule="auto"/>
              <w:ind w:left="0" w:right="0" w:firstLine="0"/>
            </w:pPr>
            <w:r>
              <w:rPr>
                <w:b/>
              </w:rPr>
              <w:t xml:space="preserve">Use Case ID: </w:t>
            </w:r>
          </w:p>
        </w:tc>
        <w:tc>
          <w:tcPr>
            <w:tcW w:w="8191"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359EB474" w14:textId="77777777" w:rsidR="005626BB" w:rsidRDefault="00000000">
            <w:pPr>
              <w:spacing w:before="240" w:after="240" w:line="259" w:lineRule="auto"/>
              <w:ind w:left="0" w:right="0" w:firstLine="0"/>
            </w:pPr>
            <w:r>
              <w:t>M1-UC-1.</w:t>
            </w:r>
          </w:p>
        </w:tc>
      </w:tr>
      <w:tr w:rsidR="005626BB" w14:paraId="2E0271D9" w14:textId="77777777">
        <w:trPr>
          <w:trHeight w:val="562"/>
        </w:trPr>
        <w:tc>
          <w:tcPr>
            <w:tcW w:w="1891" w:type="dxa"/>
            <w:tcBorders>
              <w:top w:val="single" w:sz="4" w:space="0" w:color="000000"/>
              <w:left w:val="single" w:sz="4" w:space="0" w:color="000000"/>
              <w:bottom w:val="single" w:sz="4" w:space="0" w:color="000000"/>
              <w:right w:val="single" w:sz="4" w:space="0" w:color="000000"/>
            </w:tcBorders>
          </w:tcPr>
          <w:p w14:paraId="00920754" w14:textId="77777777" w:rsidR="005626BB" w:rsidRDefault="00000000">
            <w:pPr>
              <w:spacing w:after="0" w:line="259" w:lineRule="auto"/>
              <w:ind w:left="0" w:right="0" w:firstLine="0"/>
            </w:pPr>
            <w:r>
              <w:rPr>
                <w:b/>
              </w:rPr>
              <w:t xml:space="preserve">Use Case Name: </w:t>
            </w:r>
          </w:p>
        </w:tc>
        <w:tc>
          <w:tcPr>
            <w:tcW w:w="8191"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D2FCE18" w14:textId="77777777" w:rsidR="005626BB" w:rsidRDefault="00000000">
            <w:pPr>
              <w:spacing w:before="240" w:after="240" w:line="259" w:lineRule="auto"/>
              <w:ind w:left="80" w:right="0" w:firstLine="0"/>
            </w:pPr>
            <w:proofErr w:type="spellStart"/>
            <w:r>
              <w:t>SignIn</w:t>
            </w:r>
            <w:proofErr w:type="spellEnd"/>
          </w:p>
        </w:tc>
      </w:tr>
      <w:tr w:rsidR="005626BB" w14:paraId="1CDAE010" w14:textId="77777777">
        <w:trPr>
          <w:trHeight w:val="838"/>
        </w:trPr>
        <w:tc>
          <w:tcPr>
            <w:tcW w:w="1891" w:type="dxa"/>
            <w:tcBorders>
              <w:top w:val="single" w:sz="4" w:space="0" w:color="000000"/>
              <w:left w:val="single" w:sz="4" w:space="0" w:color="000000"/>
              <w:bottom w:val="single" w:sz="4" w:space="0" w:color="000000"/>
              <w:right w:val="single" w:sz="4" w:space="0" w:color="000000"/>
            </w:tcBorders>
          </w:tcPr>
          <w:p w14:paraId="2ED64BE7" w14:textId="77777777" w:rsidR="005626BB" w:rsidRDefault="00000000">
            <w:pPr>
              <w:spacing w:after="0" w:line="259" w:lineRule="auto"/>
              <w:ind w:left="0" w:right="0" w:firstLine="0"/>
            </w:pPr>
            <w:r>
              <w:rPr>
                <w:b/>
              </w:rPr>
              <w:t xml:space="preserve">Actors: </w:t>
            </w:r>
          </w:p>
        </w:tc>
        <w:tc>
          <w:tcPr>
            <w:tcW w:w="8191"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E2AADFD" w14:textId="77777777" w:rsidR="005626BB" w:rsidRDefault="00000000">
            <w:pPr>
              <w:tabs>
                <w:tab w:val="center" w:pos="2205"/>
                <w:tab w:val="center" w:pos="4144"/>
                <w:tab w:val="right" w:pos="8034"/>
              </w:tabs>
              <w:spacing w:before="240" w:after="240" w:line="259" w:lineRule="auto"/>
              <w:ind w:left="80" w:right="0" w:firstLine="0"/>
            </w:pPr>
            <w:r>
              <w:t>User</w:t>
            </w:r>
          </w:p>
          <w:p w14:paraId="7661B147" w14:textId="77777777" w:rsidR="005626BB" w:rsidRDefault="00000000">
            <w:pPr>
              <w:tabs>
                <w:tab w:val="center" w:pos="2205"/>
                <w:tab w:val="center" w:pos="4144"/>
                <w:tab w:val="right" w:pos="8034"/>
              </w:tabs>
              <w:spacing w:before="240" w:after="240" w:line="259" w:lineRule="auto"/>
              <w:ind w:left="80" w:right="0" w:firstLine="0"/>
            </w:pPr>
            <w:r>
              <w:t>System</w:t>
            </w:r>
          </w:p>
        </w:tc>
      </w:tr>
      <w:tr w:rsidR="005626BB" w14:paraId="0DCFC4A6" w14:textId="77777777">
        <w:trPr>
          <w:trHeight w:val="1390"/>
        </w:trPr>
        <w:tc>
          <w:tcPr>
            <w:tcW w:w="1891" w:type="dxa"/>
            <w:tcBorders>
              <w:top w:val="single" w:sz="4" w:space="0" w:color="000000"/>
              <w:left w:val="single" w:sz="4" w:space="0" w:color="000000"/>
              <w:bottom w:val="single" w:sz="4" w:space="0" w:color="000000"/>
              <w:right w:val="single" w:sz="4" w:space="0" w:color="000000"/>
            </w:tcBorders>
          </w:tcPr>
          <w:p w14:paraId="13D2959D" w14:textId="77777777" w:rsidR="005626BB" w:rsidRDefault="00000000">
            <w:pPr>
              <w:spacing w:after="0" w:line="259" w:lineRule="auto"/>
              <w:ind w:left="0" w:right="0" w:firstLine="0"/>
            </w:pPr>
            <w:r>
              <w:rPr>
                <w:b/>
              </w:rPr>
              <w:t xml:space="preserve">Description: </w:t>
            </w:r>
          </w:p>
        </w:tc>
        <w:tc>
          <w:tcPr>
            <w:tcW w:w="8191"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0C26CAC" w14:textId="77777777" w:rsidR="005626BB" w:rsidRDefault="00000000">
            <w:pPr>
              <w:spacing w:before="240" w:after="240" w:line="259" w:lineRule="auto"/>
              <w:ind w:left="80" w:right="0" w:firstLine="0"/>
            </w:pPr>
            <w:r>
              <w:t>The user will log in to his/her account by entering the correct Data.</w:t>
            </w:r>
          </w:p>
        </w:tc>
      </w:tr>
      <w:tr w:rsidR="005626BB" w14:paraId="69936138" w14:textId="77777777">
        <w:trPr>
          <w:trHeight w:val="562"/>
        </w:trPr>
        <w:tc>
          <w:tcPr>
            <w:tcW w:w="1891" w:type="dxa"/>
            <w:tcBorders>
              <w:top w:val="single" w:sz="4" w:space="0" w:color="000000"/>
              <w:left w:val="single" w:sz="4" w:space="0" w:color="000000"/>
              <w:bottom w:val="single" w:sz="4" w:space="0" w:color="000000"/>
              <w:right w:val="single" w:sz="4" w:space="0" w:color="000000"/>
            </w:tcBorders>
          </w:tcPr>
          <w:p w14:paraId="76B7D6B0" w14:textId="77777777" w:rsidR="005626BB" w:rsidRDefault="00000000">
            <w:pPr>
              <w:spacing w:after="0" w:line="259" w:lineRule="auto"/>
              <w:ind w:left="0" w:right="0" w:firstLine="0"/>
            </w:pPr>
            <w:r>
              <w:rPr>
                <w:b/>
              </w:rPr>
              <w:lastRenderedPageBreak/>
              <w:t xml:space="preserve">Trigger: </w:t>
            </w:r>
          </w:p>
        </w:tc>
        <w:tc>
          <w:tcPr>
            <w:tcW w:w="8191"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5B41B99" w14:textId="77777777" w:rsidR="005626BB" w:rsidRDefault="00000000">
            <w:pPr>
              <w:spacing w:before="240" w:after="240" w:line="259" w:lineRule="auto"/>
              <w:ind w:left="80" w:right="0" w:firstLine="0"/>
            </w:pPr>
            <w:r>
              <w:t>When the user presses the sign in button.</w:t>
            </w:r>
          </w:p>
        </w:tc>
      </w:tr>
      <w:tr w:rsidR="005626BB" w14:paraId="74C240E1" w14:textId="77777777">
        <w:trPr>
          <w:trHeight w:val="562"/>
        </w:trPr>
        <w:tc>
          <w:tcPr>
            <w:tcW w:w="1891" w:type="dxa"/>
            <w:tcBorders>
              <w:top w:val="single" w:sz="4" w:space="0" w:color="000000"/>
              <w:left w:val="single" w:sz="4" w:space="0" w:color="000000"/>
              <w:bottom w:val="single" w:sz="4" w:space="0" w:color="000000"/>
              <w:right w:val="single" w:sz="4" w:space="0" w:color="000000"/>
            </w:tcBorders>
          </w:tcPr>
          <w:p w14:paraId="56059ABA" w14:textId="77777777" w:rsidR="005626BB" w:rsidRDefault="00000000">
            <w:pPr>
              <w:spacing w:after="0" w:line="259" w:lineRule="auto"/>
              <w:ind w:left="0" w:right="0" w:firstLine="0"/>
            </w:pPr>
            <w:r>
              <w:rPr>
                <w:b/>
              </w:rPr>
              <w:t>Level:</w:t>
            </w:r>
            <w:r>
              <w:t xml:space="preserve"> </w:t>
            </w:r>
          </w:p>
          <w:p w14:paraId="300DB54D" w14:textId="77777777" w:rsidR="005626BB" w:rsidRDefault="00000000">
            <w:pPr>
              <w:spacing w:after="0" w:line="259" w:lineRule="auto"/>
              <w:ind w:left="0" w:right="0" w:firstLine="0"/>
            </w:pPr>
            <w:r>
              <w:rPr>
                <w:b/>
              </w:rPr>
              <w:t xml:space="preserve"> </w:t>
            </w:r>
          </w:p>
        </w:tc>
        <w:tc>
          <w:tcPr>
            <w:tcW w:w="8191"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8F11BC0" w14:textId="77777777" w:rsidR="005626BB" w:rsidRDefault="00000000">
            <w:pPr>
              <w:spacing w:before="240" w:after="240" w:line="259" w:lineRule="auto"/>
              <w:ind w:left="80" w:right="0" w:firstLine="0"/>
            </w:pPr>
            <w:r>
              <w:t>User</w:t>
            </w:r>
          </w:p>
        </w:tc>
      </w:tr>
      <w:tr w:rsidR="005626BB" w14:paraId="28AE29E4" w14:textId="77777777">
        <w:trPr>
          <w:trHeight w:val="1114"/>
        </w:trPr>
        <w:tc>
          <w:tcPr>
            <w:tcW w:w="1891" w:type="dxa"/>
            <w:tcBorders>
              <w:top w:val="single" w:sz="4" w:space="0" w:color="000000"/>
              <w:left w:val="single" w:sz="4" w:space="0" w:color="000000"/>
              <w:bottom w:val="single" w:sz="4" w:space="0" w:color="000000"/>
              <w:right w:val="single" w:sz="4" w:space="0" w:color="000000"/>
            </w:tcBorders>
          </w:tcPr>
          <w:p w14:paraId="5B3FF76A" w14:textId="77777777" w:rsidR="005626BB" w:rsidRDefault="00000000">
            <w:pPr>
              <w:spacing w:after="0" w:line="259" w:lineRule="auto"/>
              <w:ind w:left="0" w:right="0" w:firstLine="0"/>
            </w:pPr>
            <w:r>
              <w:rPr>
                <w:b/>
              </w:rPr>
              <w:t xml:space="preserve">Preconditions: </w:t>
            </w:r>
          </w:p>
        </w:tc>
        <w:tc>
          <w:tcPr>
            <w:tcW w:w="8191"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0038B21" w14:textId="77777777" w:rsidR="005626BB" w:rsidRDefault="00000000">
            <w:pPr>
              <w:spacing w:before="240" w:after="240" w:line="259" w:lineRule="auto"/>
              <w:ind w:left="80" w:right="0" w:firstLine="0"/>
            </w:pPr>
            <w:r>
              <w:t>User must have an application installed on his/her device.</w:t>
            </w:r>
          </w:p>
          <w:p w14:paraId="62FD40DC" w14:textId="77777777" w:rsidR="005626BB" w:rsidRDefault="00000000">
            <w:pPr>
              <w:spacing w:before="240" w:after="240" w:line="259" w:lineRule="auto"/>
              <w:ind w:left="80" w:right="0" w:firstLine="0"/>
            </w:pPr>
            <w:r>
              <w:t>Users must have an existing account.</w:t>
            </w:r>
          </w:p>
        </w:tc>
      </w:tr>
      <w:tr w:rsidR="005626BB" w14:paraId="0D29CDB4" w14:textId="77777777">
        <w:trPr>
          <w:trHeight w:val="288"/>
        </w:trPr>
        <w:tc>
          <w:tcPr>
            <w:tcW w:w="1891" w:type="dxa"/>
            <w:tcBorders>
              <w:top w:val="single" w:sz="4" w:space="0" w:color="000000"/>
              <w:left w:val="single" w:sz="4" w:space="0" w:color="000000"/>
              <w:bottom w:val="single" w:sz="4" w:space="0" w:color="000000"/>
              <w:right w:val="single" w:sz="4" w:space="0" w:color="000000"/>
            </w:tcBorders>
          </w:tcPr>
          <w:p w14:paraId="3C89CDDF" w14:textId="77777777" w:rsidR="005626BB" w:rsidRDefault="00000000">
            <w:pPr>
              <w:spacing w:after="0" w:line="259" w:lineRule="auto"/>
              <w:ind w:left="0" w:right="0" w:firstLine="0"/>
            </w:pPr>
            <w:r>
              <w:rPr>
                <w:b/>
              </w:rPr>
              <w:t xml:space="preserve">Postconditions: </w:t>
            </w:r>
          </w:p>
        </w:tc>
        <w:tc>
          <w:tcPr>
            <w:tcW w:w="8191"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DABA6C7" w14:textId="77777777" w:rsidR="005626BB" w:rsidRDefault="00000000">
            <w:pPr>
              <w:spacing w:before="240" w:after="240" w:line="259" w:lineRule="auto"/>
              <w:ind w:left="0" w:right="0" w:firstLine="0"/>
            </w:pPr>
            <w:r>
              <w:t>If the user enters wrong login information, then he/she will stay on the same screen; otherwise, will login to the system.</w:t>
            </w:r>
          </w:p>
        </w:tc>
      </w:tr>
    </w:tbl>
    <w:p w14:paraId="17C528B7" w14:textId="77777777" w:rsidR="005626BB" w:rsidRDefault="005626BB">
      <w:pPr>
        <w:spacing w:after="0" w:line="259" w:lineRule="auto"/>
        <w:ind w:left="-701" w:right="11143" w:firstLine="0"/>
      </w:pPr>
    </w:p>
    <w:tbl>
      <w:tblPr>
        <w:tblStyle w:val="a2"/>
        <w:tblW w:w="10065" w:type="dxa"/>
        <w:tblInd w:w="564" w:type="dxa"/>
        <w:tblLayout w:type="fixed"/>
        <w:tblLook w:val="0400" w:firstRow="0" w:lastRow="0" w:firstColumn="0" w:lastColumn="0" w:noHBand="0" w:noVBand="1"/>
      </w:tblPr>
      <w:tblGrid>
        <w:gridCol w:w="1890"/>
        <w:gridCol w:w="8175"/>
      </w:tblGrid>
      <w:tr w:rsidR="005626BB" w14:paraId="1CE5CBC5" w14:textId="77777777">
        <w:trPr>
          <w:trHeight w:val="5254"/>
        </w:trPr>
        <w:tc>
          <w:tcPr>
            <w:tcW w:w="1890" w:type="dxa"/>
            <w:tcBorders>
              <w:top w:val="single" w:sz="4" w:space="0" w:color="000000"/>
              <w:left w:val="single" w:sz="4" w:space="0" w:color="000000"/>
              <w:bottom w:val="single" w:sz="4" w:space="0" w:color="000000"/>
              <w:right w:val="single" w:sz="4" w:space="0" w:color="000000"/>
            </w:tcBorders>
          </w:tcPr>
          <w:p w14:paraId="01B7C269" w14:textId="77777777" w:rsidR="005626BB" w:rsidRDefault="00000000">
            <w:pPr>
              <w:spacing w:after="0" w:line="259" w:lineRule="auto"/>
              <w:ind w:left="0" w:right="0" w:firstLine="0"/>
            </w:pPr>
            <w:r>
              <w:rPr>
                <w:b/>
              </w:rPr>
              <w:t xml:space="preserve">Normal Flow: </w:t>
            </w:r>
          </w:p>
        </w:tc>
        <w:tc>
          <w:tcPr>
            <w:tcW w:w="8175" w:type="dxa"/>
            <w:tcBorders>
              <w:top w:val="single" w:sz="4" w:space="0" w:color="000000"/>
              <w:left w:val="single" w:sz="4" w:space="0" w:color="000000"/>
              <w:bottom w:val="single" w:sz="4" w:space="0" w:color="000000"/>
              <w:right w:val="single" w:sz="4" w:space="0" w:color="000000"/>
            </w:tcBorders>
          </w:tcPr>
          <w:p w14:paraId="01A9E607" w14:textId="77777777" w:rsidR="005626BB" w:rsidRDefault="00000000">
            <w:pPr>
              <w:spacing w:after="0" w:line="259" w:lineRule="auto"/>
              <w:ind w:left="0" w:right="0" w:firstLine="0"/>
              <w:rPr>
                <w:b/>
              </w:rPr>
            </w:pPr>
            <w:r>
              <w:t>. Open AI Chatbot application/webpage</w:t>
            </w:r>
            <w:r>
              <w:rPr>
                <w:b/>
              </w:rPr>
              <w:t>.</w:t>
            </w:r>
          </w:p>
          <w:p w14:paraId="6DEA50A4" w14:textId="77777777" w:rsidR="005626BB" w:rsidRDefault="00000000">
            <w:pPr>
              <w:numPr>
                <w:ilvl w:val="0"/>
                <w:numId w:val="6"/>
              </w:numPr>
              <w:shd w:val="clear" w:color="auto" w:fill="FFFFFF"/>
              <w:spacing w:after="0" w:line="259" w:lineRule="auto"/>
              <w:ind w:right="0"/>
            </w:pPr>
            <w:r>
              <w:t>Click on getting started.</w:t>
            </w:r>
          </w:p>
          <w:p w14:paraId="512499F5" w14:textId="77777777" w:rsidR="005626BB" w:rsidRDefault="00000000">
            <w:pPr>
              <w:numPr>
                <w:ilvl w:val="0"/>
                <w:numId w:val="6"/>
              </w:numPr>
              <w:shd w:val="clear" w:color="auto" w:fill="FFFFFF"/>
              <w:spacing w:after="0" w:line="259" w:lineRule="auto"/>
              <w:ind w:right="0"/>
            </w:pPr>
            <w:r>
              <w:t>Choose from two options: “</w:t>
            </w:r>
            <w:r>
              <w:rPr>
                <w:b/>
              </w:rPr>
              <w:t>Create account” or “</w:t>
            </w:r>
            <w:proofErr w:type="spellStart"/>
            <w:r>
              <w:rPr>
                <w:b/>
              </w:rPr>
              <w:t>SignIn</w:t>
            </w:r>
            <w:proofErr w:type="spellEnd"/>
            <w:r>
              <w:rPr>
                <w:b/>
              </w:rPr>
              <w:t>”.</w:t>
            </w:r>
          </w:p>
          <w:p w14:paraId="043338E1" w14:textId="77777777" w:rsidR="005626BB" w:rsidRDefault="00000000">
            <w:pPr>
              <w:numPr>
                <w:ilvl w:val="0"/>
                <w:numId w:val="6"/>
              </w:numPr>
              <w:shd w:val="clear" w:color="auto" w:fill="FFFFFF"/>
              <w:spacing w:after="0" w:line="259" w:lineRule="auto"/>
              <w:ind w:right="0"/>
            </w:pPr>
            <w:r>
              <w:t xml:space="preserve"> following details will be entered by the user.</w:t>
            </w:r>
          </w:p>
          <w:p w14:paraId="3C19C04B" w14:textId="77777777" w:rsidR="005626BB" w:rsidRDefault="00000000">
            <w:pPr>
              <w:numPr>
                <w:ilvl w:val="0"/>
                <w:numId w:val="6"/>
              </w:numPr>
              <w:shd w:val="clear" w:color="auto" w:fill="FFFFFF"/>
              <w:spacing w:after="0" w:line="259" w:lineRule="auto"/>
              <w:ind w:right="0"/>
            </w:pPr>
            <w:r>
              <w:t>Enter the username.</w:t>
            </w:r>
          </w:p>
          <w:p w14:paraId="42F2CBB2" w14:textId="77777777" w:rsidR="005626BB" w:rsidRDefault="00000000">
            <w:pPr>
              <w:numPr>
                <w:ilvl w:val="0"/>
                <w:numId w:val="6"/>
              </w:numPr>
              <w:shd w:val="clear" w:color="auto" w:fill="FFFFFF"/>
              <w:spacing w:after="240" w:line="259" w:lineRule="auto"/>
              <w:ind w:right="0"/>
            </w:pPr>
            <w:r>
              <w:t>Enter password of the account.</w:t>
            </w:r>
          </w:p>
          <w:p w14:paraId="777D4C52" w14:textId="77777777" w:rsidR="005626BB" w:rsidRDefault="005626BB">
            <w:pPr>
              <w:spacing w:after="0" w:line="259" w:lineRule="auto"/>
              <w:ind w:left="0" w:right="0" w:firstLine="0"/>
            </w:pPr>
          </w:p>
        </w:tc>
      </w:tr>
      <w:tr w:rsidR="005626BB" w14:paraId="39B4221F" w14:textId="77777777">
        <w:trPr>
          <w:trHeight w:val="3046"/>
        </w:trPr>
        <w:tc>
          <w:tcPr>
            <w:tcW w:w="1890" w:type="dxa"/>
            <w:tcBorders>
              <w:top w:val="single" w:sz="4" w:space="0" w:color="000000"/>
              <w:left w:val="single" w:sz="4" w:space="0" w:color="000000"/>
              <w:bottom w:val="single" w:sz="4" w:space="0" w:color="000000"/>
              <w:right w:val="single" w:sz="4" w:space="0" w:color="000000"/>
            </w:tcBorders>
          </w:tcPr>
          <w:p w14:paraId="36C70049" w14:textId="77777777" w:rsidR="005626BB" w:rsidRDefault="00000000">
            <w:pPr>
              <w:spacing w:after="0" w:line="238" w:lineRule="auto"/>
              <w:ind w:left="0" w:right="0" w:firstLine="0"/>
            </w:pPr>
            <w:r>
              <w:rPr>
                <w:b/>
              </w:rPr>
              <w:lastRenderedPageBreak/>
              <w:t xml:space="preserve">Alternative Flows: </w:t>
            </w:r>
          </w:p>
          <w:p w14:paraId="0B62C172" w14:textId="77777777" w:rsidR="005626BB" w:rsidRDefault="00000000">
            <w:pPr>
              <w:spacing w:after="0" w:line="259" w:lineRule="auto"/>
              <w:ind w:left="0" w:right="0" w:firstLine="0"/>
            </w:pPr>
            <w:r>
              <w:rPr>
                <w:b/>
                <w:color w:val="BFBFBF"/>
              </w:rPr>
              <w:t xml:space="preserve"> </w:t>
            </w:r>
          </w:p>
        </w:tc>
        <w:tc>
          <w:tcPr>
            <w:tcW w:w="8175" w:type="dxa"/>
            <w:tcBorders>
              <w:top w:val="single" w:sz="4" w:space="0" w:color="000000"/>
              <w:left w:val="single" w:sz="4" w:space="0" w:color="000000"/>
              <w:bottom w:val="single" w:sz="4" w:space="0" w:color="000000"/>
              <w:right w:val="single" w:sz="4" w:space="0" w:color="000000"/>
            </w:tcBorders>
          </w:tcPr>
          <w:p w14:paraId="66A3EC7B" w14:textId="77777777" w:rsidR="005626BB" w:rsidRDefault="00000000">
            <w:pPr>
              <w:spacing w:after="0" w:line="259" w:lineRule="auto"/>
              <w:ind w:left="0" w:right="0" w:firstLine="0"/>
            </w:pPr>
            <w:r>
              <w:t>N/A</w:t>
            </w:r>
          </w:p>
        </w:tc>
      </w:tr>
      <w:tr w:rsidR="005626BB" w14:paraId="336BC250" w14:textId="77777777">
        <w:trPr>
          <w:trHeight w:val="3874"/>
        </w:trPr>
        <w:tc>
          <w:tcPr>
            <w:tcW w:w="1890" w:type="dxa"/>
            <w:tcBorders>
              <w:top w:val="single" w:sz="4" w:space="0" w:color="000000"/>
              <w:left w:val="single" w:sz="4" w:space="0" w:color="000000"/>
              <w:bottom w:val="single" w:sz="4" w:space="0" w:color="000000"/>
              <w:right w:val="single" w:sz="4" w:space="0" w:color="000000"/>
            </w:tcBorders>
          </w:tcPr>
          <w:p w14:paraId="4E8DC744" w14:textId="77777777" w:rsidR="005626BB" w:rsidRDefault="00000000">
            <w:pPr>
              <w:spacing w:after="0" w:line="259" w:lineRule="auto"/>
              <w:ind w:left="0" w:right="0" w:firstLine="0"/>
            </w:pPr>
            <w:r>
              <w:rPr>
                <w:b/>
              </w:rPr>
              <w:t xml:space="preserve">Exceptions: </w:t>
            </w:r>
          </w:p>
        </w:tc>
        <w:tc>
          <w:tcPr>
            <w:tcW w:w="8175" w:type="dxa"/>
            <w:tcBorders>
              <w:top w:val="single" w:sz="4" w:space="0" w:color="000000"/>
              <w:left w:val="single" w:sz="4" w:space="0" w:color="000000"/>
              <w:bottom w:val="single" w:sz="4" w:space="0" w:color="000000"/>
              <w:right w:val="single" w:sz="4" w:space="0" w:color="000000"/>
            </w:tcBorders>
          </w:tcPr>
          <w:p w14:paraId="30226AE6" w14:textId="77777777" w:rsidR="005626BB" w:rsidRDefault="00000000">
            <w:pPr>
              <w:spacing w:after="0" w:line="259" w:lineRule="auto"/>
              <w:ind w:left="0" w:right="0" w:firstLine="0"/>
            </w:pPr>
            <w:r>
              <w:t xml:space="preserve">If a user enters wrong information, then an error will be shown and the user will be asked to </w:t>
            </w:r>
            <w:proofErr w:type="spellStart"/>
            <w:r>
              <w:t>re enter</w:t>
            </w:r>
            <w:proofErr w:type="spellEnd"/>
            <w:r>
              <w:t xml:space="preserve"> </w:t>
            </w:r>
            <w:proofErr w:type="gramStart"/>
            <w:r>
              <w:t>the  details</w:t>
            </w:r>
            <w:proofErr w:type="gramEnd"/>
            <w:r>
              <w:t>.</w:t>
            </w:r>
          </w:p>
        </w:tc>
      </w:tr>
      <w:tr w:rsidR="005626BB" w14:paraId="1CB6D658" w14:textId="77777777">
        <w:trPr>
          <w:trHeight w:val="3322"/>
        </w:trPr>
        <w:tc>
          <w:tcPr>
            <w:tcW w:w="1890" w:type="dxa"/>
            <w:tcBorders>
              <w:top w:val="single" w:sz="4" w:space="0" w:color="000000"/>
              <w:left w:val="single" w:sz="4" w:space="0" w:color="000000"/>
              <w:bottom w:val="single" w:sz="4" w:space="0" w:color="000000"/>
              <w:right w:val="single" w:sz="4" w:space="0" w:color="000000"/>
            </w:tcBorders>
          </w:tcPr>
          <w:p w14:paraId="480A38D9" w14:textId="77777777" w:rsidR="005626BB" w:rsidRDefault="00000000">
            <w:pPr>
              <w:spacing w:after="0" w:line="259" w:lineRule="auto"/>
              <w:ind w:left="0" w:right="0" w:firstLine="0"/>
            </w:pPr>
            <w:r>
              <w:rPr>
                <w:b/>
              </w:rPr>
              <w:t xml:space="preserve">Business Rules </w:t>
            </w:r>
          </w:p>
        </w:tc>
        <w:tc>
          <w:tcPr>
            <w:tcW w:w="8175" w:type="dxa"/>
            <w:tcBorders>
              <w:top w:val="single" w:sz="4" w:space="0" w:color="000000"/>
              <w:left w:val="single" w:sz="4" w:space="0" w:color="000000"/>
              <w:bottom w:val="single" w:sz="4" w:space="0" w:color="000000"/>
              <w:right w:val="single" w:sz="4" w:space="0" w:color="000000"/>
            </w:tcBorders>
          </w:tcPr>
          <w:p w14:paraId="4B33C91A" w14:textId="77777777" w:rsidR="005626BB" w:rsidRDefault="00000000">
            <w:pPr>
              <w:spacing w:after="0" w:line="259" w:lineRule="auto"/>
              <w:ind w:left="0" w:right="0" w:firstLine="0"/>
            </w:pPr>
            <w:r>
              <w:t>N/A</w:t>
            </w:r>
          </w:p>
        </w:tc>
      </w:tr>
      <w:tr w:rsidR="005626BB" w14:paraId="7E1A99E4" w14:textId="77777777">
        <w:trPr>
          <w:trHeight w:val="838"/>
        </w:trPr>
        <w:tc>
          <w:tcPr>
            <w:tcW w:w="1890" w:type="dxa"/>
            <w:tcBorders>
              <w:top w:val="single" w:sz="4" w:space="0" w:color="000000"/>
              <w:left w:val="single" w:sz="4" w:space="0" w:color="000000"/>
              <w:bottom w:val="single" w:sz="4" w:space="0" w:color="000000"/>
              <w:right w:val="single" w:sz="4" w:space="0" w:color="000000"/>
            </w:tcBorders>
          </w:tcPr>
          <w:p w14:paraId="2D49B706" w14:textId="77777777" w:rsidR="005626BB" w:rsidRDefault="00000000">
            <w:pPr>
              <w:spacing w:after="0" w:line="259" w:lineRule="auto"/>
              <w:ind w:left="0" w:right="0" w:firstLine="0"/>
            </w:pPr>
            <w:r>
              <w:rPr>
                <w:b/>
              </w:rPr>
              <w:t xml:space="preserve">Assumptions: </w:t>
            </w:r>
          </w:p>
        </w:tc>
        <w:tc>
          <w:tcPr>
            <w:tcW w:w="8175" w:type="dxa"/>
            <w:tcBorders>
              <w:top w:val="single" w:sz="4" w:space="0" w:color="000000"/>
              <w:left w:val="single" w:sz="4" w:space="0" w:color="000000"/>
              <w:bottom w:val="single" w:sz="4" w:space="0" w:color="000000"/>
              <w:right w:val="single" w:sz="4" w:space="0" w:color="000000"/>
            </w:tcBorders>
          </w:tcPr>
          <w:p w14:paraId="7FFF3ED6" w14:textId="77777777" w:rsidR="005626BB" w:rsidRDefault="00000000">
            <w:pPr>
              <w:spacing w:after="0" w:line="259" w:lineRule="auto"/>
              <w:ind w:left="360" w:right="0" w:firstLine="0"/>
            </w:pPr>
            <w:r>
              <w:t>User/Admin will have access to the internet.</w:t>
            </w:r>
          </w:p>
        </w:tc>
      </w:tr>
    </w:tbl>
    <w:p w14:paraId="5D8EAD4C" w14:textId="77777777" w:rsidR="005626BB" w:rsidRDefault="00000000">
      <w:pPr>
        <w:spacing w:after="459" w:line="259" w:lineRule="auto"/>
        <w:ind w:left="451" w:right="0" w:firstLine="0"/>
      </w:pPr>
      <w:r>
        <w:t xml:space="preserve"> </w:t>
      </w:r>
    </w:p>
    <w:p w14:paraId="459B24FC" w14:textId="77777777" w:rsidR="005626BB" w:rsidRDefault="005626BB">
      <w:pPr>
        <w:shd w:val="clear" w:color="auto" w:fill="FFFFFF"/>
        <w:spacing w:before="240" w:after="240" w:line="259" w:lineRule="auto"/>
        <w:ind w:left="1180" w:right="0" w:firstLine="0"/>
        <w:rPr>
          <w:b/>
        </w:rPr>
      </w:pPr>
    </w:p>
    <w:p w14:paraId="6BE6B25C" w14:textId="77777777" w:rsidR="005626BB" w:rsidRDefault="005626BB">
      <w:pPr>
        <w:shd w:val="clear" w:color="auto" w:fill="FFFFFF"/>
        <w:spacing w:before="240" w:after="240" w:line="259" w:lineRule="auto"/>
        <w:ind w:left="1180" w:right="0" w:firstLine="0"/>
        <w:rPr>
          <w:b/>
        </w:rPr>
      </w:pPr>
    </w:p>
    <w:p w14:paraId="0C5552F5" w14:textId="77777777" w:rsidR="005626BB" w:rsidRDefault="00000000">
      <w:pPr>
        <w:shd w:val="clear" w:color="auto" w:fill="FFFFFF"/>
        <w:spacing w:before="240" w:after="240" w:line="259" w:lineRule="auto"/>
        <w:ind w:left="1180" w:right="0" w:firstLine="0"/>
        <w:rPr>
          <w:b/>
        </w:rPr>
      </w:pPr>
      <w:r>
        <w:rPr>
          <w:b/>
        </w:rPr>
        <w:lastRenderedPageBreak/>
        <w:t>4.2.2.</w:t>
      </w:r>
      <w:r>
        <w:rPr>
          <w:sz w:val="14"/>
          <w:szCs w:val="14"/>
        </w:rPr>
        <w:t xml:space="preserve">   </w:t>
      </w:r>
      <w:proofErr w:type="spellStart"/>
      <w:r>
        <w:rPr>
          <w:b/>
        </w:rPr>
        <w:t>SignUp</w:t>
      </w:r>
      <w:proofErr w:type="spellEnd"/>
    </w:p>
    <w:tbl>
      <w:tblPr>
        <w:tblStyle w:val="a3"/>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735B4F35" w14:textId="77777777">
        <w:trPr>
          <w:trHeight w:val="510"/>
        </w:trPr>
        <w:tc>
          <w:tcPr>
            <w:tcW w:w="318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05C4B42"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2FBFFD0B" w14:textId="77777777" w:rsidR="005626BB" w:rsidRDefault="00000000">
            <w:pPr>
              <w:spacing w:before="240" w:after="240" w:line="259" w:lineRule="auto"/>
              <w:ind w:left="80" w:right="0" w:firstLine="0"/>
            </w:pPr>
            <w:r>
              <w:t>M1-UC-2.</w:t>
            </w:r>
          </w:p>
        </w:tc>
      </w:tr>
      <w:tr w:rsidR="005626BB" w14:paraId="094C5270"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0FA97A6"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898644A" w14:textId="77777777" w:rsidR="005626BB" w:rsidRDefault="00000000">
            <w:pPr>
              <w:spacing w:before="240" w:after="240" w:line="259" w:lineRule="auto"/>
              <w:ind w:left="80" w:right="0" w:firstLine="0"/>
            </w:pPr>
            <w:proofErr w:type="spellStart"/>
            <w:r>
              <w:t>SignUp</w:t>
            </w:r>
            <w:proofErr w:type="spellEnd"/>
          </w:p>
        </w:tc>
      </w:tr>
      <w:tr w:rsidR="005626BB" w14:paraId="76716DA9"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003475D" w14:textId="77777777" w:rsidR="005626BB" w:rsidRDefault="00000000">
            <w:pPr>
              <w:spacing w:before="240" w:after="240" w:line="259" w:lineRule="auto"/>
              <w:ind w:left="8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8D588DD" w14:textId="77777777" w:rsidR="005626BB" w:rsidRDefault="00000000">
            <w:pPr>
              <w:spacing w:before="240" w:after="240" w:line="259" w:lineRule="auto"/>
              <w:ind w:left="80" w:right="0" w:firstLine="0"/>
            </w:pPr>
            <w:r>
              <w:t>User</w:t>
            </w:r>
          </w:p>
          <w:p w14:paraId="22F0441A" w14:textId="77777777" w:rsidR="005626BB" w:rsidRDefault="00000000">
            <w:pPr>
              <w:spacing w:before="240" w:after="240" w:line="259" w:lineRule="auto"/>
              <w:ind w:left="80" w:right="0" w:firstLine="0"/>
            </w:pPr>
            <w:r>
              <w:t>System</w:t>
            </w:r>
          </w:p>
        </w:tc>
      </w:tr>
      <w:tr w:rsidR="005626BB" w14:paraId="4247E4C4"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888F2E3" w14:textId="77777777" w:rsidR="005626BB" w:rsidRDefault="00000000">
            <w:pPr>
              <w:spacing w:before="240" w:after="240" w:line="259" w:lineRule="auto"/>
              <w:ind w:left="80" w:right="0" w:firstLine="0"/>
              <w:rPr>
                <w:b/>
              </w:rPr>
            </w:pPr>
            <w:r>
              <w:rPr>
                <w:b/>
              </w:rPr>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8DAF077" w14:textId="77777777" w:rsidR="005626BB" w:rsidRDefault="00000000">
            <w:pPr>
              <w:spacing w:before="240" w:after="240" w:line="259" w:lineRule="auto"/>
              <w:ind w:left="80" w:right="0" w:firstLine="0"/>
            </w:pPr>
            <w:r>
              <w:t xml:space="preserve"> An Account will be created.</w:t>
            </w:r>
          </w:p>
        </w:tc>
      </w:tr>
      <w:tr w:rsidR="005626BB" w14:paraId="7658765C"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B1FFD61"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5486BB2" w14:textId="77777777" w:rsidR="005626BB" w:rsidRDefault="00000000">
            <w:pPr>
              <w:spacing w:before="240" w:after="240" w:line="259" w:lineRule="auto"/>
              <w:ind w:left="80" w:right="0" w:firstLine="0"/>
            </w:pPr>
            <w:r>
              <w:t xml:space="preserve">When the user presses the </w:t>
            </w:r>
            <w:proofErr w:type="gramStart"/>
            <w:r>
              <w:t>sign up</w:t>
            </w:r>
            <w:proofErr w:type="gramEnd"/>
            <w:r>
              <w:t xml:space="preserve"> button.</w:t>
            </w:r>
          </w:p>
        </w:tc>
      </w:tr>
      <w:tr w:rsidR="005626BB" w14:paraId="3B97C795"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AC19A70" w14:textId="77777777" w:rsidR="005626BB" w:rsidRDefault="00000000">
            <w:pPr>
              <w:spacing w:before="240" w:after="240" w:line="259" w:lineRule="auto"/>
              <w:ind w:left="8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04E8DA2" w14:textId="77777777" w:rsidR="005626BB" w:rsidRDefault="00000000">
            <w:pPr>
              <w:spacing w:before="240" w:after="240" w:line="259" w:lineRule="auto"/>
              <w:ind w:left="80" w:right="0" w:firstLine="0"/>
            </w:pPr>
            <w:r>
              <w:t>Users must have a valid email id.</w:t>
            </w:r>
          </w:p>
          <w:p w14:paraId="509C5C9D" w14:textId="77777777" w:rsidR="005626BB" w:rsidRDefault="00000000">
            <w:pPr>
              <w:spacing w:before="240" w:after="240" w:line="259" w:lineRule="auto"/>
              <w:ind w:left="80" w:right="0" w:firstLine="0"/>
            </w:pPr>
            <w:r>
              <w:t>User must have installed the Application.</w:t>
            </w:r>
          </w:p>
          <w:p w14:paraId="1999C7EE" w14:textId="77777777" w:rsidR="005626BB" w:rsidRDefault="005626BB">
            <w:pPr>
              <w:spacing w:before="240" w:after="240" w:line="259" w:lineRule="auto"/>
              <w:ind w:left="80" w:right="0" w:firstLine="0"/>
            </w:pPr>
          </w:p>
        </w:tc>
      </w:tr>
      <w:tr w:rsidR="005626BB" w14:paraId="3EDB2B38"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8D07BF7" w14:textId="77777777" w:rsidR="005626BB" w:rsidRDefault="00000000">
            <w:pPr>
              <w:spacing w:before="240" w:after="240" w:line="259" w:lineRule="auto"/>
              <w:ind w:left="80" w:right="0" w:firstLine="0"/>
              <w:rPr>
                <w:b/>
              </w:rPr>
            </w:pPr>
            <w:r>
              <w:rPr>
                <w:b/>
              </w:rPr>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1308E99" w14:textId="77777777" w:rsidR="005626BB" w:rsidRDefault="00000000">
            <w:pPr>
              <w:spacing w:before="240" w:after="240" w:line="259" w:lineRule="auto"/>
              <w:ind w:left="80" w:right="0" w:firstLine="0"/>
            </w:pPr>
            <w:r>
              <w:t>Users accounts will be created.</w:t>
            </w:r>
          </w:p>
        </w:tc>
      </w:tr>
      <w:tr w:rsidR="005626BB" w14:paraId="0D2CECBC" w14:textId="77777777">
        <w:trPr>
          <w:trHeight w:val="358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915E08D" w14:textId="77777777" w:rsidR="005626BB" w:rsidRDefault="00000000">
            <w:pPr>
              <w:spacing w:before="240" w:after="240" w:line="259" w:lineRule="auto"/>
              <w:ind w:left="80" w:right="0" w:firstLine="0"/>
              <w:rPr>
                <w:b/>
              </w:rPr>
            </w:pPr>
            <w:r>
              <w:rPr>
                <w:b/>
              </w:rPr>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7548B64" w14:textId="77777777" w:rsidR="005626BB" w:rsidRDefault="00000000">
            <w:pPr>
              <w:numPr>
                <w:ilvl w:val="0"/>
                <w:numId w:val="1"/>
              </w:numPr>
              <w:spacing w:after="0" w:line="259" w:lineRule="auto"/>
              <w:ind w:left="800" w:right="0"/>
              <w:rPr>
                <w:rFonts w:ascii="Arial" w:eastAsia="Arial" w:hAnsi="Arial" w:cs="Arial"/>
                <w:sz w:val="22"/>
                <w:szCs w:val="22"/>
              </w:rPr>
            </w:pPr>
            <w:r>
              <w:t>Open AI Chatbot System</w:t>
            </w:r>
            <w:r>
              <w:rPr>
                <w:b/>
              </w:rPr>
              <w:t>.</w:t>
            </w:r>
          </w:p>
          <w:p w14:paraId="61745311" w14:textId="77777777" w:rsidR="005626BB" w:rsidRDefault="00000000">
            <w:pPr>
              <w:numPr>
                <w:ilvl w:val="0"/>
                <w:numId w:val="1"/>
              </w:numPr>
              <w:spacing w:after="0" w:line="259" w:lineRule="auto"/>
              <w:ind w:left="800" w:right="0"/>
              <w:rPr>
                <w:rFonts w:ascii="Arial" w:eastAsia="Arial" w:hAnsi="Arial" w:cs="Arial"/>
                <w:sz w:val="22"/>
                <w:szCs w:val="22"/>
              </w:rPr>
            </w:pPr>
            <w:r>
              <w:t>Click on getting started.</w:t>
            </w:r>
          </w:p>
          <w:p w14:paraId="46A3A7EA" w14:textId="77777777" w:rsidR="005626BB" w:rsidRDefault="00000000">
            <w:pPr>
              <w:numPr>
                <w:ilvl w:val="0"/>
                <w:numId w:val="1"/>
              </w:numPr>
              <w:spacing w:after="0" w:line="259" w:lineRule="auto"/>
              <w:ind w:left="800" w:right="0"/>
              <w:rPr>
                <w:rFonts w:ascii="Arial" w:eastAsia="Arial" w:hAnsi="Arial" w:cs="Arial"/>
                <w:sz w:val="22"/>
                <w:szCs w:val="22"/>
              </w:rPr>
            </w:pPr>
            <w:r>
              <w:t>Click on “Create Account” Account.</w:t>
            </w:r>
          </w:p>
          <w:p w14:paraId="0F6D95B3" w14:textId="77777777" w:rsidR="005626BB" w:rsidRDefault="00000000">
            <w:pPr>
              <w:numPr>
                <w:ilvl w:val="0"/>
                <w:numId w:val="1"/>
              </w:numPr>
              <w:spacing w:after="0" w:line="259" w:lineRule="auto"/>
              <w:ind w:left="800" w:right="0"/>
              <w:rPr>
                <w:rFonts w:ascii="Arial" w:eastAsia="Arial" w:hAnsi="Arial" w:cs="Arial"/>
                <w:sz w:val="22"/>
                <w:szCs w:val="22"/>
              </w:rPr>
            </w:pPr>
            <w:r>
              <w:t>Enter first name.</w:t>
            </w:r>
          </w:p>
          <w:p w14:paraId="7A14B7C2" w14:textId="77777777" w:rsidR="005626BB" w:rsidRDefault="00000000">
            <w:pPr>
              <w:numPr>
                <w:ilvl w:val="0"/>
                <w:numId w:val="1"/>
              </w:numPr>
              <w:spacing w:after="0" w:line="259" w:lineRule="auto"/>
              <w:ind w:left="800" w:right="0"/>
              <w:rPr>
                <w:rFonts w:ascii="Arial" w:eastAsia="Arial" w:hAnsi="Arial" w:cs="Arial"/>
                <w:sz w:val="22"/>
                <w:szCs w:val="22"/>
              </w:rPr>
            </w:pPr>
            <w:r>
              <w:t>Enter last name.</w:t>
            </w:r>
          </w:p>
          <w:p w14:paraId="07DA957A" w14:textId="77777777" w:rsidR="005626BB" w:rsidRDefault="00000000">
            <w:pPr>
              <w:numPr>
                <w:ilvl w:val="0"/>
                <w:numId w:val="1"/>
              </w:numPr>
              <w:spacing w:after="0" w:line="259" w:lineRule="auto"/>
              <w:ind w:left="800" w:right="0"/>
              <w:rPr>
                <w:rFonts w:ascii="Arial" w:eastAsia="Arial" w:hAnsi="Arial" w:cs="Arial"/>
                <w:sz w:val="22"/>
                <w:szCs w:val="22"/>
              </w:rPr>
            </w:pPr>
            <w:r>
              <w:t>Enter email.</w:t>
            </w:r>
          </w:p>
          <w:p w14:paraId="67A51081" w14:textId="77777777" w:rsidR="005626BB" w:rsidRDefault="00000000">
            <w:pPr>
              <w:numPr>
                <w:ilvl w:val="0"/>
                <w:numId w:val="1"/>
              </w:numPr>
              <w:spacing w:after="0" w:line="259" w:lineRule="auto"/>
              <w:ind w:left="800" w:right="0"/>
              <w:rPr>
                <w:rFonts w:ascii="Arial" w:eastAsia="Arial" w:hAnsi="Arial" w:cs="Arial"/>
                <w:sz w:val="22"/>
                <w:szCs w:val="22"/>
              </w:rPr>
            </w:pPr>
            <w:r>
              <w:t>Enter password.</w:t>
            </w:r>
          </w:p>
          <w:p w14:paraId="427724FE" w14:textId="77777777" w:rsidR="005626BB" w:rsidRDefault="00000000">
            <w:pPr>
              <w:numPr>
                <w:ilvl w:val="0"/>
                <w:numId w:val="1"/>
              </w:numPr>
              <w:spacing w:after="0" w:line="259" w:lineRule="auto"/>
              <w:ind w:left="800" w:right="0"/>
              <w:rPr>
                <w:rFonts w:ascii="Arial" w:eastAsia="Arial" w:hAnsi="Arial" w:cs="Arial"/>
                <w:sz w:val="22"/>
                <w:szCs w:val="22"/>
              </w:rPr>
            </w:pPr>
            <w:r>
              <w:t>Confirm the password.</w:t>
            </w:r>
          </w:p>
          <w:p w14:paraId="6FD2EEF9" w14:textId="77777777" w:rsidR="005626BB" w:rsidRDefault="00000000">
            <w:pPr>
              <w:numPr>
                <w:ilvl w:val="0"/>
                <w:numId w:val="1"/>
              </w:numPr>
              <w:spacing w:after="0" w:line="259" w:lineRule="auto"/>
              <w:ind w:left="800" w:right="0"/>
              <w:rPr>
                <w:rFonts w:ascii="Arial" w:eastAsia="Arial" w:hAnsi="Arial" w:cs="Arial"/>
                <w:sz w:val="22"/>
                <w:szCs w:val="22"/>
              </w:rPr>
            </w:pPr>
            <w:r>
              <w:t>Enter phone number/email.</w:t>
            </w:r>
          </w:p>
          <w:p w14:paraId="0A26CA56" w14:textId="77777777" w:rsidR="005626BB" w:rsidRDefault="00000000">
            <w:pPr>
              <w:numPr>
                <w:ilvl w:val="0"/>
                <w:numId w:val="1"/>
              </w:numPr>
              <w:spacing w:after="240" w:line="259" w:lineRule="auto"/>
              <w:ind w:left="800" w:right="0"/>
              <w:rPr>
                <w:rFonts w:ascii="Arial" w:eastAsia="Arial" w:hAnsi="Arial" w:cs="Arial"/>
                <w:sz w:val="22"/>
                <w:szCs w:val="22"/>
              </w:rPr>
            </w:pPr>
            <w:r>
              <w:t xml:space="preserve">Press the </w:t>
            </w:r>
            <w:proofErr w:type="gramStart"/>
            <w:r>
              <w:t>sign up</w:t>
            </w:r>
            <w:proofErr w:type="gramEnd"/>
            <w:r>
              <w:t xml:space="preserve"> Button.</w:t>
            </w:r>
          </w:p>
        </w:tc>
      </w:tr>
      <w:tr w:rsidR="005626BB" w14:paraId="0896C9E2"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F829136" w14:textId="77777777" w:rsidR="005626BB" w:rsidRDefault="00000000">
            <w:pPr>
              <w:spacing w:before="240" w:after="240" w:line="259" w:lineRule="auto"/>
              <w:ind w:left="80" w:right="0" w:firstLine="0"/>
              <w:rPr>
                <w:b/>
              </w:rPr>
            </w:pPr>
            <w:r>
              <w:rPr>
                <w:b/>
              </w:rPr>
              <w:lastRenderedPageBreak/>
              <w:t>Alternative Flows:</w:t>
            </w:r>
          </w:p>
          <w:p w14:paraId="1F097ED7"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A53B6C0" w14:textId="77777777" w:rsidR="005626BB" w:rsidRDefault="00000000">
            <w:pPr>
              <w:spacing w:before="240" w:after="240" w:line="259" w:lineRule="auto"/>
              <w:ind w:left="80" w:right="0" w:firstLine="0"/>
            </w:pPr>
            <w:r>
              <w:t>User will be asked to confirm email/phone number on another screen</w:t>
            </w:r>
          </w:p>
        </w:tc>
      </w:tr>
      <w:tr w:rsidR="005626BB" w14:paraId="29545553"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BCB8652" w14:textId="77777777" w:rsidR="005626BB" w:rsidRDefault="00000000">
            <w:pPr>
              <w:spacing w:before="240" w:after="240" w:line="259" w:lineRule="auto"/>
              <w:ind w:left="80" w:right="0" w:firstLine="0"/>
              <w:rPr>
                <w:b/>
              </w:rPr>
            </w:pPr>
            <w:r>
              <w:rPr>
                <w:b/>
              </w:rPr>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9ECB980" w14:textId="77777777" w:rsidR="005626BB" w:rsidRDefault="00000000">
            <w:pPr>
              <w:numPr>
                <w:ilvl w:val="0"/>
                <w:numId w:val="4"/>
              </w:numPr>
              <w:spacing w:after="0" w:line="259" w:lineRule="auto"/>
              <w:ind w:left="800" w:right="0"/>
              <w:rPr>
                <w:rFonts w:ascii="Arial" w:eastAsia="Arial" w:hAnsi="Arial" w:cs="Arial"/>
                <w:sz w:val="22"/>
                <w:szCs w:val="22"/>
              </w:rPr>
            </w:pPr>
            <w:r>
              <w:t xml:space="preserve">In step 7, if a user enters a password which does not contain uppercase and lowercase letters having a total length of 8 characters then an error message will be shown “Password should contain uppercase and </w:t>
            </w:r>
            <w:proofErr w:type="gramStart"/>
            <w:r>
              <w:t>lower case</w:t>
            </w:r>
            <w:proofErr w:type="gramEnd"/>
            <w:r>
              <w:t xml:space="preserve"> characters of length 8.</w:t>
            </w:r>
          </w:p>
          <w:p w14:paraId="399548CE" w14:textId="77777777" w:rsidR="005626BB" w:rsidRDefault="00000000">
            <w:pPr>
              <w:numPr>
                <w:ilvl w:val="0"/>
                <w:numId w:val="4"/>
              </w:numPr>
              <w:spacing w:after="0" w:line="259" w:lineRule="auto"/>
              <w:ind w:left="800" w:right="0"/>
              <w:rPr>
                <w:rFonts w:ascii="Arial" w:eastAsia="Arial" w:hAnsi="Arial" w:cs="Arial"/>
                <w:sz w:val="22"/>
                <w:szCs w:val="22"/>
              </w:rPr>
            </w:pPr>
            <w:r>
              <w:t>If the password in 7 and 8 steps is not the same, then the error message will be shown “Password does not match”.</w:t>
            </w:r>
          </w:p>
          <w:p w14:paraId="2F16D07E" w14:textId="77777777" w:rsidR="005626BB" w:rsidRDefault="00000000">
            <w:pPr>
              <w:numPr>
                <w:ilvl w:val="0"/>
                <w:numId w:val="4"/>
              </w:numPr>
              <w:spacing w:after="0" w:line="259" w:lineRule="auto"/>
              <w:ind w:left="800" w:right="0"/>
              <w:rPr>
                <w:rFonts w:ascii="Arial" w:eastAsia="Arial" w:hAnsi="Arial" w:cs="Arial"/>
                <w:sz w:val="22"/>
                <w:szCs w:val="22"/>
              </w:rPr>
            </w:pPr>
            <w:r>
              <w:t>If email format is not correct, then error message will be shown “Invalid email”</w:t>
            </w:r>
          </w:p>
          <w:p w14:paraId="19493A75" w14:textId="77777777" w:rsidR="005626BB" w:rsidRDefault="00000000">
            <w:pPr>
              <w:numPr>
                <w:ilvl w:val="0"/>
                <w:numId w:val="4"/>
              </w:numPr>
              <w:spacing w:after="240" w:line="259" w:lineRule="auto"/>
              <w:ind w:left="800" w:right="0"/>
              <w:rPr>
                <w:rFonts w:ascii="Arial" w:eastAsia="Arial" w:hAnsi="Arial" w:cs="Arial"/>
                <w:sz w:val="22"/>
                <w:szCs w:val="22"/>
              </w:rPr>
            </w:pPr>
            <w:r>
              <w:t>If the user enters invalid phone, then an error message will be shown “Invalid phone number”.</w:t>
            </w:r>
          </w:p>
        </w:tc>
      </w:tr>
      <w:tr w:rsidR="005626BB" w14:paraId="4ED68D5F"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35A1B2F" w14:textId="77777777" w:rsidR="005626BB" w:rsidRDefault="00000000">
            <w:pPr>
              <w:spacing w:before="240" w:after="240" w:line="259" w:lineRule="auto"/>
              <w:ind w:left="80" w:right="0" w:firstLine="0"/>
              <w:rPr>
                <w:b/>
              </w:rPr>
            </w:pPr>
            <w:r>
              <w:rPr>
                <w:b/>
              </w:rPr>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2D19F3B" w14:textId="77777777" w:rsidR="005626BB" w:rsidRDefault="00000000">
            <w:pPr>
              <w:spacing w:before="240" w:after="240" w:line="259" w:lineRule="auto"/>
              <w:ind w:left="80" w:right="0" w:firstLine="0"/>
            </w:pPr>
            <w:r>
              <w:t>N/A</w:t>
            </w:r>
          </w:p>
        </w:tc>
      </w:tr>
      <w:tr w:rsidR="005626BB" w14:paraId="59C324E5"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7FA67C8" w14:textId="77777777" w:rsidR="005626BB" w:rsidRDefault="00000000">
            <w:pPr>
              <w:spacing w:before="240" w:after="240" w:line="259" w:lineRule="auto"/>
              <w:ind w:left="80" w:right="0" w:firstLine="0"/>
              <w:rPr>
                <w:b/>
              </w:rPr>
            </w:pPr>
            <w:r>
              <w:rPr>
                <w:b/>
              </w:rPr>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C6C1734" w14:textId="77777777" w:rsidR="005626BB" w:rsidRDefault="00000000">
            <w:pPr>
              <w:spacing w:before="240" w:after="240" w:line="259" w:lineRule="auto"/>
              <w:ind w:left="80" w:right="0" w:firstLine="0"/>
            </w:pPr>
            <w:r>
              <w:t>Users must have a valid phone number and email.</w:t>
            </w:r>
          </w:p>
        </w:tc>
      </w:tr>
    </w:tbl>
    <w:p w14:paraId="2E6B3A89" w14:textId="77777777" w:rsidR="005626BB" w:rsidRDefault="005626BB">
      <w:pPr>
        <w:spacing w:after="459" w:line="259" w:lineRule="auto"/>
        <w:ind w:left="451" w:right="0" w:firstLine="0"/>
      </w:pPr>
    </w:p>
    <w:p w14:paraId="62B16F56" w14:textId="77777777" w:rsidR="005626BB" w:rsidRDefault="00000000">
      <w:pPr>
        <w:shd w:val="clear" w:color="auto" w:fill="FFFFFF"/>
        <w:spacing w:before="240" w:after="240" w:line="259" w:lineRule="auto"/>
        <w:ind w:left="1180" w:right="0" w:firstLine="0"/>
        <w:rPr>
          <w:b/>
        </w:rPr>
      </w:pPr>
      <w:r>
        <w:rPr>
          <w:b/>
        </w:rPr>
        <w:t>4.2.3.</w:t>
      </w:r>
      <w:r>
        <w:rPr>
          <w:sz w:val="14"/>
          <w:szCs w:val="14"/>
        </w:rPr>
        <w:t xml:space="preserve">      </w:t>
      </w:r>
      <w:r>
        <w:rPr>
          <w:b/>
        </w:rPr>
        <w:t>Change Password</w:t>
      </w:r>
    </w:p>
    <w:tbl>
      <w:tblPr>
        <w:tblStyle w:val="a4"/>
        <w:tblW w:w="9600" w:type="dxa"/>
        <w:tblBorders>
          <w:top w:val="nil"/>
          <w:left w:val="nil"/>
          <w:bottom w:val="nil"/>
          <w:right w:val="nil"/>
          <w:insideH w:val="nil"/>
          <w:insideV w:val="nil"/>
        </w:tblBorders>
        <w:tblLayout w:type="fixed"/>
        <w:tblLook w:val="0600" w:firstRow="0" w:lastRow="0" w:firstColumn="0" w:lastColumn="0" w:noHBand="1" w:noVBand="1"/>
      </w:tblPr>
      <w:tblGrid>
        <w:gridCol w:w="3270"/>
        <w:gridCol w:w="6330"/>
      </w:tblGrid>
      <w:tr w:rsidR="005626BB" w14:paraId="438C8217" w14:textId="77777777">
        <w:trPr>
          <w:trHeight w:val="510"/>
        </w:trPr>
        <w:tc>
          <w:tcPr>
            <w:tcW w:w="327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C0920B7" w14:textId="77777777" w:rsidR="005626BB" w:rsidRDefault="00000000">
            <w:pPr>
              <w:spacing w:before="240" w:after="240" w:line="259" w:lineRule="auto"/>
              <w:ind w:left="-2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1538EA98" w14:textId="77777777" w:rsidR="005626BB" w:rsidRDefault="00000000">
            <w:pPr>
              <w:spacing w:before="240" w:after="240" w:line="259" w:lineRule="auto"/>
              <w:ind w:left="-20" w:right="0" w:firstLine="0"/>
            </w:pPr>
            <w:r>
              <w:t>M1-UC-5.</w:t>
            </w:r>
          </w:p>
        </w:tc>
      </w:tr>
      <w:tr w:rsidR="005626BB" w14:paraId="758349AD" w14:textId="77777777">
        <w:trPr>
          <w:trHeight w:val="510"/>
        </w:trPr>
        <w:tc>
          <w:tcPr>
            <w:tcW w:w="327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0678107" w14:textId="77777777" w:rsidR="005626BB" w:rsidRDefault="00000000">
            <w:pPr>
              <w:spacing w:before="240" w:after="240" w:line="259" w:lineRule="auto"/>
              <w:ind w:left="-2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DCDA6C3" w14:textId="77777777" w:rsidR="005626BB" w:rsidRDefault="00000000">
            <w:pPr>
              <w:spacing w:before="240" w:after="240" w:line="259" w:lineRule="auto"/>
              <w:ind w:left="-20" w:right="0" w:firstLine="0"/>
            </w:pPr>
            <w:r>
              <w:t>Change Password</w:t>
            </w:r>
          </w:p>
        </w:tc>
      </w:tr>
      <w:tr w:rsidR="005626BB" w14:paraId="1DDC894C" w14:textId="77777777">
        <w:trPr>
          <w:trHeight w:val="1035"/>
        </w:trPr>
        <w:tc>
          <w:tcPr>
            <w:tcW w:w="327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8AE5AF9" w14:textId="77777777" w:rsidR="005626BB" w:rsidRDefault="00000000">
            <w:pPr>
              <w:spacing w:before="240" w:after="240" w:line="259" w:lineRule="auto"/>
              <w:ind w:left="-2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3E4D64D" w14:textId="77777777" w:rsidR="005626BB" w:rsidRDefault="00000000">
            <w:pPr>
              <w:spacing w:before="240" w:after="240" w:line="259" w:lineRule="auto"/>
              <w:ind w:left="-20" w:right="0" w:firstLine="0"/>
            </w:pPr>
            <w:r>
              <w:t>User</w:t>
            </w:r>
          </w:p>
          <w:p w14:paraId="5CFE2BA0" w14:textId="77777777" w:rsidR="005626BB" w:rsidRDefault="00000000">
            <w:pPr>
              <w:spacing w:before="240" w:after="240" w:line="259" w:lineRule="auto"/>
              <w:ind w:left="-20" w:right="0" w:firstLine="0"/>
            </w:pPr>
            <w:r>
              <w:t>System</w:t>
            </w:r>
          </w:p>
        </w:tc>
      </w:tr>
      <w:tr w:rsidR="005626BB" w14:paraId="51B6CED9" w14:textId="77777777">
        <w:trPr>
          <w:trHeight w:val="510"/>
        </w:trPr>
        <w:tc>
          <w:tcPr>
            <w:tcW w:w="327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08BD8DD" w14:textId="77777777" w:rsidR="005626BB" w:rsidRDefault="00000000">
            <w:pPr>
              <w:spacing w:before="240" w:after="240" w:line="259" w:lineRule="auto"/>
              <w:ind w:left="-20" w:right="0" w:firstLine="0"/>
              <w:rPr>
                <w:b/>
              </w:rPr>
            </w:pPr>
            <w:r>
              <w:rPr>
                <w:b/>
              </w:rPr>
              <w:lastRenderedPageBreak/>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00B6F3B" w14:textId="77777777" w:rsidR="005626BB" w:rsidRDefault="00000000">
            <w:pPr>
              <w:spacing w:before="240" w:after="240" w:line="259" w:lineRule="auto"/>
              <w:ind w:left="-20" w:right="0" w:firstLine="0"/>
            </w:pPr>
            <w:r>
              <w:t xml:space="preserve">User will be able to change </w:t>
            </w:r>
            <w:proofErr w:type="gramStart"/>
            <w:r>
              <w:t>his  password</w:t>
            </w:r>
            <w:proofErr w:type="gramEnd"/>
            <w:r>
              <w:t>.</w:t>
            </w:r>
          </w:p>
        </w:tc>
      </w:tr>
      <w:tr w:rsidR="005626BB" w14:paraId="0A48C903" w14:textId="77777777">
        <w:trPr>
          <w:trHeight w:val="510"/>
        </w:trPr>
        <w:tc>
          <w:tcPr>
            <w:tcW w:w="327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D2A3F4F" w14:textId="77777777" w:rsidR="005626BB" w:rsidRDefault="00000000">
            <w:pPr>
              <w:spacing w:before="240" w:after="240" w:line="259" w:lineRule="auto"/>
              <w:ind w:left="-2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8CBB76F" w14:textId="77777777" w:rsidR="005626BB" w:rsidRDefault="00000000">
            <w:pPr>
              <w:spacing w:before="240" w:after="240" w:line="259" w:lineRule="auto"/>
              <w:ind w:left="-20" w:right="0" w:firstLine="0"/>
            </w:pPr>
            <w:r>
              <w:t>User will click on the password button in the user profile.</w:t>
            </w:r>
          </w:p>
        </w:tc>
      </w:tr>
      <w:tr w:rsidR="005626BB" w14:paraId="4AAFE284" w14:textId="77777777">
        <w:trPr>
          <w:trHeight w:val="510"/>
        </w:trPr>
        <w:tc>
          <w:tcPr>
            <w:tcW w:w="327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5542799" w14:textId="77777777" w:rsidR="005626BB" w:rsidRDefault="00000000">
            <w:pPr>
              <w:spacing w:before="240" w:after="240" w:line="259" w:lineRule="auto"/>
              <w:ind w:left="-2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87FD234" w14:textId="77777777" w:rsidR="005626BB" w:rsidRDefault="00000000">
            <w:pPr>
              <w:spacing w:before="240" w:after="240" w:line="259" w:lineRule="auto"/>
              <w:ind w:left="-20" w:right="0" w:firstLine="0"/>
            </w:pPr>
            <w:r>
              <w:t>Users must be logged in to the system.</w:t>
            </w:r>
          </w:p>
        </w:tc>
      </w:tr>
      <w:tr w:rsidR="005626BB" w14:paraId="2CA8EC34" w14:textId="77777777">
        <w:trPr>
          <w:trHeight w:val="510"/>
        </w:trPr>
        <w:tc>
          <w:tcPr>
            <w:tcW w:w="327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891C2AF" w14:textId="77777777" w:rsidR="005626BB" w:rsidRDefault="00000000">
            <w:pPr>
              <w:spacing w:before="240" w:after="240" w:line="259" w:lineRule="auto"/>
              <w:ind w:left="-20" w:right="0" w:firstLine="0"/>
              <w:rPr>
                <w:b/>
              </w:rPr>
            </w:pPr>
            <w:r>
              <w:rPr>
                <w:b/>
              </w:rPr>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AE6A085" w14:textId="77777777" w:rsidR="005626BB" w:rsidRDefault="00000000">
            <w:pPr>
              <w:spacing w:before="240" w:after="240" w:line="259" w:lineRule="auto"/>
              <w:ind w:left="-20" w:right="0" w:firstLine="0"/>
            </w:pPr>
            <w:r>
              <w:t>User account’s password will be changed.</w:t>
            </w:r>
          </w:p>
        </w:tc>
      </w:tr>
      <w:tr w:rsidR="005626BB" w14:paraId="04B6AB97" w14:textId="77777777">
        <w:trPr>
          <w:trHeight w:val="2715"/>
        </w:trPr>
        <w:tc>
          <w:tcPr>
            <w:tcW w:w="327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77A514B" w14:textId="77777777" w:rsidR="005626BB" w:rsidRDefault="00000000">
            <w:pPr>
              <w:spacing w:before="240" w:after="240" w:line="259" w:lineRule="auto"/>
              <w:ind w:left="-20" w:right="0" w:firstLine="0"/>
              <w:rPr>
                <w:b/>
              </w:rPr>
            </w:pPr>
            <w:r>
              <w:rPr>
                <w:b/>
              </w:rPr>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A8D923F" w14:textId="77777777" w:rsidR="005626BB" w:rsidRDefault="00000000">
            <w:pPr>
              <w:numPr>
                <w:ilvl w:val="0"/>
                <w:numId w:val="8"/>
              </w:numPr>
              <w:spacing w:after="0" w:line="259" w:lineRule="auto"/>
              <w:ind w:left="700" w:right="0"/>
              <w:rPr>
                <w:rFonts w:ascii="Arial" w:eastAsia="Arial" w:hAnsi="Arial" w:cs="Arial"/>
                <w:sz w:val="22"/>
                <w:szCs w:val="22"/>
              </w:rPr>
            </w:pPr>
            <w:r>
              <w:t>Open “</w:t>
            </w:r>
            <w:r>
              <w:rPr>
                <w:b/>
              </w:rPr>
              <w:t>AI Chat bot System”</w:t>
            </w:r>
          </w:p>
          <w:p w14:paraId="0430593A" w14:textId="77777777" w:rsidR="005626BB" w:rsidRDefault="00000000">
            <w:pPr>
              <w:numPr>
                <w:ilvl w:val="0"/>
                <w:numId w:val="8"/>
              </w:numPr>
              <w:spacing w:after="0" w:line="259" w:lineRule="auto"/>
              <w:ind w:left="700" w:right="0"/>
              <w:rPr>
                <w:rFonts w:ascii="Arial" w:eastAsia="Arial" w:hAnsi="Arial" w:cs="Arial"/>
                <w:sz w:val="22"/>
                <w:szCs w:val="22"/>
              </w:rPr>
            </w:pPr>
            <w:r>
              <w:t>Click on the change password button.</w:t>
            </w:r>
          </w:p>
          <w:p w14:paraId="4DDBAD7B" w14:textId="77777777" w:rsidR="005626BB" w:rsidRDefault="00000000">
            <w:pPr>
              <w:numPr>
                <w:ilvl w:val="0"/>
                <w:numId w:val="8"/>
              </w:numPr>
              <w:spacing w:after="0" w:line="259" w:lineRule="auto"/>
              <w:ind w:left="700" w:right="0"/>
              <w:rPr>
                <w:rFonts w:ascii="Arial" w:eastAsia="Arial" w:hAnsi="Arial" w:cs="Arial"/>
                <w:sz w:val="22"/>
                <w:szCs w:val="22"/>
              </w:rPr>
            </w:pPr>
            <w:r>
              <w:t>Enter the old password.</w:t>
            </w:r>
          </w:p>
          <w:p w14:paraId="7F9B3659" w14:textId="77777777" w:rsidR="005626BB" w:rsidRDefault="00000000">
            <w:pPr>
              <w:numPr>
                <w:ilvl w:val="0"/>
                <w:numId w:val="8"/>
              </w:numPr>
              <w:spacing w:after="0" w:line="259" w:lineRule="auto"/>
              <w:ind w:left="700" w:right="0"/>
              <w:rPr>
                <w:rFonts w:ascii="Arial" w:eastAsia="Arial" w:hAnsi="Arial" w:cs="Arial"/>
                <w:sz w:val="22"/>
                <w:szCs w:val="22"/>
              </w:rPr>
            </w:pPr>
            <w:r>
              <w:t>Enter a new password.</w:t>
            </w:r>
          </w:p>
          <w:p w14:paraId="0080FF67" w14:textId="77777777" w:rsidR="005626BB" w:rsidRDefault="00000000">
            <w:pPr>
              <w:numPr>
                <w:ilvl w:val="0"/>
                <w:numId w:val="8"/>
              </w:numPr>
              <w:spacing w:after="0" w:line="259" w:lineRule="auto"/>
              <w:ind w:left="700" w:right="0"/>
              <w:rPr>
                <w:rFonts w:ascii="Arial" w:eastAsia="Arial" w:hAnsi="Arial" w:cs="Arial"/>
                <w:sz w:val="22"/>
                <w:szCs w:val="22"/>
              </w:rPr>
            </w:pPr>
            <w:r>
              <w:t>Confirm new password.</w:t>
            </w:r>
          </w:p>
          <w:p w14:paraId="6FD2CAB0" w14:textId="77777777" w:rsidR="005626BB" w:rsidRDefault="00000000">
            <w:pPr>
              <w:numPr>
                <w:ilvl w:val="0"/>
                <w:numId w:val="8"/>
              </w:numPr>
              <w:spacing w:after="240" w:line="259" w:lineRule="auto"/>
              <w:ind w:left="700" w:right="0"/>
              <w:rPr>
                <w:rFonts w:ascii="Arial" w:eastAsia="Arial" w:hAnsi="Arial" w:cs="Arial"/>
                <w:sz w:val="22"/>
                <w:szCs w:val="22"/>
              </w:rPr>
            </w:pPr>
            <w:r>
              <w:t>Click on the save button.</w:t>
            </w:r>
          </w:p>
        </w:tc>
      </w:tr>
      <w:tr w:rsidR="005626BB" w14:paraId="68F60EFC" w14:textId="77777777">
        <w:trPr>
          <w:trHeight w:val="1035"/>
        </w:trPr>
        <w:tc>
          <w:tcPr>
            <w:tcW w:w="327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EE18337" w14:textId="77777777" w:rsidR="005626BB" w:rsidRDefault="00000000">
            <w:pPr>
              <w:spacing w:before="240" w:after="240" w:line="259" w:lineRule="auto"/>
              <w:ind w:left="-20" w:right="0" w:firstLine="0"/>
              <w:rPr>
                <w:b/>
              </w:rPr>
            </w:pPr>
            <w:r>
              <w:rPr>
                <w:b/>
              </w:rPr>
              <w:t>Alternative Flows:</w:t>
            </w:r>
          </w:p>
          <w:p w14:paraId="5C73BA22" w14:textId="77777777" w:rsidR="005626BB" w:rsidRDefault="00000000">
            <w:pPr>
              <w:spacing w:before="240" w:after="240" w:line="259" w:lineRule="auto"/>
              <w:ind w:left="-2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EB88C95" w14:textId="77777777" w:rsidR="005626BB" w:rsidRDefault="00000000">
            <w:pPr>
              <w:spacing w:before="240" w:after="240" w:line="259" w:lineRule="auto"/>
              <w:ind w:left="-20" w:right="0" w:firstLine="0"/>
            </w:pPr>
            <w:r>
              <w:t>User will be asked to confirm email/phone number before changing password</w:t>
            </w:r>
          </w:p>
        </w:tc>
      </w:tr>
      <w:tr w:rsidR="005626BB" w14:paraId="064D97E5" w14:textId="77777777">
        <w:trPr>
          <w:trHeight w:val="1875"/>
        </w:trPr>
        <w:tc>
          <w:tcPr>
            <w:tcW w:w="327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2A9D81A" w14:textId="77777777" w:rsidR="005626BB" w:rsidRDefault="00000000">
            <w:pPr>
              <w:spacing w:before="240" w:after="240" w:line="259" w:lineRule="auto"/>
              <w:ind w:left="-20" w:right="0" w:firstLine="0"/>
              <w:rPr>
                <w:b/>
              </w:rPr>
            </w:pPr>
            <w:r>
              <w:rPr>
                <w:b/>
              </w:rPr>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8D42F45" w14:textId="77777777" w:rsidR="005626BB" w:rsidRDefault="00000000">
            <w:pPr>
              <w:spacing w:before="240" w:after="240" w:line="259" w:lineRule="auto"/>
              <w:ind w:left="-20" w:right="0" w:firstLine="0"/>
            </w:pPr>
            <w:r>
              <w:t>In step 3, if the old password does not match, then an error message will be displayed “Invalid password”.</w:t>
            </w:r>
          </w:p>
          <w:p w14:paraId="4F262B07" w14:textId="77777777" w:rsidR="005626BB" w:rsidRDefault="00000000">
            <w:pPr>
              <w:spacing w:before="240" w:after="240" w:line="259" w:lineRule="auto"/>
              <w:ind w:left="-20" w:right="0" w:firstLine="0"/>
            </w:pPr>
            <w:r>
              <w:t>In step 4, if the new password does not match with the correct password or enters invalid password then an error message will be displayed “Please enter the correct password”.</w:t>
            </w:r>
          </w:p>
        </w:tc>
      </w:tr>
      <w:tr w:rsidR="005626BB" w14:paraId="3C4CC899" w14:textId="77777777">
        <w:trPr>
          <w:trHeight w:val="510"/>
        </w:trPr>
        <w:tc>
          <w:tcPr>
            <w:tcW w:w="327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9C8D254" w14:textId="77777777" w:rsidR="005626BB" w:rsidRDefault="00000000">
            <w:pPr>
              <w:spacing w:before="240" w:after="240" w:line="259" w:lineRule="auto"/>
              <w:ind w:left="-20" w:right="0" w:firstLine="0"/>
              <w:rPr>
                <w:b/>
              </w:rPr>
            </w:pPr>
            <w:r>
              <w:rPr>
                <w:b/>
              </w:rPr>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839CBD0" w14:textId="77777777" w:rsidR="005626BB" w:rsidRDefault="00000000">
            <w:pPr>
              <w:spacing w:before="240" w:after="240" w:line="259" w:lineRule="auto"/>
              <w:ind w:left="-20" w:right="0" w:firstLine="0"/>
            </w:pPr>
            <w:r>
              <w:t>N/A</w:t>
            </w:r>
          </w:p>
        </w:tc>
      </w:tr>
      <w:tr w:rsidR="005626BB" w14:paraId="6AB414F7" w14:textId="77777777">
        <w:trPr>
          <w:trHeight w:val="510"/>
        </w:trPr>
        <w:tc>
          <w:tcPr>
            <w:tcW w:w="327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8B86DD8" w14:textId="77777777" w:rsidR="005626BB" w:rsidRDefault="00000000">
            <w:pPr>
              <w:spacing w:before="240" w:after="240" w:line="259" w:lineRule="auto"/>
              <w:ind w:left="-20" w:right="0" w:firstLine="0"/>
              <w:rPr>
                <w:b/>
              </w:rPr>
            </w:pPr>
            <w:r>
              <w:rPr>
                <w:b/>
              </w:rPr>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65AF6A0" w14:textId="77777777" w:rsidR="005626BB" w:rsidRDefault="00000000">
            <w:pPr>
              <w:spacing w:before="240" w:after="240" w:line="259" w:lineRule="auto"/>
              <w:ind w:left="-20" w:right="0" w:firstLine="0"/>
            </w:pPr>
            <w:r>
              <w:t>Users must have an account logged in to the system.</w:t>
            </w:r>
          </w:p>
        </w:tc>
      </w:tr>
    </w:tbl>
    <w:p w14:paraId="19953474" w14:textId="77777777" w:rsidR="005626BB" w:rsidRDefault="005626BB">
      <w:pPr>
        <w:spacing w:after="459" w:line="259" w:lineRule="auto"/>
        <w:ind w:left="451" w:right="0" w:firstLine="0"/>
      </w:pPr>
    </w:p>
    <w:p w14:paraId="0C0A0F20" w14:textId="77777777" w:rsidR="005626BB" w:rsidRDefault="005626BB">
      <w:pPr>
        <w:spacing w:after="459" w:line="259" w:lineRule="auto"/>
        <w:ind w:left="451" w:right="0" w:firstLine="0"/>
      </w:pPr>
    </w:p>
    <w:p w14:paraId="78F2EEF3" w14:textId="77777777" w:rsidR="005626BB" w:rsidRDefault="005626BB">
      <w:pPr>
        <w:spacing w:after="459" w:line="259" w:lineRule="auto"/>
        <w:ind w:left="451" w:right="0" w:firstLine="0"/>
      </w:pPr>
    </w:p>
    <w:p w14:paraId="1AC5E68D" w14:textId="77777777" w:rsidR="005626BB" w:rsidRDefault="00000000">
      <w:pPr>
        <w:shd w:val="clear" w:color="auto" w:fill="FFFFFF"/>
        <w:spacing w:before="240" w:after="240" w:line="259" w:lineRule="auto"/>
        <w:ind w:left="1180" w:right="0" w:firstLine="0"/>
        <w:rPr>
          <w:b/>
        </w:rPr>
      </w:pPr>
      <w:r>
        <w:rPr>
          <w:b/>
        </w:rPr>
        <w:t>4.2.4: Navigate to chatbot</w:t>
      </w:r>
    </w:p>
    <w:tbl>
      <w:tblPr>
        <w:tblStyle w:val="a5"/>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47F1166D" w14:textId="77777777">
        <w:trPr>
          <w:trHeight w:val="510"/>
        </w:trPr>
        <w:tc>
          <w:tcPr>
            <w:tcW w:w="318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52A75E2"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38F91D98" w14:textId="77777777" w:rsidR="005626BB" w:rsidRDefault="00000000">
            <w:pPr>
              <w:spacing w:before="240" w:after="240" w:line="259" w:lineRule="auto"/>
              <w:ind w:left="80" w:right="0" w:firstLine="0"/>
            </w:pPr>
            <w:r>
              <w:t>M2-UC-1.</w:t>
            </w:r>
          </w:p>
        </w:tc>
      </w:tr>
      <w:tr w:rsidR="005626BB" w14:paraId="2501B0C5"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6F63502"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E5C464D" w14:textId="77777777" w:rsidR="005626BB" w:rsidRDefault="00000000">
            <w:pPr>
              <w:spacing w:before="240" w:after="240" w:line="259" w:lineRule="auto"/>
              <w:ind w:left="80" w:right="0" w:firstLine="0"/>
            </w:pPr>
            <w:r>
              <w:t>Navigate to chatbot</w:t>
            </w:r>
          </w:p>
        </w:tc>
      </w:tr>
      <w:tr w:rsidR="005626BB" w14:paraId="492847C8"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CE74344" w14:textId="77777777" w:rsidR="005626BB" w:rsidRDefault="00000000">
            <w:pPr>
              <w:spacing w:before="240" w:after="240" w:line="259" w:lineRule="auto"/>
              <w:ind w:left="8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F0C6F67" w14:textId="77777777" w:rsidR="005626BB" w:rsidRDefault="00000000">
            <w:pPr>
              <w:spacing w:before="240" w:after="240" w:line="259" w:lineRule="auto"/>
              <w:ind w:left="80" w:right="0" w:firstLine="0"/>
            </w:pPr>
            <w:r>
              <w:t>User</w:t>
            </w:r>
          </w:p>
          <w:p w14:paraId="7B1AAB3D" w14:textId="77777777" w:rsidR="005626BB" w:rsidRDefault="00000000">
            <w:pPr>
              <w:spacing w:before="240" w:after="240" w:line="259" w:lineRule="auto"/>
              <w:ind w:left="80" w:right="0" w:firstLine="0"/>
            </w:pPr>
            <w:r>
              <w:t>System</w:t>
            </w:r>
          </w:p>
        </w:tc>
      </w:tr>
      <w:tr w:rsidR="005626BB" w14:paraId="39618429"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956B0FA" w14:textId="77777777" w:rsidR="005626BB" w:rsidRDefault="00000000">
            <w:pPr>
              <w:spacing w:before="240" w:after="240" w:line="259" w:lineRule="auto"/>
              <w:ind w:left="80" w:right="0" w:firstLine="0"/>
              <w:rPr>
                <w:b/>
              </w:rPr>
            </w:pPr>
            <w:r>
              <w:rPr>
                <w:b/>
              </w:rPr>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DD0412E" w14:textId="77777777" w:rsidR="005626BB" w:rsidRDefault="00000000">
            <w:pPr>
              <w:spacing w:before="240" w:after="240" w:line="259" w:lineRule="auto"/>
              <w:ind w:left="80" w:right="0" w:firstLine="0"/>
            </w:pPr>
            <w:r>
              <w:t xml:space="preserve"> user can chat with bot</w:t>
            </w:r>
          </w:p>
        </w:tc>
      </w:tr>
      <w:tr w:rsidR="005626BB" w14:paraId="7FA96524"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D17FBDF"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C269831" w14:textId="77777777" w:rsidR="005626BB" w:rsidRDefault="00000000">
            <w:pPr>
              <w:spacing w:before="240" w:after="240" w:line="259" w:lineRule="auto"/>
              <w:ind w:left="80" w:right="0" w:firstLine="0"/>
            </w:pPr>
            <w:r>
              <w:t>When the user presses the talk button</w:t>
            </w:r>
          </w:p>
        </w:tc>
      </w:tr>
      <w:tr w:rsidR="005626BB" w14:paraId="76E023D9"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09A1203" w14:textId="77777777" w:rsidR="005626BB" w:rsidRDefault="00000000">
            <w:pPr>
              <w:spacing w:before="240" w:after="240" w:line="259" w:lineRule="auto"/>
              <w:ind w:left="8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1B1C159" w14:textId="77777777" w:rsidR="005626BB" w:rsidRDefault="00000000">
            <w:pPr>
              <w:spacing w:before="240" w:after="240" w:line="259" w:lineRule="auto"/>
              <w:ind w:left="80" w:right="0" w:firstLine="0"/>
            </w:pPr>
            <w:r>
              <w:t>User must be logged in</w:t>
            </w:r>
          </w:p>
          <w:p w14:paraId="2B535F61" w14:textId="77777777" w:rsidR="005626BB" w:rsidRDefault="00000000">
            <w:pPr>
              <w:spacing w:before="240" w:after="240" w:line="259" w:lineRule="auto"/>
              <w:ind w:left="80" w:right="0" w:firstLine="0"/>
            </w:pPr>
            <w:r>
              <w:t>User must have installed the Application.</w:t>
            </w:r>
          </w:p>
          <w:p w14:paraId="387EE33B" w14:textId="77777777" w:rsidR="005626BB" w:rsidRDefault="005626BB">
            <w:pPr>
              <w:spacing w:before="240" w:after="240" w:line="259" w:lineRule="auto"/>
              <w:ind w:left="80" w:right="0" w:firstLine="0"/>
            </w:pPr>
          </w:p>
        </w:tc>
      </w:tr>
      <w:tr w:rsidR="005626BB" w14:paraId="7F2318DF"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FCC3EBC" w14:textId="77777777" w:rsidR="005626BB" w:rsidRDefault="00000000">
            <w:pPr>
              <w:spacing w:before="240" w:after="240" w:line="259" w:lineRule="auto"/>
              <w:ind w:left="80" w:right="0" w:firstLine="0"/>
              <w:rPr>
                <w:b/>
              </w:rPr>
            </w:pPr>
            <w:r>
              <w:rPr>
                <w:b/>
              </w:rPr>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98F725D" w14:textId="77777777" w:rsidR="005626BB" w:rsidRDefault="00000000">
            <w:pPr>
              <w:spacing w:before="240" w:after="240" w:line="259" w:lineRule="auto"/>
              <w:ind w:left="80" w:right="0" w:firstLine="0"/>
            </w:pPr>
            <w:r>
              <w:t>chatbot will talk with user</w:t>
            </w:r>
          </w:p>
        </w:tc>
      </w:tr>
      <w:tr w:rsidR="005626BB" w14:paraId="5EEFB963" w14:textId="77777777">
        <w:trPr>
          <w:trHeight w:val="358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07E20F8" w14:textId="77777777" w:rsidR="005626BB" w:rsidRDefault="00000000">
            <w:pPr>
              <w:spacing w:before="240" w:after="240" w:line="259" w:lineRule="auto"/>
              <w:ind w:left="80" w:right="0" w:firstLine="0"/>
              <w:rPr>
                <w:b/>
              </w:rPr>
            </w:pPr>
            <w:r>
              <w:rPr>
                <w:b/>
              </w:rPr>
              <w:lastRenderedPageBreak/>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1C38A9C" w14:textId="77777777" w:rsidR="005626BB" w:rsidRDefault="00000000">
            <w:pPr>
              <w:spacing w:after="240" w:line="259" w:lineRule="auto"/>
              <w:ind w:left="720" w:right="0" w:firstLine="0"/>
              <w:rPr>
                <w:b/>
              </w:rPr>
            </w:pPr>
            <w:r>
              <w:t>Open AI Chatbot System</w:t>
            </w:r>
            <w:r>
              <w:rPr>
                <w:b/>
              </w:rPr>
              <w:t>.</w:t>
            </w:r>
          </w:p>
          <w:p w14:paraId="45A94536" w14:textId="77777777" w:rsidR="005626BB" w:rsidRDefault="00000000">
            <w:pPr>
              <w:spacing w:after="240" w:line="259" w:lineRule="auto"/>
              <w:ind w:left="720" w:right="0" w:firstLine="0"/>
            </w:pPr>
            <w:r>
              <w:t>Click on getting started.</w:t>
            </w:r>
          </w:p>
          <w:p w14:paraId="09D0F2FC" w14:textId="77777777" w:rsidR="005626BB" w:rsidRDefault="00000000">
            <w:pPr>
              <w:spacing w:after="240" w:line="259" w:lineRule="auto"/>
              <w:ind w:left="720" w:right="0" w:firstLine="0"/>
            </w:pPr>
            <w:r>
              <w:t xml:space="preserve">Click on </w:t>
            </w:r>
            <w:proofErr w:type="spellStart"/>
            <w:r>
              <w:t>SignIn</w:t>
            </w:r>
            <w:proofErr w:type="spellEnd"/>
          </w:p>
          <w:p w14:paraId="300667EB" w14:textId="77777777" w:rsidR="005626BB" w:rsidRDefault="00000000">
            <w:pPr>
              <w:spacing w:after="240" w:line="259" w:lineRule="auto"/>
              <w:ind w:left="720" w:right="0" w:firstLine="0"/>
            </w:pPr>
            <w:r>
              <w:t>Enter email.</w:t>
            </w:r>
          </w:p>
          <w:p w14:paraId="00CD68F5" w14:textId="77777777" w:rsidR="005626BB" w:rsidRDefault="00000000">
            <w:pPr>
              <w:spacing w:after="240" w:line="259" w:lineRule="auto"/>
              <w:ind w:left="720" w:right="0" w:firstLine="0"/>
            </w:pPr>
            <w:r>
              <w:t>Enter password.</w:t>
            </w:r>
          </w:p>
          <w:p w14:paraId="63403686" w14:textId="77777777" w:rsidR="005626BB" w:rsidRDefault="00000000">
            <w:pPr>
              <w:spacing w:after="240" w:line="259" w:lineRule="auto"/>
              <w:ind w:left="720" w:right="0" w:firstLine="0"/>
            </w:pPr>
            <w:r>
              <w:t>press talk button and talk.</w:t>
            </w:r>
          </w:p>
          <w:p w14:paraId="3178A360" w14:textId="77777777" w:rsidR="005626BB" w:rsidRDefault="005626BB">
            <w:pPr>
              <w:spacing w:after="240" w:line="259" w:lineRule="auto"/>
              <w:ind w:left="720" w:right="0" w:firstLine="0"/>
            </w:pPr>
          </w:p>
          <w:p w14:paraId="7C206001" w14:textId="77777777" w:rsidR="005626BB" w:rsidRDefault="005626BB">
            <w:pPr>
              <w:spacing w:after="240" w:line="259" w:lineRule="auto"/>
              <w:ind w:left="720" w:right="0" w:firstLine="0"/>
            </w:pPr>
          </w:p>
          <w:p w14:paraId="0110072B" w14:textId="77777777" w:rsidR="005626BB" w:rsidRDefault="005626BB">
            <w:pPr>
              <w:spacing w:after="240" w:line="259" w:lineRule="auto"/>
              <w:ind w:left="720" w:right="0" w:firstLine="0"/>
            </w:pPr>
          </w:p>
        </w:tc>
      </w:tr>
      <w:tr w:rsidR="005626BB" w14:paraId="177ABD23"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DA7F0B8" w14:textId="77777777" w:rsidR="005626BB" w:rsidRDefault="00000000">
            <w:pPr>
              <w:spacing w:before="240" w:after="240" w:line="259" w:lineRule="auto"/>
              <w:ind w:left="80" w:right="0" w:firstLine="0"/>
              <w:rPr>
                <w:b/>
              </w:rPr>
            </w:pPr>
            <w:r>
              <w:rPr>
                <w:b/>
              </w:rPr>
              <w:t>Alternative Flows:</w:t>
            </w:r>
          </w:p>
          <w:p w14:paraId="1ECA9B69"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DB8D971" w14:textId="77777777" w:rsidR="005626BB" w:rsidRDefault="00000000">
            <w:pPr>
              <w:spacing w:before="240" w:after="240" w:line="259" w:lineRule="auto"/>
              <w:ind w:left="80" w:right="0" w:firstLine="0"/>
            </w:pPr>
            <w:r>
              <w:t>Users will Stay on the same screen.</w:t>
            </w:r>
          </w:p>
        </w:tc>
      </w:tr>
      <w:tr w:rsidR="005626BB" w14:paraId="4B56B3FF"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AB6AF92" w14:textId="77777777" w:rsidR="005626BB" w:rsidRDefault="00000000">
            <w:pPr>
              <w:spacing w:before="240" w:after="240" w:line="259" w:lineRule="auto"/>
              <w:ind w:left="80" w:right="0" w:firstLine="0"/>
              <w:rPr>
                <w:b/>
              </w:rPr>
            </w:pPr>
            <w:r>
              <w:rPr>
                <w:b/>
              </w:rPr>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D7A554C" w14:textId="77777777" w:rsidR="005626BB" w:rsidRDefault="005626BB">
            <w:pPr>
              <w:spacing w:after="240" w:line="259" w:lineRule="auto"/>
              <w:ind w:left="720" w:right="0" w:firstLine="0"/>
            </w:pPr>
          </w:p>
          <w:p w14:paraId="4927159B" w14:textId="77777777" w:rsidR="005626BB" w:rsidRDefault="00000000">
            <w:pPr>
              <w:spacing w:after="240" w:line="259" w:lineRule="auto"/>
              <w:ind w:left="720" w:right="0" w:firstLine="0"/>
            </w:pPr>
            <w:r>
              <w:t xml:space="preserve">If the </w:t>
            </w:r>
            <w:proofErr w:type="gramStart"/>
            <w:r>
              <w:t>password  is</w:t>
            </w:r>
            <w:proofErr w:type="gramEnd"/>
            <w:r>
              <w:t xml:space="preserve"> not the same, then the error message will be shown “Password does not match”.</w:t>
            </w:r>
          </w:p>
          <w:p w14:paraId="7B74C2B5" w14:textId="77777777" w:rsidR="005626BB" w:rsidRDefault="00000000">
            <w:pPr>
              <w:spacing w:after="240" w:line="259" w:lineRule="auto"/>
              <w:ind w:left="720" w:right="0" w:firstLine="0"/>
            </w:pPr>
            <w:r>
              <w:t>If email format is not correct, then error message will be shown “Invalid email”</w:t>
            </w:r>
          </w:p>
          <w:p w14:paraId="495E8D11" w14:textId="77777777" w:rsidR="005626BB" w:rsidRDefault="005626BB">
            <w:pPr>
              <w:spacing w:after="240" w:line="259" w:lineRule="auto"/>
              <w:ind w:left="720" w:right="0" w:firstLine="0"/>
            </w:pPr>
          </w:p>
        </w:tc>
      </w:tr>
      <w:tr w:rsidR="005626BB" w14:paraId="56DD2F74"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84409EA" w14:textId="77777777" w:rsidR="005626BB" w:rsidRDefault="00000000">
            <w:pPr>
              <w:spacing w:before="240" w:after="240" w:line="259" w:lineRule="auto"/>
              <w:ind w:left="80" w:right="0" w:firstLine="0"/>
              <w:rPr>
                <w:b/>
              </w:rPr>
            </w:pPr>
            <w:r>
              <w:rPr>
                <w:b/>
              </w:rPr>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53D2C66" w14:textId="77777777" w:rsidR="005626BB" w:rsidRDefault="00000000">
            <w:pPr>
              <w:spacing w:before="240" w:after="240" w:line="259" w:lineRule="auto"/>
              <w:ind w:left="80" w:right="0" w:firstLine="0"/>
            </w:pPr>
            <w:r>
              <w:t>N/A</w:t>
            </w:r>
          </w:p>
        </w:tc>
      </w:tr>
      <w:tr w:rsidR="005626BB" w14:paraId="5441FB08"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E724C47" w14:textId="77777777" w:rsidR="005626BB" w:rsidRDefault="00000000">
            <w:pPr>
              <w:spacing w:before="240" w:after="240" w:line="259" w:lineRule="auto"/>
              <w:ind w:left="80" w:right="0" w:firstLine="0"/>
              <w:rPr>
                <w:b/>
              </w:rPr>
            </w:pPr>
            <w:r>
              <w:rPr>
                <w:b/>
              </w:rPr>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1E54984" w14:textId="77777777" w:rsidR="005626BB" w:rsidRDefault="00000000">
            <w:pPr>
              <w:spacing w:before="240" w:after="240" w:line="259" w:lineRule="auto"/>
              <w:ind w:left="80" w:right="0" w:firstLine="0"/>
            </w:pPr>
            <w:r>
              <w:t xml:space="preserve">Users must </w:t>
            </w:r>
            <w:proofErr w:type="spellStart"/>
            <w:r>
              <w:t>signIn</w:t>
            </w:r>
            <w:proofErr w:type="spellEnd"/>
          </w:p>
        </w:tc>
      </w:tr>
    </w:tbl>
    <w:p w14:paraId="024856F3" w14:textId="77777777" w:rsidR="005626BB" w:rsidRDefault="005626BB">
      <w:pPr>
        <w:spacing w:after="459" w:line="259" w:lineRule="auto"/>
        <w:ind w:left="451" w:right="0" w:firstLine="0"/>
      </w:pPr>
    </w:p>
    <w:p w14:paraId="2C3C681E" w14:textId="77777777" w:rsidR="005626BB" w:rsidRDefault="00000000">
      <w:pPr>
        <w:shd w:val="clear" w:color="auto" w:fill="FFFFFF"/>
        <w:spacing w:before="240" w:after="240" w:line="259" w:lineRule="auto"/>
        <w:ind w:left="1180" w:right="0" w:firstLine="0"/>
        <w:rPr>
          <w:b/>
        </w:rPr>
      </w:pPr>
      <w:r>
        <w:rPr>
          <w:b/>
        </w:rPr>
        <w:lastRenderedPageBreak/>
        <w:t>4.2.5: Daily autogenerated Messages</w:t>
      </w:r>
    </w:p>
    <w:tbl>
      <w:tblPr>
        <w:tblStyle w:val="a6"/>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2ABEF820" w14:textId="77777777">
        <w:trPr>
          <w:trHeight w:val="510"/>
        </w:trPr>
        <w:tc>
          <w:tcPr>
            <w:tcW w:w="318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4731773"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6E576B5E" w14:textId="77777777" w:rsidR="005626BB" w:rsidRDefault="00000000">
            <w:pPr>
              <w:spacing w:before="240" w:after="240" w:line="259" w:lineRule="auto"/>
              <w:ind w:left="80" w:right="0" w:firstLine="0"/>
            </w:pPr>
            <w:r>
              <w:t>M2-UC-2.</w:t>
            </w:r>
          </w:p>
        </w:tc>
      </w:tr>
      <w:tr w:rsidR="005626BB" w14:paraId="46CBEE03"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B41AA94"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139F07F" w14:textId="77777777" w:rsidR="005626BB" w:rsidRDefault="00000000">
            <w:pPr>
              <w:spacing w:before="240" w:after="240" w:line="259" w:lineRule="auto"/>
              <w:ind w:left="80" w:right="0" w:firstLine="0"/>
            </w:pPr>
            <w:r>
              <w:t>Daily auto generated Message</w:t>
            </w:r>
          </w:p>
        </w:tc>
      </w:tr>
      <w:tr w:rsidR="005626BB" w14:paraId="46D6C0AE"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876B392" w14:textId="77777777" w:rsidR="005626BB" w:rsidRDefault="00000000">
            <w:pPr>
              <w:spacing w:before="240" w:after="240" w:line="259" w:lineRule="auto"/>
              <w:ind w:left="8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CD3B0A6" w14:textId="77777777" w:rsidR="005626BB" w:rsidRDefault="00000000">
            <w:pPr>
              <w:spacing w:before="240" w:after="240" w:line="259" w:lineRule="auto"/>
              <w:ind w:left="0" w:right="0" w:firstLine="0"/>
            </w:pPr>
            <w:r>
              <w:t>System</w:t>
            </w:r>
          </w:p>
          <w:p w14:paraId="002C8429" w14:textId="77777777" w:rsidR="005626BB" w:rsidRDefault="005626BB">
            <w:pPr>
              <w:spacing w:before="240" w:after="240" w:line="259" w:lineRule="auto"/>
              <w:ind w:left="80" w:right="0" w:firstLine="0"/>
            </w:pPr>
          </w:p>
        </w:tc>
      </w:tr>
      <w:tr w:rsidR="005626BB" w14:paraId="6DFD78FE"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7AABE5C" w14:textId="77777777" w:rsidR="005626BB" w:rsidRDefault="00000000">
            <w:pPr>
              <w:spacing w:before="240" w:after="240" w:line="259" w:lineRule="auto"/>
              <w:ind w:left="80" w:right="0" w:firstLine="0"/>
              <w:rPr>
                <w:b/>
              </w:rPr>
            </w:pPr>
            <w:r>
              <w:rPr>
                <w:b/>
              </w:rPr>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C55ADE8" w14:textId="77777777" w:rsidR="005626BB" w:rsidRDefault="00000000">
            <w:pPr>
              <w:spacing w:before="240" w:after="240" w:line="259" w:lineRule="auto"/>
              <w:ind w:left="80" w:right="0" w:firstLine="0"/>
            </w:pPr>
            <w:r>
              <w:t xml:space="preserve"> a message is generated by bot after </w:t>
            </w:r>
            <w:proofErr w:type="gramStart"/>
            <w:r>
              <w:t>every  24</w:t>
            </w:r>
            <w:proofErr w:type="gramEnd"/>
            <w:r>
              <w:t xml:space="preserve"> hours</w:t>
            </w:r>
          </w:p>
        </w:tc>
      </w:tr>
      <w:tr w:rsidR="005626BB" w14:paraId="76347C24"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0178EB4"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2CA4E8F" w14:textId="77777777" w:rsidR="005626BB" w:rsidRDefault="00000000">
            <w:pPr>
              <w:spacing w:before="240" w:after="240" w:line="259" w:lineRule="auto"/>
              <w:ind w:left="80" w:right="0" w:firstLine="0"/>
            </w:pPr>
            <w:r>
              <w:t>N/A</w:t>
            </w:r>
          </w:p>
        </w:tc>
      </w:tr>
      <w:tr w:rsidR="005626BB" w14:paraId="012F584D"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68B7A1F" w14:textId="77777777" w:rsidR="005626BB" w:rsidRDefault="00000000">
            <w:pPr>
              <w:spacing w:before="240" w:after="240" w:line="259" w:lineRule="auto"/>
              <w:ind w:left="8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FD8D9A5" w14:textId="77777777" w:rsidR="005626BB" w:rsidRDefault="005626BB">
            <w:pPr>
              <w:spacing w:before="240" w:after="240" w:line="259" w:lineRule="auto"/>
              <w:ind w:left="0" w:right="0" w:firstLine="0"/>
            </w:pPr>
          </w:p>
          <w:p w14:paraId="7D22555F" w14:textId="77777777" w:rsidR="005626BB" w:rsidRDefault="00000000">
            <w:pPr>
              <w:spacing w:before="240" w:after="240" w:line="259" w:lineRule="auto"/>
              <w:ind w:left="80" w:right="0" w:firstLine="0"/>
            </w:pPr>
            <w:r>
              <w:t>User must have installed the app</w:t>
            </w:r>
          </w:p>
          <w:p w14:paraId="293213D3" w14:textId="77777777" w:rsidR="005626BB" w:rsidRDefault="005626BB">
            <w:pPr>
              <w:spacing w:before="240" w:after="240" w:line="259" w:lineRule="auto"/>
              <w:ind w:left="80" w:right="0" w:firstLine="0"/>
            </w:pPr>
          </w:p>
        </w:tc>
      </w:tr>
      <w:tr w:rsidR="005626BB" w14:paraId="3EF08119"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05B42DD" w14:textId="77777777" w:rsidR="005626BB" w:rsidRDefault="00000000">
            <w:pPr>
              <w:spacing w:before="240" w:after="240" w:line="259" w:lineRule="auto"/>
              <w:ind w:left="80" w:right="0" w:firstLine="0"/>
              <w:rPr>
                <w:b/>
              </w:rPr>
            </w:pPr>
            <w:r>
              <w:rPr>
                <w:b/>
              </w:rPr>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820D74E" w14:textId="77777777" w:rsidR="005626BB" w:rsidRDefault="00000000">
            <w:pPr>
              <w:spacing w:before="240" w:after="240" w:line="259" w:lineRule="auto"/>
              <w:ind w:left="80" w:right="0" w:firstLine="0"/>
            </w:pPr>
            <w:r>
              <w:t>message shown in notification.</w:t>
            </w:r>
          </w:p>
        </w:tc>
      </w:tr>
      <w:tr w:rsidR="005626BB" w14:paraId="5935C626" w14:textId="77777777">
        <w:trPr>
          <w:trHeight w:val="358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B956F4B" w14:textId="77777777" w:rsidR="005626BB" w:rsidRDefault="00000000">
            <w:pPr>
              <w:spacing w:before="240" w:after="240" w:line="259" w:lineRule="auto"/>
              <w:ind w:left="80" w:right="0" w:firstLine="0"/>
              <w:rPr>
                <w:b/>
              </w:rPr>
            </w:pPr>
            <w:r>
              <w:rPr>
                <w:b/>
              </w:rPr>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EDB4BE4" w14:textId="77777777" w:rsidR="005626BB" w:rsidRDefault="00000000">
            <w:pPr>
              <w:spacing w:after="240" w:line="259" w:lineRule="auto"/>
              <w:ind w:left="720" w:right="0" w:firstLine="0"/>
            </w:pPr>
            <w:r>
              <w:t xml:space="preserve">auto generated message is shown by the bot after each 24 </w:t>
            </w:r>
            <w:proofErr w:type="gramStart"/>
            <w:r>
              <w:t>hour</w:t>
            </w:r>
            <w:proofErr w:type="gramEnd"/>
            <w:r>
              <w:t>.</w:t>
            </w:r>
          </w:p>
          <w:p w14:paraId="5DFB33C8" w14:textId="77777777" w:rsidR="005626BB" w:rsidRDefault="00000000">
            <w:pPr>
              <w:spacing w:after="240" w:line="259" w:lineRule="auto"/>
              <w:ind w:left="720" w:right="0" w:firstLine="0"/>
            </w:pPr>
            <w:r>
              <w:t>Asking for queries</w:t>
            </w:r>
          </w:p>
          <w:p w14:paraId="08FE6437" w14:textId="77777777" w:rsidR="005626BB" w:rsidRDefault="00000000">
            <w:pPr>
              <w:spacing w:after="240" w:line="259" w:lineRule="auto"/>
              <w:ind w:left="720" w:right="0" w:firstLine="0"/>
            </w:pPr>
            <w:r>
              <w:t>Asking for health</w:t>
            </w:r>
          </w:p>
          <w:p w14:paraId="22573C51" w14:textId="77777777" w:rsidR="005626BB" w:rsidRDefault="005626BB">
            <w:pPr>
              <w:spacing w:after="240" w:line="259" w:lineRule="auto"/>
              <w:ind w:left="720" w:right="0" w:firstLine="0"/>
            </w:pPr>
          </w:p>
          <w:p w14:paraId="07B1BAF5" w14:textId="77777777" w:rsidR="005626BB" w:rsidRDefault="005626BB">
            <w:pPr>
              <w:spacing w:after="240" w:line="259" w:lineRule="auto"/>
              <w:ind w:left="720" w:right="0" w:firstLine="0"/>
            </w:pPr>
          </w:p>
          <w:p w14:paraId="485E0013" w14:textId="77777777" w:rsidR="005626BB" w:rsidRDefault="005626BB">
            <w:pPr>
              <w:spacing w:after="240" w:line="259" w:lineRule="auto"/>
              <w:ind w:left="720" w:right="0" w:firstLine="0"/>
            </w:pPr>
          </w:p>
        </w:tc>
      </w:tr>
      <w:tr w:rsidR="005626BB" w14:paraId="4B8F9262"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EFF7332" w14:textId="77777777" w:rsidR="005626BB" w:rsidRDefault="00000000">
            <w:pPr>
              <w:spacing w:before="240" w:after="240" w:line="259" w:lineRule="auto"/>
              <w:ind w:left="80" w:right="0" w:firstLine="0"/>
              <w:rPr>
                <w:b/>
              </w:rPr>
            </w:pPr>
            <w:r>
              <w:rPr>
                <w:b/>
              </w:rPr>
              <w:lastRenderedPageBreak/>
              <w:t>Alternative Flows:</w:t>
            </w:r>
          </w:p>
          <w:p w14:paraId="28F34BBD"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8AD4DD5" w14:textId="77777777" w:rsidR="005626BB" w:rsidRDefault="00000000">
            <w:pPr>
              <w:spacing w:before="240" w:after="240" w:line="259" w:lineRule="auto"/>
              <w:ind w:left="80" w:right="0" w:firstLine="0"/>
            </w:pPr>
            <w:proofErr w:type="gramStart"/>
            <w:r>
              <w:t>N.A</w:t>
            </w:r>
            <w:proofErr w:type="gramEnd"/>
          </w:p>
        </w:tc>
      </w:tr>
      <w:tr w:rsidR="005626BB" w14:paraId="71814ABA"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DEFA7AB" w14:textId="77777777" w:rsidR="005626BB" w:rsidRDefault="00000000">
            <w:pPr>
              <w:spacing w:before="240" w:after="240" w:line="259" w:lineRule="auto"/>
              <w:ind w:left="80" w:right="0" w:firstLine="0"/>
              <w:rPr>
                <w:b/>
              </w:rPr>
            </w:pPr>
            <w:r>
              <w:rPr>
                <w:b/>
              </w:rPr>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E0044CE" w14:textId="77777777" w:rsidR="005626BB" w:rsidRDefault="005626BB">
            <w:pPr>
              <w:spacing w:after="240" w:line="259" w:lineRule="auto"/>
              <w:ind w:left="720" w:right="0" w:firstLine="0"/>
            </w:pPr>
          </w:p>
          <w:p w14:paraId="7B5C6C12" w14:textId="77777777" w:rsidR="005626BB" w:rsidRDefault="00000000">
            <w:pPr>
              <w:spacing w:after="240" w:line="259" w:lineRule="auto"/>
              <w:ind w:left="720" w:right="0" w:firstLine="0"/>
            </w:pPr>
            <w:r>
              <w:t>If the application is not installed, a message will not be shown.</w:t>
            </w:r>
          </w:p>
          <w:p w14:paraId="23AAFB8E" w14:textId="77777777" w:rsidR="005626BB" w:rsidRDefault="005626BB">
            <w:pPr>
              <w:spacing w:after="240" w:line="259" w:lineRule="auto"/>
              <w:ind w:left="720" w:right="0" w:firstLine="0"/>
            </w:pPr>
          </w:p>
        </w:tc>
      </w:tr>
      <w:tr w:rsidR="005626BB" w14:paraId="7FBDE60E"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81CC11A" w14:textId="77777777" w:rsidR="005626BB" w:rsidRDefault="00000000">
            <w:pPr>
              <w:spacing w:before="240" w:after="240" w:line="259" w:lineRule="auto"/>
              <w:ind w:left="80" w:right="0" w:firstLine="0"/>
              <w:rPr>
                <w:b/>
              </w:rPr>
            </w:pPr>
            <w:r>
              <w:rPr>
                <w:b/>
              </w:rPr>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228BBEA" w14:textId="77777777" w:rsidR="005626BB" w:rsidRDefault="00000000">
            <w:pPr>
              <w:spacing w:before="240" w:after="240" w:line="259" w:lineRule="auto"/>
              <w:ind w:left="80" w:right="0" w:firstLine="0"/>
            </w:pPr>
            <w:r>
              <w:t>N/A</w:t>
            </w:r>
          </w:p>
        </w:tc>
      </w:tr>
      <w:tr w:rsidR="005626BB" w14:paraId="7A88F5C2"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32FB66D" w14:textId="77777777" w:rsidR="005626BB" w:rsidRDefault="00000000">
            <w:pPr>
              <w:spacing w:before="240" w:after="240" w:line="259" w:lineRule="auto"/>
              <w:ind w:left="80" w:right="0" w:firstLine="0"/>
              <w:rPr>
                <w:b/>
              </w:rPr>
            </w:pPr>
            <w:r>
              <w:rPr>
                <w:b/>
              </w:rPr>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8763981" w14:textId="77777777" w:rsidR="005626BB" w:rsidRDefault="00000000">
            <w:pPr>
              <w:spacing w:before="240" w:after="240" w:line="259" w:lineRule="auto"/>
              <w:ind w:left="80" w:right="0" w:firstLine="0"/>
            </w:pPr>
            <w:r>
              <w:t>N/A</w:t>
            </w:r>
          </w:p>
        </w:tc>
      </w:tr>
    </w:tbl>
    <w:p w14:paraId="734902E4" w14:textId="77777777" w:rsidR="005626BB" w:rsidRDefault="005626BB">
      <w:pPr>
        <w:spacing w:after="459" w:line="259" w:lineRule="auto"/>
        <w:ind w:left="451" w:right="0" w:firstLine="0"/>
      </w:pPr>
    </w:p>
    <w:p w14:paraId="5300E8ED" w14:textId="77777777" w:rsidR="005626BB" w:rsidRDefault="00000000">
      <w:pPr>
        <w:shd w:val="clear" w:color="auto" w:fill="FFFFFF"/>
        <w:spacing w:before="240" w:after="240" w:line="259" w:lineRule="auto"/>
        <w:ind w:left="1180" w:right="0" w:firstLine="0"/>
        <w:rPr>
          <w:b/>
        </w:rPr>
      </w:pPr>
      <w:proofErr w:type="gramStart"/>
      <w:r>
        <w:rPr>
          <w:b/>
        </w:rPr>
        <w:t>4.2.6:Chatrplies</w:t>
      </w:r>
      <w:proofErr w:type="gramEnd"/>
      <w:r>
        <w:rPr>
          <w:b/>
        </w:rPr>
        <w:t xml:space="preserve"> </w:t>
      </w:r>
    </w:p>
    <w:tbl>
      <w:tblPr>
        <w:tblStyle w:val="a7"/>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677EA930" w14:textId="77777777">
        <w:trPr>
          <w:trHeight w:val="510"/>
        </w:trPr>
        <w:tc>
          <w:tcPr>
            <w:tcW w:w="318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4F4AEED"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19E7AA58" w14:textId="77777777" w:rsidR="005626BB" w:rsidRDefault="00000000">
            <w:pPr>
              <w:spacing w:before="240" w:after="240" w:line="259" w:lineRule="auto"/>
              <w:ind w:left="80" w:right="0" w:firstLine="0"/>
            </w:pPr>
            <w:r>
              <w:t>M2-UC-3</w:t>
            </w:r>
          </w:p>
        </w:tc>
      </w:tr>
      <w:tr w:rsidR="005626BB" w14:paraId="26C530F8"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12D91A0"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C384BEA" w14:textId="77777777" w:rsidR="005626BB" w:rsidRDefault="00000000">
            <w:pPr>
              <w:spacing w:before="240" w:after="240" w:line="259" w:lineRule="auto"/>
              <w:ind w:left="80" w:right="0" w:firstLine="0"/>
            </w:pPr>
            <w:r>
              <w:t>Chat Replies</w:t>
            </w:r>
          </w:p>
        </w:tc>
      </w:tr>
      <w:tr w:rsidR="005626BB" w14:paraId="091082CF"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5F45AAE" w14:textId="77777777" w:rsidR="005626BB" w:rsidRDefault="00000000">
            <w:pPr>
              <w:spacing w:before="240" w:after="240" w:line="259" w:lineRule="auto"/>
              <w:ind w:left="8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A47B514" w14:textId="77777777" w:rsidR="005626BB" w:rsidRDefault="00000000">
            <w:pPr>
              <w:spacing w:before="240" w:after="240" w:line="259" w:lineRule="auto"/>
              <w:ind w:left="0" w:right="0" w:firstLine="0"/>
            </w:pPr>
            <w:r>
              <w:t>user</w:t>
            </w:r>
          </w:p>
          <w:p w14:paraId="6BFAA172" w14:textId="77777777" w:rsidR="005626BB" w:rsidRDefault="005626BB">
            <w:pPr>
              <w:spacing w:before="240" w:after="240" w:line="259" w:lineRule="auto"/>
              <w:ind w:left="80" w:right="0" w:firstLine="0"/>
            </w:pPr>
          </w:p>
        </w:tc>
      </w:tr>
      <w:tr w:rsidR="005626BB" w14:paraId="7E5F6DE6"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977045B" w14:textId="77777777" w:rsidR="005626BB" w:rsidRDefault="00000000">
            <w:pPr>
              <w:spacing w:before="240" w:after="240" w:line="259" w:lineRule="auto"/>
              <w:ind w:left="80" w:right="0" w:firstLine="0"/>
              <w:rPr>
                <w:b/>
              </w:rPr>
            </w:pPr>
            <w:r>
              <w:rPr>
                <w:b/>
              </w:rPr>
              <w:lastRenderedPageBreak/>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5EF0A00" w14:textId="77777777" w:rsidR="005626BB" w:rsidRDefault="00000000">
            <w:pPr>
              <w:spacing w:before="240" w:after="240" w:line="259" w:lineRule="auto"/>
              <w:ind w:left="80" w:right="0" w:firstLine="0"/>
            </w:pPr>
            <w:r>
              <w:t xml:space="preserve"> </w:t>
            </w:r>
          </w:p>
        </w:tc>
      </w:tr>
      <w:tr w:rsidR="005626BB" w14:paraId="278D5916"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E0810D5"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67A9406" w14:textId="77777777" w:rsidR="005626BB" w:rsidRDefault="00000000">
            <w:pPr>
              <w:spacing w:before="240" w:after="240" w:line="259" w:lineRule="auto"/>
              <w:ind w:left="80" w:right="0" w:firstLine="0"/>
            </w:pPr>
            <w:r>
              <w:t>N/A</w:t>
            </w:r>
          </w:p>
        </w:tc>
      </w:tr>
      <w:tr w:rsidR="005626BB" w14:paraId="5BD5183E"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49F6F97" w14:textId="77777777" w:rsidR="005626BB" w:rsidRDefault="00000000">
            <w:pPr>
              <w:spacing w:before="240" w:after="240" w:line="259" w:lineRule="auto"/>
              <w:ind w:left="8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388E274" w14:textId="77777777" w:rsidR="005626BB" w:rsidRDefault="005626BB">
            <w:pPr>
              <w:spacing w:before="240" w:after="240" w:line="259" w:lineRule="auto"/>
              <w:ind w:left="0" w:right="0" w:firstLine="0"/>
            </w:pPr>
          </w:p>
          <w:p w14:paraId="55643383" w14:textId="77777777" w:rsidR="005626BB" w:rsidRDefault="00000000">
            <w:pPr>
              <w:spacing w:before="240" w:after="240" w:line="259" w:lineRule="auto"/>
              <w:ind w:left="80" w:right="0" w:firstLine="0"/>
            </w:pPr>
            <w:r>
              <w:t>User must have logged in and pressed talk button</w:t>
            </w:r>
          </w:p>
          <w:p w14:paraId="00190B59" w14:textId="77777777" w:rsidR="005626BB" w:rsidRDefault="005626BB">
            <w:pPr>
              <w:spacing w:before="240" w:after="240" w:line="259" w:lineRule="auto"/>
              <w:ind w:left="80" w:right="0" w:firstLine="0"/>
            </w:pPr>
          </w:p>
        </w:tc>
      </w:tr>
      <w:tr w:rsidR="005626BB" w14:paraId="3048D1E1"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90FE43C" w14:textId="77777777" w:rsidR="005626BB" w:rsidRDefault="00000000">
            <w:pPr>
              <w:spacing w:before="240" w:after="240" w:line="259" w:lineRule="auto"/>
              <w:ind w:left="80" w:right="0" w:firstLine="0"/>
              <w:rPr>
                <w:b/>
              </w:rPr>
            </w:pPr>
            <w:r>
              <w:rPr>
                <w:b/>
              </w:rPr>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1B38D85" w14:textId="77777777" w:rsidR="005626BB" w:rsidRDefault="00000000">
            <w:pPr>
              <w:spacing w:before="240" w:after="240" w:line="259" w:lineRule="auto"/>
              <w:ind w:left="80" w:right="0" w:firstLine="0"/>
            </w:pPr>
            <w:r>
              <w:t>system will give replies.</w:t>
            </w:r>
          </w:p>
        </w:tc>
      </w:tr>
      <w:tr w:rsidR="005626BB" w14:paraId="6154AAF7" w14:textId="77777777">
        <w:trPr>
          <w:trHeight w:val="358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4A85ECE" w14:textId="77777777" w:rsidR="005626BB" w:rsidRDefault="00000000">
            <w:pPr>
              <w:spacing w:before="240" w:after="240" w:line="259" w:lineRule="auto"/>
              <w:ind w:left="80" w:right="0" w:firstLine="0"/>
              <w:rPr>
                <w:b/>
              </w:rPr>
            </w:pPr>
            <w:r>
              <w:rPr>
                <w:b/>
              </w:rPr>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A49FC45" w14:textId="77777777" w:rsidR="005626BB" w:rsidRDefault="00000000">
            <w:pPr>
              <w:spacing w:after="240" w:line="259" w:lineRule="auto"/>
              <w:ind w:left="720" w:right="0" w:firstLine="0"/>
            </w:pPr>
            <w:r>
              <w:t xml:space="preserve">options will be given to the user </w:t>
            </w:r>
          </w:p>
          <w:p w14:paraId="035FD197" w14:textId="77777777" w:rsidR="005626BB" w:rsidRDefault="00000000">
            <w:pPr>
              <w:spacing w:after="240" w:line="259" w:lineRule="auto"/>
              <w:ind w:left="720" w:right="0" w:firstLine="0"/>
            </w:pPr>
            <w:r>
              <w:t>Asking for queries</w:t>
            </w:r>
          </w:p>
          <w:p w14:paraId="0DF83E56" w14:textId="77777777" w:rsidR="005626BB" w:rsidRDefault="00000000">
            <w:pPr>
              <w:spacing w:after="240" w:line="259" w:lineRule="auto"/>
              <w:ind w:left="720" w:right="0" w:firstLine="0"/>
            </w:pPr>
            <w:r>
              <w:t>Asking for health</w:t>
            </w:r>
          </w:p>
          <w:p w14:paraId="077C30BA" w14:textId="77777777" w:rsidR="005626BB" w:rsidRDefault="00000000">
            <w:pPr>
              <w:spacing w:after="240" w:line="259" w:lineRule="auto"/>
              <w:ind w:left="720" w:right="0" w:firstLine="0"/>
            </w:pPr>
            <w:r>
              <w:t>asking for general talk</w:t>
            </w:r>
          </w:p>
          <w:p w14:paraId="42660DFC" w14:textId="77777777" w:rsidR="005626BB" w:rsidRDefault="00000000">
            <w:pPr>
              <w:spacing w:after="240" w:line="259" w:lineRule="auto"/>
              <w:ind w:left="720" w:right="0" w:firstLine="0"/>
            </w:pPr>
            <w:r>
              <w:t xml:space="preserve"> stress issues</w:t>
            </w:r>
          </w:p>
          <w:p w14:paraId="60336226" w14:textId="77777777" w:rsidR="005626BB" w:rsidRDefault="00000000">
            <w:pPr>
              <w:spacing w:after="240" w:line="259" w:lineRule="auto"/>
              <w:ind w:left="720" w:right="0" w:firstLine="0"/>
            </w:pPr>
            <w:r>
              <w:t>problem statement</w:t>
            </w:r>
          </w:p>
          <w:p w14:paraId="2E493155" w14:textId="77777777" w:rsidR="005626BB" w:rsidRDefault="00000000">
            <w:pPr>
              <w:spacing w:after="240" w:line="259" w:lineRule="auto"/>
              <w:ind w:left="720" w:right="0" w:firstLine="0"/>
            </w:pPr>
            <w:r>
              <w:t>problems solution</w:t>
            </w:r>
          </w:p>
          <w:p w14:paraId="48F66870" w14:textId="77777777" w:rsidR="005626BB" w:rsidRDefault="00000000">
            <w:pPr>
              <w:spacing w:after="240" w:line="259" w:lineRule="auto"/>
              <w:ind w:left="720" w:right="0" w:firstLine="0"/>
            </w:pPr>
            <w:r>
              <w:t xml:space="preserve">select from predefined messages </w:t>
            </w:r>
          </w:p>
          <w:p w14:paraId="3011735F" w14:textId="77777777" w:rsidR="005626BB" w:rsidRDefault="00000000">
            <w:pPr>
              <w:spacing w:after="240" w:line="259" w:lineRule="auto"/>
              <w:ind w:left="720" w:right="0" w:firstLine="0"/>
            </w:pPr>
            <w:r>
              <w:t>type message</w:t>
            </w:r>
          </w:p>
          <w:p w14:paraId="2883BF75" w14:textId="77777777" w:rsidR="005626BB" w:rsidRDefault="005626BB">
            <w:pPr>
              <w:spacing w:after="240" w:line="259" w:lineRule="auto"/>
              <w:ind w:left="720" w:right="0" w:firstLine="0"/>
            </w:pPr>
          </w:p>
        </w:tc>
      </w:tr>
      <w:tr w:rsidR="005626BB" w14:paraId="2BC7B1A8"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82FC02B" w14:textId="77777777" w:rsidR="005626BB" w:rsidRDefault="00000000">
            <w:pPr>
              <w:spacing w:before="240" w:after="240" w:line="259" w:lineRule="auto"/>
              <w:ind w:left="80" w:right="0" w:firstLine="0"/>
              <w:rPr>
                <w:b/>
              </w:rPr>
            </w:pPr>
            <w:r>
              <w:rPr>
                <w:b/>
              </w:rPr>
              <w:t>Alternative Flows:</w:t>
            </w:r>
          </w:p>
          <w:p w14:paraId="2AEBDD75"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59B8EF2" w14:textId="77777777" w:rsidR="005626BB" w:rsidRDefault="00000000">
            <w:pPr>
              <w:spacing w:before="240" w:after="240" w:line="259" w:lineRule="auto"/>
              <w:ind w:left="80" w:right="0" w:firstLine="0"/>
            </w:pPr>
            <w:proofErr w:type="gramStart"/>
            <w:r>
              <w:t>N.A</w:t>
            </w:r>
            <w:proofErr w:type="gramEnd"/>
          </w:p>
        </w:tc>
      </w:tr>
      <w:tr w:rsidR="005626BB" w14:paraId="503DC94D"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6F74868" w14:textId="77777777" w:rsidR="005626BB" w:rsidRDefault="00000000">
            <w:pPr>
              <w:spacing w:before="240" w:after="240" w:line="259" w:lineRule="auto"/>
              <w:ind w:left="80" w:right="0" w:firstLine="0"/>
              <w:rPr>
                <w:b/>
              </w:rPr>
            </w:pPr>
            <w:r>
              <w:rPr>
                <w:b/>
              </w:rPr>
              <w:lastRenderedPageBreak/>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7A19778" w14:textId="77777777" w:rsidR="005626BB" w:rsidRDefault="005626BB">
            <w:pPr>
              <w:spacing w:after="240" w:line="259" w:lineRule="auto"/>
              <w:ind w:left="720" w:right="0" w:firstLine="0"/>
            </w:pPr>
          </w:p>
          <w:p w14:paraId="0D3CC0B2" w14:textId="77777777" w:rsidR="005626BB" w:rsidRDefault="00000000">
            <w:pPr>
              <w:spacing w:after="240" w:line="259" w:lineRule="auto"/>
              <w:ind w:left="720" w:right="0" w:firstLine="0"/>
            </w:pPr>
            <w:r>
              <w:t xml:space="preserve">if the system doesn't understood the query it will display a </w:t>
            </w:r>
            <w:proofErr w:type="spellStart"/>
            <w:proofErr w:type="gramStart"/>
            <w:r>
              <w:t>message”tell</w:t>
            </w:r>
            <w:proofErr w:type="spellEnd"/>
            <w:proofErr w:type="gramEnd"/>
            <w:r>
              <w:t xml:space="preserve"> me more”</w:t>
            </w:r>
          </w:p>
          <w:p w14:paraId="6EB927EE" w14:textId="77777777" w:rsidR="005626BB" w:rsidRDefault="005626BB">
            <w:pPr>
              <w:spacing w:after="240" w:line="259" w:lineRule="auto"/>
              <w:ind w:left="720" w:right="0" w:firstLine="0"/>
            </w:pPr>
          </w:p>
        </w:tc>
      </w:tr>
      <w:tr w:rsidR="005626BB" w14:paraId="05CA5A66"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D6061EA" w14:textId="77777777" w:rsidR="005626BB" w:rsidRDefault="00000000">
            <w:pPr>
              <w:spacing w:before="240" w:after="240" w:line="259" w:lineRule="auto"/>
              <w:ind w:left="80" w:right="0" w:firstLine="0"/>
              <w:rPr>
                <w:b/>
              </w:rPr>
            </w:pPr>
            <w:r>
              <w:rPr>
                <w:b/>
              </w:rPr>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5995122" w14:textId="77777777" w:rsidR="005626BB" w:rsidRDefault="00000000">
            <w:pPr>
              <w:spacing w:before="240" w:after="240" w:line="259" w:lineRule="auto"/>
              <w:ind w:left="80" w:right="0" w:firstLine="0"/>
            </w:pPr>
            <w:r>
              <w:t>N/A</w:t>
            </w:r>
          </w:p>
        </w:tc>
      </w:tr>
      <w:tr w:rsidR="005626BB" w14:paraId="7BCE5294"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EFAB4C0" w14:textId="77777777" w:rsidR="005626BB" w:rsidRDefault="00000000">
            <w:pPr>
              <w:spacing w:before="240" w:after="240" w:line="259" w:lineRule="auto"/>
              <w:ind w:left="80" w:right="0" w:firstLine="0"/>
              <w:rPr>
                <w:b/>
              </w:rPr>
            </w:pPr>
            <w:r>
              <w:rPr>
                <w:b/>
              </w:rPr>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2F4FE58" w14:textId="77777777" w:rsidR="005626BB" w:rsidRDefault="00000000">
            <w:pPr>
              <w:spacing w:before="240" w:after="240" w:line="259" w:lineRule="auto"/>
              <w:ind w:left="80" w:right="0" w:firstLine="0"/>
            </w:pPr>
            <w:r>
              <w:t>N/A</w:t>
            </w:r>
          </w:p>
        </w:tc>
      </w:tr>
    </w:tbl>
    <w:p w14:paraId="3542E516" w14:textId="77777777" w:rsidR="005626BB" w:rsidRDefault="005626BB">
      <w:pPr>
        <w:spacing w:after="459" w:line="259" w:lineRule="auto"/>
        <w:ind w:left="451" w:right="0" w:firstLine="0"/>
      </w:pPr>
    </w:p>
    <w:p w14:paraId="625B576E" w14:textId="77777777" w:rsidR="005626BB" w:rsidRDefault="00000000">
      <w:pPr>
        <w:shd w:val="clear" w:color="auto" w:fill="FFFFFF"/>
        <w:spacing w:before="240" w:after="240" w:line="259" w:lineRule="auto"/>
        <w:ind w:left="1180" w:right="0" w:firstLine="0"/>
        <w:rPr>
          <w:b/>
        </w:rPr>
      </w:pPr>
      <w:r>
        <w:rPr>
          <w:b/>
        </w:rPr>
        <w:t>4.2.7: Email-Id</w:t>
      </w:r>
    </w:p>
    <w:tbl>
      <w:tblPr>
        <w:tblStyle w:val="a8"/>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45BDD762" w14:textId="77777777">
        <w:trPr>
          <w:trHeight w:val="510"/>
        </w:trPr>
        <w:tc>
          <w:tcPr>
            <w:tcW w:w="318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535FA04"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62C54A3C" w14:textId="77777777" w:rsidR="005626BB" w:rsidRDefault="00000000">
            <w:pPr>
              <w:spacing w:before="240" w:after="240" w:line="259" w:lineRule="auto"/>
              <w:ind w:left="80" w:right="0" w:firstLine="0"/>
            </w:pPr>
            <w:r>
              <w:t>M3-UC-1.</w:t>
            </w:r>
          </w:p>
        </w:tc>
      </w:tr>
      <w:tr w:rsidR="005626BB" w14:paraId="2E9A9449"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EFCA08C"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CA7DB72" w14:textId="77777777" w:rsidR="005626BB" w:rsidRDefault="00000000">
            <w:pPr>
              <w:spacing w:before="240" w:after="240" w:line="259" w:lineRule="auto"/>
              <w:ind w:left="80" w:right="0" w:firstLine="0"/>
            </w:pPr>
            <w:r>
              <w:t>Email-Id</w:t>
            </w:r>
          </w:p>
        </w:tc>
      </w:tr>
      <w:tr w:rsidR="005626BB" w14:paraId="729BBF1E"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B376F43" w14:textId="77777777" w:rsidR="005626BB" w:rsidRDefault="00000000">
            <w:pPr>
              <w:spacing w:before="240" w:after="240" w:line="259" w:lineRule="auto"/>
              <w:ind w:left="8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8B446C4" w14:textId="77777777" w:rsidR="005626BB" w:rsidRDefault="00000000">
            <w:pPr>
              <w:spacing w:before="240" w:after="240" w:line="259" w:lineRule="auto"/>
              <w:ind w:left="0" w:right="0" w:firstLine="0"/>
            </w:pPr>
            <w:r>
              <w:t>System</w:t>
            </w:r>
          </w:p>
          <w:p w14:paraId="570B968F" w14:textId="77777777" w:rsidR="005626BB" w:rsidRDefault="005626BB">
            <w:pPr>
              <w:spacing w:before="240" w:after="240" w:line="259" w:lineRule="auto"/>
              <w:ind w:left="80" w:right="0" w:firstLine="0"/>
            </w:pPr>
          </w:p>
        </w:tc>
      </w:tr>
      <w:tr w:rsidR="005626BB" w14:paraId="1DB6E65F"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BFFD390" w14:textId="77777777" w:rsidR="005626BB" w:rsidRDefault="00000000">
            <w:pPr>
              <w:spacing w:before="240" w:after="240" w:line="259" w:lineRule="auto"/>
              <w:ind w:left="80" w:right="0" w:firstLine="0"/>
              <w:rPr>
                <w:b/>
              </w:rPr>
            </w:pPr>
            <w:r>
              <w:rPr>
                <w:b/>
              </w:rPr>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0642A49" w14:textId="77777777" w:rsidR="005626BB" w:rsidRDefault="00000000">
            <w:pPr>
              <w:spacing w:before="240" w:after="240" w:line="259" w:lineRule="auto"/>
              <w:ind w:left="80" w:right="0" w:firstLine="0"/>
            </w:pPr>
            <w:r>
              <w:t xml:space="preserve"> Email Id will be managed </w:t>
            </w:r>
          </w:p>
        </w:tc>
      </w:tr>
      <w:tr w:rsidR="005626BB" w14:paraId="664169C3"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CB098AB"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DDD84ED" w14:textId="77777777" w:rsidR="005626BB" w:rsidRDefault="00000000">
            <w:pPr>
              <w:spacing w:before="240" w:after="240" w:line="259" w:lineRule="auto"/>
              <w:ind w:left="80" w:right="0" w:firstLine="0"/>
            </w:pPr>
            <w:r>
              <w:t>N/A</w:t>
            </w:r>
          </w:p>
        </w:tc>
      </w:tr>
      <w:tr w:rsidR="005626BB" w14:paraId="16C903D0"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6834CCE" w14:textId="77777777" w:rsidR="005626BB" w:rsidRDefault="00000000">
            <w:pPr>
              <w:spacing w:before="240" w:after="240" w:line="259" w:lineRule="auto"/>
              <w:ind w:left="80" w:right="0" w:firstLine="0"/>
              <w:rPr>
                <w:b/>
              </w:rPr>
            </w:pPr>
            <w:r>
              <w:rPr>
                <w:b/>
              </w:rPr>
              <w:lastRenderedPageBreak/>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6267B6A" w14:textId="77777777" w:rsidR="005626BB" w:rsidRDefault="005626BB">
            <w:pPr>
              <w:spacing w:before="240" w:after="240" w:line="259" w:lineRule="auto"/>
              <w:ind w:left="0" w:right="0" w:firstLine="0"/>
            </w:pPr>
          </w:p>
          <w:p w14:paraId="2D595FA9" w14:textId="77777777" w:rsidR="005626BB" w:rsidRDefault="00000000">
            <w:pPr>
              <w:spacing w:before="240" w:after="240" w:line="259" w:lineRule="auto"/>
              <w:ind w:left="80" w:right="0" w:firstLine="0"/>
            </w:pPr>
            <w:r>
              <w:t>User must have and existing account</w:t>
            </w:r>
          </w:p>
          <w:p w14:paraId="58B79B2D" w14:textId="77777777" w:rsidR="005626BB" w:rsidRDefault="005626BB">
            <w:pPr>
              <w:spacing w:before="240" w:after="240" w:line="259" w:lineRule="auto"/>
              <w:ind w:left="80" w:right="0" w:firstLine="0"/>
            </w:pPr>
          </w:p>
        </w:tc>
      </w:tr>
      <w:tr w:rsidR="005626BB" w14:paraId="7526ECFE"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8A3FCB5" w14:textId="77777777" w:rsidR="005626BB" w:rsidRDefault="00000000">
            <w:pPr>
              <w:spacing w:before="240" w:after="240" w:line="259" w:lineRule="auto"/>
              <w:ind w:left="80" w:right="0" w:firstLine="0"/>
              <w:rPr>
                <w:b/>
              </w:rPr>
            </w:pPr>
            <w:r>
              <w:rPr>
                <w:b/>
              </w:rPr>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62283CC" w14:textId="77777777" w:rsidR="005626BB" w:rsidRDefault="00000000">
            <w:pPr>
              <w:spacing w:before="240" w:after="240" w:line="259" w:lineRule="auto"/>
              <w:ind w:left="80" w:right="0" w:firstLine="0"/>
            </w:pPr>
            <w:r>
              <w:t>N/A</w:t>
            </w:r>
          </w:p>
        </w:tc>
      </w:tr>
      <w:tr w:rsidR="005626BB" w14:paraId="48FA1170" w14:textId="77777777">
        <w:trPr>
          <w:trHeight w:val="358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15EBBD7" w14:textId="77777777" w:rsidR="005626BB" w:rsidRDefault="00000000">
            <w:pPr>
              <w:spacing w:before="240" w:after="240" w:line="259" w:lineRule="auto"/>
              <w:ind w:left="80" w:right="0" w:firstLine="0"/>
              <w:rPr>
                <w:b/>
              </w:rPr>
            </w:pPr>
            <w:r>
              <w:rPr>
                <w:b/>
              </w:rPr>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A5912C7" w14:textId="77777777" w:rsidR="005626BB" w:rsidRDefault="00000000">
            <w:pPr>
              <w:spacing w:after="240" w:line="259" w:lineRule="auto"/>
              <w:ind w:left="720" w:right="0" w:firstLine="0"/>
            </w:pPr>
            <w:r>
              <w:t>existing account</w:t>
            </w:r>
          </w:p>
          <w:p w14:paraId="263236E2" w14:textId="77777777" w:rsidR="005626BB" w:rsidRDefault="005626BB">
            <w:pPr>
              <w:spacing w:after="240" w:line="259" w:lineRule="auto"/>
              <w:ind w:left="720" w:right="0" w:firstLine="0"/>
            </w:pPr>
          </w:p>
          <w:p w14:paraId="6F7046BA" w14:textId="77777777" w:rsidR="005626BB" w:rsidRDefault="00000000">
            <w:pPr>
              <w:spacing w:after="240" w:line="259" w:lineRule="auto"/>
              <w:ind w:left="720" w:right="0" w:firstLine="0"/>
            </w:pPr>
            <w:r>
              <w:t xml:space="preserve"> </w:t>
            </w:r>
          </w:p>
          <w:p w14:paraId="41564A7A" w14:textId="77777777" w:rsidR="005626BB" w:rsidRDefault="005626BB">
            <w:pPr>
              <w:spacing w:after="240" w:line="259" w:lineRule="auto"/>
              <w:ind w:left="720" w:right="0" w:firstLine="0"/>
            </w:pPr>
          </w:p>
          <w:p w14:paraId="2673FC5E" w14:textId="77777777" w:rsidR="005626BB" w:rsidRDefault="005626BB">
            <w:pPr>
              <w:spacing w:after="240" w:line="259" w:lineRule="auto"/>
              <w:ind w:left="720" w:right="0" w:firstLine="0"/>
            </w:pPr>
          </w:p>
          <w:p w14:paraId="4AA57804" w14:textId="77777777" w:rsidR="005626BB" w:rsidRDefault="005626BB">
            <w:pPr>
              <w:spacing w:after="240" w:line="259" w:lineRule="auto"/>
              <w:ind w:left="720" w:right="0" w:firstLine="0"/>
            </w:pPr>
          </w:p>
        </w:tc>
      </w:tr>
      <w:tr w:rsidR="005626BB" w14:paraId="0567B057"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C7BC350" w14:textId="77777777" w:rsidR="005626BB" w:rsidRDefault="00000000">
            <w:pPr>
              <w:spacing w:before="240" w:after="240" w:line="259" w:lineRule="auto"/>
              <w:ind w:left="80" w:right="0" w:firstLine="0"/>
              <w:rPr>
                <w:b/>
              </w:rPr>
            </w:pPr>
            <w:r>
              <w:rPr>
                <w:b/>
              </w:rPr>
              <w:t>Alternative Flows:</w:t>
            </w:r>
          </w:p>
          <w:p w14:paraId="7300B4CB"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D24BCB0" w14:textId="77777777" w:rsidR="005626BB" w:rsidRDefault="00000000">
            <w:pPr>
              <w:spacing w:before="240" w:after="240" w:line="259" w:lineRule="auto"/>
              <w:ind w:left="80" w:right="0" w:firstLine="0"/>
            </w:pPr>
            <w:proofErr w:type="gramStart"/>
            <w:r>
              <w:t>N.A</w:t>
            </w:r>
            <w:proofErr w:type="gramEnd"/>
          </w:p>
        </w:tc>
      </w:tr>
      <w:tr w:rsidR="005626BB" w14:paraId="5EC5103E"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5E4AB94" w14:textId="77777777" w:rsidR="005626BB" w:rsidRDefault="00000000">
            <w:pPr>
              <w:spacing w:before="240" w:after="240" w:line="259" w:lineRule="auto"/>
              <w:ind w:left="80" w:right="0" w:firstLine="0"/>
              <w:rPr>
                <w:b/>
              </w:rPr>
            </w:pPr>
            <w:r>
              <w:rPr>
                <w:b/>
              </w:rPr>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09752E3" w14:textId="77777777" w:rsidR="005626BB" w:rsidRDefault="005626BB">
            <w:pPr>
              <w:spacing w:after="240" w:line="259" w:lineRule="auto"/>
              <w:ind w:left="720" w:right="0" w:firstLine="0"/>
            </w:pPr>
          </w:p>
          <w:p w14:paraId="2853ADB3" w14:textId="77777777" w:rsidR="005626BB" w:rsidRDefault="00000000">
            <w:pPr>
              <w:spacing w:after="240" w:line="259" w:lineRule="auto"/>
              <w:ind w:left="720" w:right="0" w:firstLine="0"/>
            </w:pPr>
            <w:r>
              <w:t xml:space="preserve">If the user has no existing </w:t>
            </w:r>
            <w:proofErr w:type="gramStart"/>
            <w:r>
              <w:t>account</w:t>
            </w:r>
            <w:proofErr w:type="gramEnd"/>
            <w:r>
              <w:t xml:space="preserve"> he will have to create one.</w:t>
            </w:r>
          </w:p>
          <w:p w14:paraId="2D3B80B3" w14:textId="77777777" w:rsidR="005626BB" w:rsidRDefault="005626BB">
            <w:pPr>
              <w:spacing w:after="240" w:line="259" w:lineRule="auto"/>
              <w:ind w:left="720" w:right="0" w:firstLine="0"/>
            </w:pPr>
          </w:p>
        </w:tc>
      </w:tr>
      <w:tr w:rsidR="005626BB" w14:paraId="322EDE7B"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90D03B9" w14:textId="77777777" w:rsidR="005626BB" w:rsidRDefault="00000000">
            <w:pPr>
              <w:spacing w:before="240" w:after="240" w:line="259" w:lineRule="auto"/>
              <w:ind w:left="80" w:right="0" w:firstLine="0"/>
              <w:rPr>
                <w:b/>
              </w:rPr>
            </w:pPr>
            <w:r>
              <w:rPr>
                <w:b/>
              </w:rPr>
              <w:lastRenderedPageBreak/>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354AAF3" w14:textId="77777777" w:rsidR="005626BB" w:rsidRDefault="00000000">
            <w:pPr>
              <w:spacing w:before="240" w:after="240" w:line="259" w:lineRule="auto"/>
              <w:ind w:left="80" w:right="0" w:firstLine="0"/>
            </w:pPr>
            <w:r>
              <w:t>N/A</w:t>
            </w:r>
          </w:p>
        </w:tc>
      </w:tr>
      <w:tr w:rsidR="005626BB" w14:paraId="2FE80EED"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B19E2FC" w14:textId="77777777" w:rsidR="005626BB" w:rsidRDefault="00000000">
            <w:pPr>
              <w:spacing w:before="240" w:after="240" w:line="259" w:lineRule="auto"/>
              <w:ind w:left="80" w:right="0" w:firstLine="0"/>
              <w:rPr>
                <w:b/>
              </w:rPr>
            </w:pPr>
            <w:r>
              <w:rPr>
                <w:b/>
              </w:rPr>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B25B045" w14:textId="77777777" w:rsidR="005626BB" w:rsidRDefault="00000000">
            <w:pPr>
              <w:spacing w:before="240" w:after="240" w:line="259" w:lineRule="auto"/>
              <w:ind w:left="80" w:right="0" w:firstLine="0"/>
            </w:pPr>
            <w:r>
              <w:t>N/A</w:t>
            </w:r>
          </w:p>
        </w:tc>
      </w:tr>
    </w:tbl>
    <w:p w14:paraId="749154FD" w14:textId="77777777" w:rsidR="005626BB" w:rsidRDefault="00000000">
      <w:pPr>
        <w:spacing w:after="459" w:line="259" w:lineRule="auto"/>
        <w:ind w:left="451" w:right="0" w:firstLine="0"/>
      </w:pPr>
      <w:r>
        <w:t>\</w:t>
      </w:r>
    </w:p>
    <w:p w14:paraId="06766546" w14:textId="77777777" w:rsidR="005626BB" w:rsidRDefault="00000000">
      <w:pPr>
        <w:shd w:val="clear" w:color="auto" w:fill="FFFFFF"/>
        <w:spacing w:before="240" w:after="240" w:line="259" w:lineRule="auto"/>
        <w:ind w:left="1180" w:right="0" w:firstLine="0"/>
        <w:rPr>
          <w:b/>
        </w:rPr>
      </w:pPr>
      <w:r>
        <w:rPr>
          <w:b/>
        </w:rPr>
        <w:t>4.2.8: Customers Password</w:t>
      </w:r>
    </w:p>
    <w:tbl>
      <w:tblPr>
        <w:tblStyle w:val="a9"/>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03847C23" w14:textId="77777777">
        <w:trPr>
          <w:trHeight w:val="510"/>
        </w:trPr>
        <w:tc>
          <w:tcPr>
            <w:tcW w:w="318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717EF8C"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3C4D7B6B" w14:textId="77777777" w:rsidR="005626BB" w:rsidRDefault="00000000">
            <w:pPr>
              <w:spacing w:before="240" w:after="240" w:line="259" w:lineRule="auto"/>
              <w:ind w:left="80" w:right="0" w:firstLine="0"/>
            </w:pPr>
            <w:r>
              <w:t>M3-UC-2</w:t>
            </w:r>
          </w:p>
        </w:tc>
      </w:tr>
      <w:tr w:rsidR="005626BB" w14:paraId="64C209C2"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C9AEA0A"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E113243" w14:textId="77777777" w:rsidR="005626BB" w:rsidRDefault="00000000">
            <w:pPr>
              <w:spacing w:before="240" w:after="240" w:line="259" w:lineRule="auto"/>
              <w:ind w:left="80" w:right="0" w:firstLine="0"/>
            </w:pPr>
            <w:r>
              <w:t>Customers Password</w:t>
            </w:r>
          </w:p>
        </w:tc>
      </w:tr>
      <w:tr w:rsidR="005626BB" w14:paraId="1C24D87D"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2FD3404" w14:textId="77777777" w:rsidR="005626BB" w:rsidRDefault="00000000">
            <w:pPr>
              <w:spacing w:before="240" w:after="240" w:line="259" w:lineRule="auto"/>
              <w:ind w:left="8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6C13D71" w14:textId="77777777" w:rsidR="005626BB" w:rsidRDefault="00000000">
            <w:pPr>
              <w:spacing w:before="240" w:after="240" w:line="259" w:lineRule="auto"/>
              <w:ind w:left="0" w:right="0" w:firstLine="0"/>
            </w:pPr>
            <w:r>
              <w:t>System</w:t>
            </w:r>
          </w:p>
          <w:p w14:paraId="7E5EF689" w14:textId="77777777" w:rsidR="005626BB" w:rsidRDefault="005626BB">
            <w:pPr>
              <w:spacing w:before="240" w:after="240" w:line="259" w:lineRule="auto"/>
              <w:ind w:left="80" w:right="0" w:firstLine="0"/>
            </w:pPr>
          </w:p>
        </w:tc>
      </w:tr>
      <w:tr w:rsidR="005626BB" w14:paraId="0B6946DC"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C91EA7B" w14:textId="77777777" w:rsidR="005626BB" w:rsidRDefault="00000000">
            <w:pPr>
              <w:spacing w:before="240" w:after="240" w:line="259" w:lineRule="auto"/>
              <w:ind w:left="80" w:right="0" w:firstLine="0"/>
              <w:rPr>
                <w:b/>
              </w:rPr>
            </w:pPr>
            <w:r>
              <w:rPr>
                <w:b/>
              </w:rPr>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4DD5DEF" w14:textId="77777777" w:rsidR="005626BB" w:rsidRDefault="00000000">
            <w:pPr>
              <w:spacing w:before="240" w:after="240" w:line="259" w:lineRule="auto"/>
              <w:ind w:left="80" w:right="0" w:firstLine="0"/>
            </w:pPr>
            <w:r>
              <w:t xml:space="preserve"> </w:t>
            </w:r>
            <w:proofErr w:type="gramStart"/>
            <w:r>
              <w:t>Customers  will</w:t>
            </w:r>
            <w:proofErr w:type="gramEnd"/>
            <w:r>
              <w:t xml:space="preserve"> be managed by the system </w:t>
            </w:r>
          </w:p>
        </w:tc>
      </w:tr>
      <w:tr w:rsidR="005626BB" w14:paraId="0A73F4AB"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0D01FC4"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B5F84BC" w14:textId="77777777" w:rsidR="005626BB" w:rsidRDefault="00000000">
            <w:pPr>
              <w:spacing w:before="240" w:after="240" w:line="259" w:lineRule="auto"/>
              <w:ind w:left="80" w:right="0" w:firstLine="0"/>
            </w:pPr>
            <w:r>
              <w:t>N/A</w:t>
            </w:r>
          </w:p>
        </w:tc>
      </w:tr>
      <w:tr w:rsidR="005626BB" w14:paraId="780D273C"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D7E0BD4" w14:textId="77777777" w:rsidR="005626BB" w:rsidRDefault="00000000">
            <w:pPr>
              <w:spacing w:before="240" w:after="240" w:line="259" w:lineRule="auto"/>
              <w:ind w:left="8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7989757" w14:textId="77777777" w:rsidR="005626BB" w:rsidRDefault="005626BB">
            <w:pPr>
              <w:spacing w:before="240" w:after="240" w:line="259" w:lineRule="auto"/>
              <w:ind w:left="0" w:right="0" w:firstLine="0"/>
            </w:pPr>
          </w:p>
          <w:p w14:paraId="03F2977C" w14:textId="77777777" w:rsidR="005626BB" w:rsidRDefault="00000000">
            <w:pPr>
              <w:spacing w:before="240" w:after="240" w:line="259" w:lineRule="auto"/>
              <w:ind w:left="80" w:right="0" w:firstLine="0"/>
            </w:pPr>
            <w:r>
              <w:t>User must have and a password to authenticate</w:t>
            </w:r>
          </w:p>
          <w:p w14:paraId="0CAA3057" w14:textId="77777777" w:rsidR="005626BB" w:rsidRDefault="005626BB">
            <w:pPr>
              <w:spacing w:before="240" w:after="240" w:line="259" w:lineRule="auto"/>
              <w:ind w:left="80" w:right="0" w:firstLine="0"/>
            </w:pPr>
          </w:p>
        </w:tc>
      </w:tr>
      <w:tr w:rsidR="005626BB" w14:paraId="1CB61532"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BA71A64" w14:textId="77777777" w:rsidR="005626BB" w:rsidRDefault="00000000">
            <w:pPr>
              <w:spacing w:before="240" w:after="240" w:line="259" w:lineRule="auto"/>
              <w:ind w:left="80" w:right="0" w:firstLine="0"/>
              <w:rPr>
                <w:b/>
              </w:rPr>
            </w:pPr>
            <w:r>
              <w:rPr>
                <w:b/>
              </w:rPr>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4AC2FE4" w14:textId="77777777" w:rsidR="005626BB" w:rsidRDefault="00000000">
            <w:pPr>
              <w:spacing w:before="240" w:after="240" w:line="259" w:lineRule="auto"/>
              <w:ind w:left="80" w:right="0" w:firstLine="0"/>
            </w:pPr>
            <w:r>
              <w:t>N/A</w:t>
            </w:r>
          </w:p>
        </w:tc>
      </w:tr>
      <w:tr w:rsidR="005626BB" w14:paraId="6C014FA3" w14:textId="77777777">
        <w:trPr>
          <w:trHeight w:val="358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057F110" w14:textId="77777777" w:rsidR="005626BB" w:rsidRDefault="00000000">
            <w:pPr>
              <w:spacing w:before="240" w:after="240" w:line="259" w:lineRule="auto"/>
              <w:ind w:left="80" w:right="0" w:firstLine="0"/>
              <w:rPr>
                <w:b/>
              </w:rPr>
            </w:pPr>
            <w:r>
              <w:rPr>
                <w:b/>
              </w:rPr>
              <w:lastRenderedPageBreak/>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8C7BABF" w14:textId="77777777" w:rsidR="005626BB" w:rsidRDefault="00000000">
            <w:pPr>
              <w:spacing w:after="240" w:line="259" w:lineRule="auto"/>
              <w:ind w:left="720" w:right="0" w:firstLine="0"/>
            </w:pPr>
            <w:r>
              <w:t>N/A</w:t>
            </w:r>
          </w:p>
          <w:p w14:paraId="4153F340" w14:textId="77777777" w:rsidR="005626BB" w:rsidRDefault="005626BB">
            <w:pPr>
              <w:spacing w:after="240" w:line="259" w:lineRule="auto"/>
              <w:ind w:left="720" w:right="0" w:firstLine="0"/>
            </w:pPr>
          </w:p>
          <w:p w14:paraId="4CA7AB20" w14:textId="77777777" w:rsidR="005626BB" w:rsidRDefault="00000000">
            <w:pPr>
              <w:spacing w:after="240" w:line="259" w:lineRule="auto"/>
              <w:ind w:left="720" w:right="0" w:firstLine="0"/>
            </w:pPr>
            <w:r>
              <w:t xml:space="preserve"> </w:t>
            </w:r>
          </w:p>
          <w:p w14:paraId="575CD266" w14:textId="77777777" w:rsidR="005626BB" w:rsidRDefault="005626BB">
            <w:pPr>
              <w:spacing w:after="240" w:line="259" w:lineRule="auto"/>
              <w:ind w:left="720" w:right="0" w:firstLine="0"/>
            </w:pPr>
          </w:p>
          <w:p w14:paraId="1F0082DA" w14:textId="77777777" w:rsidR="005626BB" w:rsidRDefault="005626BB">
            <w:pPr>
              <w:spacing w:after="240" w:line="259" w:lineRule="auto"/>
              <w:ind w:left="720" w:right="0" w:firstLine="0"/>
            </w:pPr>
          </w:p>
          <w:p w14:paraId="71A898F8" w14:textId="77777777" w:rsidR="005626BB" w:rsidRDefault="005626BB">
            <w:pPr>
              <w:spacing w:after="240" w:line="259" w:lineRule="auto"/>
              <w:ind w:left="720" w:right="0" w:firstLine="0"/>
            </w:pPr>
          </w:p>
        </w:tc>
      </w:tr>
      <w:tr w:rsidR="005626BB" w14:paraId="6DEFB229"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9590FA3" w14:textId="77777777" w:rsidR="005626BB" w:rsidRDefault="00000000">
            <w:pPr>
              <w:spacing w:before="240" w:after="240" w:line="259" w:lineRule="auto"/>
              <w:ind w:left="80" w:right="0" w:firstLine="0"/>
              <w:rPr>
                <w:b/>
              </w:rPr>
            </w:pPr>
            <w:r>
              <w:rPr>
                <w:b/>
              </w:rPr>
              <w:t>Alternative Flows:</w:t>
            </w:r>
          </w:p>
          <w:p w14:paraId="38B99796"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2F9383F" w14:textId="77777777" w:rsidR="005626BB" w:rsidRDefault="00000000">
            <w:pPr>
              <w:spacing w:before="240" w:after="240" w:line="259" w:lineRule="auto"/>
              <w:ind w:left="80" w:right="0" w:firstLine="0"/>
            </w:pPr>
            <w:proofErr w:type="gramStart"/>
            <w:r>
              <w:t>N.A</w:t>
            </w:r>
            <w:proofErr w:type="gramEnd"/>
          </w:p>
        </w:tc>
      </w:tr>
      <w:tr w:rsidR="005626BB" w14:paraId="366C09ED"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F92B09A" w14:textId="77777777" w:rsidR="005626BB" w:rsidRDefault="00000000">
            <w:pPr>
              <w:spacing w:before="240" w:after="240" w:line="259" w:lineRule="auto"/>
              <w:ind w:left="80" w:right="0" w:firstLine="0"/>
              <w:rPr>
                <w:b/>
              </w:rPr>
            </w:pPr>
            <w:r>
              <w:rPr>
                <w:b/>
              </w:rPr>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98DD863" w14:textId="77777777" w:rsidR="005626BB" w:rsidRDefault="005626BB">
            <w:pPr>
              <w:spacing w:after="240" w:line="259" w:lineRule="auto"/>
              <w:ind w:left="720" w:right="0" w:firstLine="0"/>
            </w:pPr>
          </w:p>
          <w:p w14:paraId="31B34301" w14:textId="77777777" w:rsidR="005626BB" w:rsidRDefault="00000000">
            <w:pPr>
              <w:spacing w:after="240" w:line="259" w:lineRule="auto"/>
              <w:ind w:left="720" w:right="0" w:firstLine="0"/>
            </w:pPr>
            <w:r>
              <w:t>user cannot be validated without the password</w:t>
            </w:r>
          </w:p>
          <w:p w14:paraId="451E4C90" w14:textId="77777777" w:rsidR="005626BB" w:rsidRDefault="005626BB">
            <w:pPr>
              <w:spacing w:after="240" w:line="259" w:lineRule="auto"/>
              <w:ind w:left="720" w:right="0" w:firstLine="0"/>
            </w:pPr>
          </w:p>
        </w:tc>
      </w:tr>
      <w:tr w:rsidR="005626BB" w14:paraId="7677F5C0"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9C5AC3A" w14:textId="77777777" w:rsidR="005626BB" w:rsidRDefault="00000000">
            <w:pPr>
              <w:spacing w:before="240" w:after="240" w:line="259" w:lineRule="auto"/>
              <w:ind w:left="80" w:right="0" w:firstLine="0"/>
              <w:rPr>
                <w:b/>
              </w:rPr>
            </w:pPr>
            <w:r>
              <w:rPr>
                <w:b/>
              </w:rPr>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F6D12D2" w14:textId="77777777" w:rsidR="005626BB" w:rsidRDefault="00000000">
            <w:pPr>
              <w:spacing w:before="240" w:after="240" w:line="259" w:lineRule="auto"/>
              <w:ind w:left="80" w:right="0" w:firstLine="0"/>
            </w:pPr>
            <w:r>
              <w:t>N/A</w:t>
            </w:r>
          </w:p>
        </w:tc>
      </w:tr>
      <w:tr w:rsidR="005626BB" w14:paraId="2DA475AB"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31BC36E" w14:textId="77777777" w:rsidR="005626BB" w:rsidRDefault="00000000">
            <w:pPr>
              <w:spacing w:before="240" w:after="240" w:line="259" w:lineRule="auto"/>
              <w:ind w:left="80" w:right="0" w:firstLine="0"/>
              <w:rPr>
                <w:b/>
              </w:rPr>
            </w:pPr>
            <w:r>
              <w:rPr>
                <w:b/>
              </w:rPr>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B253665" w14:textId="77777777" w:rsidR="005626BB" w:rsidRDefault="00000000">
            <w:pPr>
              <w:spacing w:before="240" w:after="240" w:line="259" w:lineRule="auto"/>
              <w:ind w:left="80" w:right="0" w:firstLine="0"/>
            </w:pPr>
            <w:r>
              <w:t>N/A</w:t>
            </w:r>
          </w:p>
        </w:tc>
      </w:tr>
    </w:tbl>
    <w:p w14:paraId="1942E4B6" w14:textId="77777777" w:rsidR="005626BB" w:rsidRDefault="005626BB">
      <w:pPr>
        <w:spacing w:after="459" w:line="259" w:lineRule="auto"/>
        <w:ind w:left="451" w:right="0" w:firstLine="0"/>
      </w:pPr>
    </w:p>
    <w:p w14:paraId="364CC773" w14:textId="77777777" w:rsidR="005626BB" w:rsidRDefault="005626BB">
      <w:pPr>
        <w:spacing w:after="459" w:line="259" w:lineRule="auto"/>
        <w:ind w:left="451" w:right="0" w:firstLine="0"/>
      </w:pPr>
    </w:p>
    <w:p w14:paraId="3A8C5C7F" w14:textId="77777777" w:rsidR="005626BB" w:rsidRDefault="005626BB">
      <w:pPr>
        <w:spacing w:after="459" w:line="259" w:lineRule="auto"/>
        <w:ind w:left="451" w:right="0" w:firstLine="0"/>
      </w:pPr>
    </w:p>
    <w:p w14:paraId="35C5462F" w14:textId="77777777" w:rsidR="005626BB" w:rsidRDefault="005626BB">
      <w:pPr>
        <w:spacing w:after="459" w:line="259" w:lineRule="auto"/>
        <w:ind w:left="451" w:right="0" w:firstLine="0"/>
      </w:pPr>
    </w:p>
    <w:p w14:paraId="6C224EF1" w14:textId="77777777" w:rsidR="005626BB" w:rsidRDefault="00000000">
      <w:pPr>
        <w:shd w:val="clear" w:color="auto" w:fill="FFFFFF"/>
        <w:spacing w:before="240" w:after="240" w:line="259" w:lineRule="auto"/>
        <w:ind w:left="1180" w:right="0" w:firstLine="0"/>
        <w:rPr>
          <w:b/>
        </w:rPr>
      </w:pPr>
      <w:r>
        <w:rPr>
          <w:b/>
        </w:rPr>
        <w:t>4.2.9: User Conversations</w:t>
      </w:r>
    </w:p>
    <w:tbl>
      <w:tblPr>
        <w:tblStyle w:val="aa"/>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63B3EF5E" w14:textId="77777777">
        <w:trPr>
          <w:trHeight w:val="510"/>
        </w:trPr>
        <w:tc>
          <w:tcPr>
            <w:tcW w:w="3180"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14:paraId="7B3B5388"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2E007C79" w14:textId="77777777" w:rsidR="005626BB" w:rsidRDefault="00000000">
            <w:pPr>
              <w:spacing w:before="240" w:after="240" w:line="259" w:lineRule="auto"/>
              <w:ind w:left="80" w:right="0" w:firstLine="0"/>
            </w:pPr>
            <w:r>
              <w:t>M3-UC-3</w:t>
            </w:r>
          </w:p>
        </w:tc>
      </w:tr>
      <w:tr w:rsidR="005626BB" w14:paraId="38BEA07C"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14:paraId="08F2D8F2"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7796FB0" w14:textId="77777777" w:rsidR="005626BB" w:rsidRDefault="00000000">
            <w:pPr>
              <w:spacing w:before="240" w:after="240" w:line="259" w:lineRule="auto"/>
              <w:ind w:left="80" w:right="0" w:firstLine="0"/>
            </w:pPr>
            <w:proofErr w:type="gramStart"/>
            <w:r>
              <w:t>User  conversation</w:t>
            </w:r>
            <w:proofErr w:type="gramEnd"/>
          </w:p>
        </w:tc>
      </w:tr>
      <w:tr w:rsidR="005626BB" w14:paraId="12269036"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14:paraId="041F7DF5" w14:textId="77777777" w:rsidR="005626BB" w:rsidRDefault="00000000">
            <w:pPr>
              <w:spacing w:before="240" w:after="240" w:line="259" w:lineRule="auto"/>
              <w:ind w:left="8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72FC95D" w14:textId="77777777" w:rsidR="005626BB" w:rsidRDefault="00000000">
            <w:pPr>
              <w:spacing w:before="240" w:after="240" w:line="259" w:lineRule="auto"/>
              <w:ind w:left="0" w:right="0" w:firstLine="0"/>
            </w:pPr>
            <w:r>
              <w:t>System</w:t>
            </w:r>
          </w:p>
          <w:p w14:paraId="0F4CD8D1" w14:textId="77777777" w:rsidR="005626BB" w:rsidRDefault="005626BB">
            <w:pPr>
              <w:spacing w:before="240" w:after="240" w:line="259" w:lineRule="auto"/>
              <w:ind w:left="80" w:right="0" w:firstLine="0"/>
            </w:pPr>
          </w:p>
        </w:tc>
      </w:tr>
      <w:tr w:rsidR="005626BB" w14:paraId="2E9DC982"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14:paraId="6C7729A0" w14:textId="77777777" w:rsidR="005626BB" w:rsidRDefault="00000000">
            <w:pPr>
              <w:spacing w:before="240" w:after="240" w:line="259" w:lineRule="auto"/>
              <w:ind w:left="80" w:right="0" w:firstLine="0"/>
              <w:rPr>
                <w:b/>
              </w:rPr>
            </w:pPr>
            <w:r>
              <w:rPr>
                <w:b/>
              </w:rPr>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284E04D" w14:textId="77777777" w:rsidR="005626BB" w:rsidRDefault="00000000">
            <w:pPr>
              <w:spacing w:before="240" w:after="240" w:line="259" w:lineRule="auto"/>
              <w:ind w:left="80" w:right="0" w:firstLine="0"/>
            </w:pPr>
            <w:r>
              <w:t xml:space="preserve"> Customers conversation will be managed by the system uniquely</w:t>
            </w:r>
          </w:p>
        </w:tc>
      </w:tr>
      <w:tr w:rsidR="005626BB" w14:paraId="1F545E26"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14:paraId="76484A67"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E5B4AE0" w14:textId="77777777" w:rsidR="005626BB" w:rsidRDefault="00000000">
            <w:pPr>
              <w:spacing w:before="240" w:after="240" w:line="259" w:lineRule="auto"/>
              <w:ind w:left="80" w:right="0" w:firstLine="0"/>
            </w:pPr>
            <w:r>
              <w:t>N/A</w:t>
            </w:r>
          </w:p>
        </w:tc>
      </w:tr>
      <w:tr w:rsidR="005626BB" w14:paraId="27375E14"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14:paraId="02ACAB6E" w14:textId="77777777" w:rsidR="005626BB" w:rsidRDefault="00000000">
            <w:pPr>
              <w:spacing w:before="240" w:after="240" w:line="259" w:lineRule="auto"/>
              <w:ind w:left="8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5394359" w14:textId="77777777" w:rsidR="005626BB" w:rsidRDefault="005626BB">
            <w:pPr>
              <w:spacing w:before="240" w:after="240" w:line="259" w:lineRule="auto"/>
              <w:ind w:left="0" w:right="0" w:firstLine="0"/>
            </w:pPr>
          </w:p>
          <w:p w14:paraId="70D98380" w14:textId="77777777" w:rsidR="005626BB" w:rsidRDefault="00000000">
            <w:pPr>
              <w:spacing w:before="240" w:after="240" w:line="259" w:lineRule="auto"/>
              <w:ind w:left="80" w:right="0" w:firstLine="0"/>
            </w:pPr>
            <w:r>
              <w:t xml:space="preserve">user must have </w:t>
            </w:r>
            <w:proofErr w:type="gramStart"/>
            <w:r>
              <w:t>go</w:t>
            </w:r>
            <w:proofErr w:type="gramEnd"/>
            <w:r>
              <w:t xml:space="preserve"> through the chat or talk mod.</w:t>
            </w:r>
          </w:p>
          <w:p w14:paraId="6396B1FF" w14:textId="77777777" w:rsidR="005626BB" w:rsidRDefault="005626BB">
            <w:pPr>
              <w:spacing w:before="240" w:after="240" w:line="259" w:lineRule="auto"/>
              <w:ind w:left="80" w:right="0" w:firstLine="0"/>
            </w:pPr>
          </w:p>
        </w:tc>
      </w:tr>
      <w:tr w:rsidR="005626BB" w14:paraId="3939E09B" w14:textId="77777777">
        <w:trPr>
          <w:trHeight w:val="1707"/>
        </w:trPr>
        <w:tc>
          <w:tcPr>
            <w:tcW w:w="3180" w:type="dxa"/>
            <w:tcBorders>
              <w:top w:val="nil"/>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14:paraId="1220E1F6" w14:textId="77777777" w:rsidR="005626BB" w:rsidRDefault="00000000">
            <w:pPr>
              <w:spacing w:before="240" w:after="240" w:line="259" w:lineRule="auto"/>
              <w:ind w:left="80" w:right="0" w:firstLine="0"/>
              <w:rPr>
                <w:b/>
              </w:rPr>
            </w:pPr>
            <w:r>
              <w:rPr>
                <w:b/>
              </w:rPr>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28952CB" w14:textId="77777777" w:rsidR="005626BB" w:rsidRDefault="00000000">
            <w:pPr>
              <w:spacing w:before="240" w:after="240" w:line="259" w:lineRule="auto"/>
              <w:ind w:left="80" w:right="0" w:firstLine="0"/>
            </w:pPr>
            <w:r>
              <w:t>N/A</w:t>
            </w:r>
          </w:p>
        </w:tc>
      </w:tr>
      <w:tr w:rsidR="005626BB" w14:paraId="3197E737" w14:textId="77777777">
        <w:trPr>
          <w:trHeight w:val="3873"/>
        </w:trPr>
        <w:tc>
          <w:tcPr>
            <w:tcW w:w="3180" w:type="dxa"/>
            <w:tcBorders>
              <w:top w:val="nil"/>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14:paraId="7C6A703F" w14:textId="77777777" w:rsidR="005626BB" w:rsidRDefault="00000000">
            <w:pPr>
              <w:spacing w:before="240" w:after="240" w:line="259" w:lineRule="auto"/>
              <w:ind w:left="80" w:right="0" w:firstLine="0"/>
              <w:rPr>
                <w:b/>
              </w:rPr>
            </w:pPr>
            <w:r>
              <w:rPr>
                <w:b/>
              </w:rPr>
              <w:lastRenderedPageBreak/>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A612E34" w14:textId="77777777" w:rsidR="005626BB" w:rsidRDefault="00000000">
            <w:pPr>
              <w:spacing w:after="240" w:line="259" w:lineRule="auto"/>
              <w:ind w:left="720" w:right="0" w:firstLine="0"/>
            </w:pPr>
            <w:r>
              <w:t>gives option to user</w:t>
            </w:r>
          </w:p>
          <w:p w14:paraId="1D364A8C" w14:textId="77777777" w:rsidR="005626BB" w:rsidRDefault="00000000">
            <w:pPr>
              <w:spacing w:after="240" w:line="259" w:lineRule="auto"/>
              <w:ind w:left="720" w:right="0" w:firstLine="0"/>
            </w:pPr>
            <w:r>
              <w:t>1.Space to talk</w:t>
            </w:r>
          </w:p>
          <w:p w14:paraId="46D6A58A" w14:textId="77777777" w:rsidR="005626BB" w:rsidRDefault="00000000">
            <w:pPr>
              <w:spacing w:after="240" w:line="259" w:lineRule="auto"/>
              <w:ind w:left="720" w:right="0" w:firstLine="0"/>
            </w:pPr>
            <w:r>
              <w:t xml:space="preserve"> </w:t>
            </w:r>
          </w:p>
          <w:p w14:paraId="33998051" w14:textId="77777777" w:rsidR="005626BB" w:rsidRDefault="00000000">
            <w:pPr>
              <w:spacing w:after="240" w:line="259" w:lineRule="auto"/>
              <w:ind w:left="720" w:right="0" w:firstLine="0"/>
            </w:pPr>
            <w:r>
              <w:t xml:space="preserve">2.feelings </w:t>
            </w:r>
          </w:p>
          <w:p w14:paraId="22DC6D75" w14:textId="77777777" w:rsidR="005626BB" w:rsidRDefault="00000000">
            <w:pPr>
              <w:spacing w:after="240" w:line="259" w:lineRule="auto"/>
              <w:ind w:left="720" w:right="0" w:firstLine="0"/>
            </w:pPr>
            <w:r>
              <w:t>tell:</w:t>
            </w:r>
          </w:p>
          <w:p w14:paraId="7D5FE6A9" w14:textId="77777777" w:rsidR="005626BB" w:rsidRDefault="00000000">
            <w:pPr>
              <w:spacing w:after="240" w:line="259" w:lineRule="auto"/>
              <w:ind w:left="720" w:right="0" w:firstLine="0"/>
            </w:pPr>
            <w:r>
              <w:t>3.jokes</w:t>
            </w:r>
          </w:p>
          <w:p w14:paraId="6320D455" w14:textId="77777777" w:rsidR="005626BB" w:rsidRDefault="00000000">
            <w:pPr>
              <w:spacing w:after="240" w:line="259" w:lineRule="auto"/>
              <w:ind w:left="720" w:right="0" w:firstLine="0"/>
            </w:pPr>
            <w:r>
              <w:t>4.quran</w:t>
            </w:r>
          </w:p>
          <w:p w14:paraId="7D7EB34A" w14:textId="77777777" w:rsidR="005626BB" w:rsidRDefault="005626BB">
            <w:pPr>
              <w:spacing w:after="240" w:line="259" w:lineRule="auto"/>
              <w:ind w:left="720" w:right="0" w:firstLine="0"/>
            </w:pPr>
          </w:p>
          <w:p w14:paraId="00B12C1A" w14:textId="77777777" w:rsidR="005626BB" w:rsidRDefault="00000000">
            <w:pPr>
              <w:spacing w:after="240" w:line="259" w:lineRule="auto"/>
              <w:ind w:left="720" w:right="0" w:firstLine="0"/>
            </w:pPr>
            <w:r>
              <w:t xml:space="preserve"> </w:t>
            </w:r>
          </w:p>
          <w:p w14:paraId="27F58BA2" w14:textId="77777777" w:rsidR="005626BB" w:rsidRDefault="005626BB">
            <w:pPr>
              <w:spacing w:after="240" w:line="259" w:lineRule="auto"/>
              <w:ind w:left="720" w:right="0" w:firstLine="0"/>
            </w:pPr>
          </w:p>
          <w:p w14:paraId="11FA8372" w14:textId="77777777" w:rsidR="005626BB" w:rsidRDefault="005626BB">
            <w:pPr>
              <w:spacing w:after="240" w:line="259" w:lineRule="auto"/>
              <w:ind w:left="720" w:right="0" w:firstLine="0"/>
            </w:pPr>
          </w:p>
          <w:p w14:paraId="5291773B" w14:textId="77777777" w:rsidR="005626BB" w:rsidRDefault="005626BB">
            <w:pPr>
              <w:spacing w:after="240" w:line="259" w:lineRule="auto"/>
              <w:ind w:left="720" w:right="0" w:firstLine="0"/>
            </w:pPr>
          </w:p>
        </w:tc>
      </w:tr>
      <w:tr w:rsidR="005626BB" w14:paraId="781D6C56"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14:paraId="2B8E03CC" w14:textId="77777777" w:rsidR="005626BB" w:rsidRDefault="00000000">
            <w:pPr>
              <w:spacing w:before="240" w:after="240" w:line="259" w:lineRule="auto"/>
              <w:ind w:left="80" w:right="0" w:firstLine="0"/>
              <w:rPr>
                <w:b/>
              </w:rPr>
            </w:pPr>
            <w:r>
              <w:rPr>
                <w:b/>
              </w:rPr>
              <w:t>Alternative Flows:</w:t>
            </w:r>
          </w:p>
          <w:p w14:paraId="02346249"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EAB2E56" w14:textId="77777777" w:rsidR="005626BB" w:rsidRDefault="00000000">
            <w:pPr>
              <w:spacing w:before="240" w:after="240" w:line="259" w:lineRule="auto"/>
              <w:ind w:left="80" w:right="0" w:firstLine="0"/>
            </w:pPr>
            <w:proofErr w:type="gramStart"/>
            <w:r>
              <w:t>N.A</w:t>
            </w:r>
            <w:proofErr w:type="gramEnd"/>
          </w:p>
        </w:tc>
      </w:tr>
      <w:tr w:rsidR="005626BB" w14:paraId="40A3FC5A"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14:paraId="1BD220F2" w14:textId="77777777" w:rsidR="005626BB" w:rsidRDefault="00000000">
            <w:pPr>
              <w:spacing w:before="240" w:after="240" w:line="259" w:lineRule="auto"/>
              <w:ind w:left="80" w:right="0" w:firstLine="0"/>
              <w:rPr>
                <w:b/>
              </w:rPr>
            </w:pPr>
            <w:r>
              <w:rPr>
                <w:b/>
              </w:rPr>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746A792" w14:textId="77777777" w:rsidR="005626BB" w:rsidRDefault="005626BB">
            <w:pPr>
              <w:spacing w:after="240" w:line="259" w:lineRule="auto"/>
              <w:ind w:left="720" w:right="0" w:firstLine="0"/>
            </w:pPr>
          </w:p>
          <w:p w14:paraId="1C978D11" w14:textId="77777777" w:rsidR="005626BB" w:rsidRDefault="00000000">
            <w:pPr>
              <w:spacing w:after="240" w:line="259" w:lineRule="auto"/>
              <w:ind w:left="720" w:right="0" w:firstLine="0"/>
            </w:pPr>
            <w:r>
              <w:t>N/A</w:t>
            </w:r>
          </w:p>
          <w:p w14:paraId="7D0B96C5" w14:textId="77777777" w:rsidR="005626BB" w:rsidRDefault="005626BB">
            <w:pPr>
              <w:spacing w:after="240" w:line="259" w:lineRule="auto"/>
              <w:ind w:left="720" w:right="0" w:firstLine="0"/>
            </w:pPr>
          </w:p>
        </w:tc>
      </w:tr>
      <w:tr w:rsidR="005626BB" w14:paraId="4D2F3286"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E14DB0A" w14:textId="77777777" w:rsidR="005626BB" w:rsidRDefault="00000000">
            <w:pPr>
              <w:spacing w:before="240" w:after="240" w:line="259" w:lineRule="auto"/>
              <w:ind w:left="80" w:right="0" w:firstLine="0"/>
              <w:rPr>
                <w:b/>
              </w:rPr>
            </w:pPr>
            <w:r>
              <w:rPr>
                <w:b/>
              </w:rPr>
              <w:lastRenderedPageBreak/>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1240060" w14:textId="77777777" w:rsidR="005626BB" w:rsidRDefault="00000000">
            <w:pPr>
              <w:spacing w:before="240" w:after="240" w:line="259" w:lineRule="auto"/>
              <w:ind w:left="80" w:right="0" w:firstLine="0"/>
            </w:pPr>
            <w:r>
              <w:t>N/A</w:t>
            </w:r>
          </w:p>
        </w:tc>
      </w:tr>
      <w:tr w:rsidR="005626BB" w14:paraId="1DD2C79A"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6B21BBE" w14:textId="77777777" w:rsidR="005626BB" w:rsidRDefault="00000000">
            <w:pPr>
              <w:spacing w:before="240" w:after="240" w:line="259" w:lineRule="auto"/>
              <w:ind w:left="80" w:right="0" w:firstLine="0"/>
              <w:rPr>
                <w:b/>
              </w:rPr>
            </w:pPr>
            <w:r>
              <w:rPr>
                <w:b/>
              </w:rPr>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9DF126E" w14:textId="77777777" w:rsidR="005626BB" w:rsidRDefault="00000000">
            <w:pPr>
              <w:spacing w:before="240" w:after="240" w:line="259" w:lineRule="auto"/>
              <w:ind w:left="80" w:right="0" w:firstLine="0"/>
            </w:pPr>
            <w:r>
              <w:t>N/A</w:t>
            </w:r>
          </w:p>
        </w:tc>
      </w:tr>
    </w:tbl>
    <w:p w14:paraId="3A4016EB" w14:textId="77777777" w:rsidR="005626BB" w:rsidRDefault="005626BB">
      <w:pPr>
        <w:spacing w:after="459" w:line="259" w:lineRule="auto"/>
        <w:ind w:left="451" w:right="0" w:firstLine="0"/>
      </w:pPr>
    </w:p>
    <w:p w14:paraId="47BC0326" w14:textId="77777777" w:rsidR="005626BB" w:rsidRDefault="00000000">
      <w:pPr>
        <w:shd w:val="clear" w:color="auto" w:fill="FFFFFF"/>
        <w:spacing w:before="240" w:after="240" w:line="259" w:lineRule="auto"/>
        <w:ind w:left="1180" w:right="0" w:firstLine="0"/>
        <w:rPr>
          <w:b/>
        </w:rPr>
      </w:pPr>
      <w:r>
        <w:rPr>
          <w:b/>
        </w:rPr>
        <w:t>4.2.10: Validation of the user message</w:t>
      </w:r>
    </w:p>
    <w:tbl>
      <w:tblPr>
        <w:tblStyle w:val="ab"/>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273F4703" w14:textId="77777777">
        <w:trPr>
          <w:trHeight w:val="510"/>
        </w:trPr>
        <w:tc>
          <w:tcPr>
            <w:tcW w:w="318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2D1911D"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0CB8C3E1" w14:textId="77777777" w:rsidR="005626BB" w:rsidRDefault="00000000">
            <w:pPr>
              <w:spacing w:before="240" w:after="240" w:line="259" w:lineRule="auto"/>
              <w:ind w:left="80" w:right="0" w:firstLine="0"/>
            </w:pPr>
            <w:r>
              <w:t>M4-UC-1</w:t>
            </w:r>
          </w:p>
        </w:tc>
      </w:tr>
      <w:tr w:rsidR="005626BB" w14:paraId="008D8BA8"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1940160"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6059E0F" w14:textId="77777777" w:rsidR="005626BB" w:rsidRDefault="00000000">
            <w:pPr>
              <w:spacing w:before="240" w:after="240" w:line="259" w:lineRule="auto"/>
              <w:ind w:left="80" w:right="0" w:firstLine="0"/>
            </w:pPr>
            <w:r>
              <w:t xml:space="preserve">Validation of the </w:t>
            </w:r>
            <w:proofErr w:type="gramStart"/>
            <w:r>
              <w:t>users</w:t>
            </w:r>
            <w:proofErr w:type="gramEnd"/>
            <w:r>
              <w:t xml:space="preserve"> message</w:t>
            </w:r>
          </w:p>
        </w:tc>
      </w:tr>
      <w:tr w:rsidR="005626BB" w14:paraId="47B29C36"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1335637" w14:textId="77777777" w:rsidR="005626BB" w:rsidRDefault="00000000">
            <w:pPr>
              <w:spacing w:before="240" w:after="240" w:line="259" w:lineRule="auto"/>
              <w:ind w:left="8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97F5FF0" w14:textId="77777777" w:rsidR="005626BB" w:rsidRDefault="00000000">
            <w:pPr>
              <w:spacing w:before="240" w:after="240" w:line="259" w:lineRule="auto"/>
              <w:ind w:left="0" w:right="0" w:firstLine="0"/>
            </w:pPr>
            <w:r>
              <w:t>System</w:t>
            </w:r>
          </w:p>
          <w:p w14:paraId="669044F7" w14:textId="77777777" w:rsidR="005626BB" w:rsidRDefault="005626BB">
            <w:pPr>
              <w:spacing w:before="240" w:after="240" w:line="259" w:lineRule="auto"/>
              <w:ind w:left="80" w:right="0" w:firstLine="0"/>
            </w:pPr>
          </w:p>
        </w:tc>
      </w:tr>
      <w:tr w:rsidR="005626BB" w14:paraId="660EA03E"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A1F8D59" w14:textId="77777777" w:rsidR="005626BB" w:rsidRDefault="00000000">
            <w:pPr>
              <w:spacing w:before="240" w:after="240" w:line="259" w:lineRule="auto"/>
              <w:ind w:left="80" w:right="0" w:firstLine="0"/>
              <w:rPr>
                <w:b/>
              </w:rPr>
            </w:pPr>
            <w:r>
              <w:rPr>
                <w:b/>
              </w:rPr>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77E5EFC" w14:textId="77777777" w:rsidR="005626BB" w:rsidRDefault="00000000">
            <w:pPr>
              <w:spacing w:before="240" w:after="240" w:line="259" w:lineRule="auto"/>
              <w:ind w:left="80" w:right="0" w:firstLine="0"/>
            </w:pPr>
            <w:r>
              <w:t xml:space="preserve">  message by the user will be validated </w:t>
            </w:r>
          </w:p>
        </w:tc>
      </w:tr>
      <w:tr w:rsidR="005626BB" w14:paraId="00E67571"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A265B4A"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C890DE3" w14:textId="77777777" w:rsidR="005626BB" w:rsidRDefault="00000000">
            <w:pPr>
              <w:spacing w:before="240" w:after="240" w:line="259" w:lineRule="auto"/>
              <w:ind w:left="80" w:right="0" w:firstLine="0"/>
            </w:pPr>
            <w:r>
              <w:t>N/A</w:t>
            </w:r>
          </w:p>
        </w:tc>
      </w:tr>
      <w:tr w:rsidR="005626BB" w14:paraId="79A31CA7"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4341777" w14:textId="77777777" w:rsidR="005626BB" w:rsidRDefault="00000000">
            <w:pPr>
              <w:spacing w:before="240" w:after="240" w:line="259" w:lineRule="auto"/>
              <w:ind w:left="8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D74F889" w14:textId="77777777" w:rsidR="005626BB" w:rsidRDefault="005626BB">
            <w:pPr>
              <w:spacing w:before="240" w:after="240" w:line="259" w:lineRule="auto"/>
              <w:ind w:left="0" w:right="0" w:firstLine="0"/>
            </w:pPr>
          </w:p>
          <w:p w14:paraId="0B6F8FFA" w14:textId="77777777" w:rsidR="005626BB" w:rsidRDefault="00000000">
            <w:pPr>
              <w:spacing w:before="240" w:after="240" w:line="259" w:lineRule="auto"/>
              <w:ind w:left="80" w:right="0" w:firstLine="0"/>
            </w:pPr>
            <w:r>
              <w:t>N/A</w:t>
            </w:r>
          </w:p>
          <w:p w14:paraId="51F330C7" w14:textId="77777777" w:rsidR="005626BB" w:rsidRDefault="005626BB">
            <w:pPr>
              <w:spacing w:before="240" w:after="240" w:line="259" w:lineRule="auto"/>
              <w:ind w:left="80" w:right="0" w:firstLine="0"/>
            </w:pPr>
          </w:p>
        </w:tc>
      </w:tr>
      <w:tr w:rsidR="005626BB" w14:paraId="0376698F"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18F351F" w14:textId="77777777" w:rsidR="005626BB" w:rsidRDefault="00000000">
            <w:pPr>
              <w:spacing w:before="240" w:after="240" w:line="259" w:lineRule="auto"/>
              <w:ind w:left="80" w:right="0" w:firstLine="0"/>
              <w:rPr>
                <w:b/>
              </w:rPr>
            </w:pPr>
            <w:r>
              <w:rPr>
                <w:b/>
              </w:rPr>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DF5A2E0" w14:textId="77777777" w:rsidR="005626BB" w:rsidRDefault="00000000">
            <w:pPr>
              <w:spacing w:before="240" w:after="240" w:line="259" w:lineRule="auto"/>
              <w:ind w:left="80" w:right="0" w:firstLine="0"/>
            </w:pPr>
            <w:r>
              <w:t>ML applied after validation</w:t>
            </w:r>
          </w:p>
        </w:tc>
      </w:tr>
      <w:tr w:rsidR="005626BB" w14:paraId="1467D5E7" w14:textId="77777777">
        <w:trPr>
          <w:trHeight w:val="358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0BC4D77" w14:textId="77777777" w:rsidR="005626BB" w:rsidRDefault="00000000">
            <w:pPr>
              <w:spacing w:before="240" w:after="240" w:line="259" w:lineRule="auto"/>
              <w:ind w:left="80" w:right="0" w:firstLine="0"/>
              <w:rPr>
                <w:b/>
              </w:rPr>
            </w:pPr>
            <w:r>
              <w:rPr>
                <w:b/>
              </w:rPr>
              <w:lastRenderedPageBreak/>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2F4C91E" w14:textId="77777777" w:rsidR="005626BB" w:rsidRDefault="00000000">
            <w:pPr>
              <w:spacing w:after="240" w:line="259" w:lineRule="auto"/>
              <w:ind w:left="0" w:right="0" w:firstLine="0"/>
            </w:pPr>
            <w:r>
              <w:t>1.message length should be precise.</w:t>
            </w:r>
          </w:p>
          <w:p w14:paraId="03D4332F" w14:textId="77777777" w:rsidR="005626BB" w:rsidRDefault="00000000">
            <w:pPr>
              <w:spacing w:after="240" w:line="259" w:lineRule="auto"/>
              <w:ind w:left="0" w:right="0" w:firstLine="0"/>
            </w:pPr>
            <w:r>
              <w:t>2.</w:t>
            </w:r>
            <w:proofErr w:type="gramStart"/>
            <w:r>
              <w:t>less</w:t>
            </w:r>
            <w:proofErr w:type="gramEnd"/>
            <w:r>
              <w:t xml:space="preserve"> special characters</w:t>
            </w:r>
          </w:p>
          <w:p w14:paraId="7EBC36CA" w14:textId="77777777" w:rsidR="005626BB" w:rsidRDefault="00000000">
            <w:pPr>
              <w:spacing w:after="240" w:line="259" w:lineRule="auto"/>
              <w:ind w:left="0" w:right="0" w:firstLine="0"/>
            </w:pPr>
            <w:r>
              <w:t>3.correct replies</w:t>
            </w:r>
          </w:p>
          <w:p w14:paraId="158ED45E" w14:textId="77777777" w:rsidR="005626BB" w:rsidRDefault="005626BB">
            <w:pPr>
              <w:spacing w:after="240" w:line="259" w:lineRule="auto"/>
              <w:ind w:left="0" w:right="0" w:firstLine="0"/>
            </w:pPr>
          </w:p>
          <w:p w14:paraId="2375E18F" w14:textId="77777777" w:rsidR="005626BB" w:rsidRDefault="005626BB">
            <w:pPr>
              <w:spacing w:after="240" w:line="259" w:lineRule="auto"/>
              <w:ind w:left="720" w:right="0" w:firstLine="0"/>
            </w:pPr>
          </w:p>
          <w:p w14:paraId="7C5AE265" w14:textId="77777777" w:rsidR="005626BB" w:rsidRDefault="005626BB">
            <w:pPr>
              <w:spacing w:after="240" w:line="259" w:lineRule="auto"/>
              <w:ind w:left="720" w:right="0" w:firstLine="0"/>
            </w:pPr>
          </w:p>
          <w:p w14:paraId="45AC266A" w14:textId="77777777" w:rsidR="005626BB" w:rsidRDefault="00000000">
            <w:pPr>
              <w:spacing w:after="240" w:line="259" w:lineRule="auto"/>
              <w:ind w:left="720" w:right="0" w:firstLine="0"/>
            </w:pPr>
            <w:r>
              <w:t xml:space="preserve"> </w:t>
            </w:r>
          </w:p>
          <w:p w14:paraId="784A95BC" w14:textId="77777777" w:rsidR="005626BB" w:rsidRDefault="005626BB">
            <w:pPr>
              <w:spacing w:after="240" w:line="259" w:lineRule="auto"/>
              <w:ind w:left="720" w:right="0" w:firstLine="0"/>
            </w:pPr>
          </w:p>
          <w:p w14:paraId="605F3658" w14:textId="77777777" w:rsidR="005626BB" w:rsidRDefault="005626BB">
            <w:pPr>
              <w:spacing w:after="240" w:line="259" w:lineRule="auto"/>
              <w:ind w:left="720" w:right="0" w:firstLine="0"/>
            </w:pPr>
          </w:p>
          <w:p w14:paraId="3FB4C149" w14:textId="77777777" w:rsidR="005626BB" w:rsidRDefault="005626BB">
            <w:pPr>
              <w:spacing w:after="240" w:line="259" w:lineRule="auto"/>
              <w:ind w:left="720" w:right="0" w:firstLine="0"/>
            </w:pPr>
          </w:p>
        </w:tc>
      </w:tr>
      <w:tr w:rsidR="005626BB" w14:paraId="485A2FD5"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E85C439" w14:textId="77777777" w:rsidR="005626BB" w:rsidRDefault="00000000">
            <w:pPr>
              <w:spacing w:before="240" w:after="240" w:line="259" w:lineRule="auto"/>
              <w:ind w:left="80" w:right="0" w:firstLine="0"/>
              <w:rPr>
                <w:b/>
              </w:rPr>
            </w:pPr>
            <w:r>
              <w:rPr>
                <w:b/>
              </w:rPr>
              <w:t>Alternative Flows:</w:t>
            </w:r>
          </w:p>
          <w:p w14:paraId="1CC5BF96"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953A126" w14:textId="77777777" w:rsidR="005626BB" w:rsidRDefault="00000000">
            <w:pPr>
              <w:spacing w:before="240" w:after="240" w:line="259" w:lineRule="auto"/>
              <w:ind w:left="80" w:right="0" w:firstLine="0"/>
            </w:pPr>
            <w:proofErr w:type="gramStart"/>
            <w:r>
              <w:t>N.A</w:t>
            </w:r>
            <w:proofErr w:type="gramEnd"/>
          </w:p>
        </w:tc>
      </w:tr>
      <w:tr w:rsidR="005626BB" w14:paraId="251FD1D4"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6E9CFFA" w14:textId="77777777" w:rsidR="005626BB" w:rsidRDefault="00000000">
            <w:pPr>
              <w:spacing w:before="240" w:after="240" w:line="259" w:lineRule="auto"/>
              <w:ind w:left="80" w:right="0" w:firstLine="0"/>
              <w:rPr>
                <w:b/>
              </w:rPr>
            </w:pPr>
            <w:r>
              <w:rPr>
                <w:b/>
              </w:rPr>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2DC7C3F" w14:textId="77777777" w:rsidR="005626BB" w:rsidRDefault="005626BB">
            <w:pPr>
              <w:spacing w:after="240" w:line="259" w:lineRule="auto"/>
              <w:ind w:left="720" w:right="0" w:firstLine="0"/>
            </w:pPr>
          </w:p>
          <w:p w14:paraId="2F9728DF" w14:textId="77777777" w:rsidR="005626BB" w:rsidRDefault="00000000">
            <w:pPr>
              <w:spacing w:after="240" w:line="259" w:lineRule="auto"/>
              <w:ind w:left="720" w:right="0" w:firstLine="0"/>
            </w:pPr>
            <w:r>
              <w:t>N/A</w:t>
            </w:r>
          </w:p>
          <w:p w14:paraId="5507BE63" w14:textId="77777777" w:rsidR="005626BB" w:rsidRDefault="005626BB">
            <w:pPr>
              <w:spacing w:after="240" w:line="259" w:lineRule="auto"/>
              <w:ind w:left="720" w:right="0" w:firstLine="0"/>
            </w:pPr>
          </w:p>
        </w:tc>
      </w:tr>
      <w:tr w:rsidR="005626BB" w14:paraId="281BE476"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0C18124" w14:textId="77777777" w:rsidR="005626BB" w:rsidRDefault="00000000">
            <w:pPr>
              <w:spacing w:before="240" w:after="240" w:line="259" w:lineRule="auto"/>
              <w:ind w:left="80" w:right="0" w:firstLine="0"/>
              <w:rPr>
                <w:b/>
              </w:rPr>
            </w:pPr>
            <w:r>
              <w:rPr>
                <w:b/>
              </w:rPr>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A8414BA" w14:textId="77777777" w:rsidR="005626BB" w:rsidRDefault="00000000">
            <w:pPr>
              <w:spacing w:before="240" w:after="240" w:line="259" w:lineRule="auto"/>
              <w:ind w:left="80" w:right="0" w:firstLine="0"/>
            </w:pPr>
            <w:r>
              <w:t>N/A</w:t>
            </w:r>
          </w:p>
        </w:tc>
      </w:tr>
      <w:tr w:rsidR="005626BB" w14:paraId="7BF9E320" w14:textId="77777777">
        <w:trPr>
          <w:trHeight w:val="612"/>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11841E2" w14:textId="77777777" w:rsidR="005626BB" w:rsidRDefault="00000000">
            <w:pPr>
              <w:spacing w:before="240" w:after="240" w:line="259" w:lineRule="auto"/>
              <w:ind w:left="80" w:right="0" w:firstLine="0"/>
              <w:rPr>
                <w:b/>
              </w:rPr>
            </w:pPr>
            <w:r>
              <w:rPr>
                <w:b/>
              </w:rPr>
              <w:lastRenderedPageBreak/>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AA44BBA" w14:textId="77777777" w:rsidR="005626BB" w:rsidRDefault="00000000">
            <w:pPr>
              <w:spacing w:before="240" w:after="240" w:line="259" w:lineRule="auto"/>
              <w:ind w:left="80" w:right="0" w:firstLine="0"/>
            </w:pPr>
            <w:r>
              <w:t>N/A</w:t>
            </w:r>
          </w:p>
        </w:tc>
      </w:tr>
    </w:tbl>
    <w:p w14:paraId="3C8B4A8C" w14:textId="77777777" w:rsidR="005626BB" w:rsidRDefault="00000000">
      <w:pPr>
        <w:shd w:val="clear" w:color="auto" w:fill="FFFFFF"/>
        <w:spacing w:before="240" w:after="240" w:line="259" w:lineRule="auto"/>
        <w:ind w:left="1180" w:right="0" w:firstLine="0"/>
        <w:rPr>
          <w:b/>
        </w:rPr>
      </w:pPr>
      <w:r>
        <w:rPr>
          <w:b/>
        </w:rPr>
        <w:t>4.2.11: Message replies</w:t>
      </w:r>
    </w:p>
    <w:tbl>
      <w:tblPr>
        <w:tblStyle w:val="ac"/>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06184269" w14:textId="77777777">
        <w:trPr>
          <w:trHeight w:val="1002"/>
        </w:trPr>
        <w:tc>
          <w:tcPr>
            <w:tcW w:w="318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6B7A384"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0E08E3CF" w14:textId="77777777" w:rsidR="005626BB" w:rsidRDefault="00000000">
            <w:pPr>
              <w:spacing w:before="240" w:after="240" w:line="259" w:lineRule="auto"/>
              <w:ind w:left="80" w:right="0" w:firstLine="0"/>
            </w:pPr>
            <w:r>
              <w:t>M4-UC-2</w:t>
            </w:r>
          </w:p>
        </w:tc>
      </w:tr>
      <w:tr w:rsidR="005626BB" w14:paraId="7A02A4BE"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BB87130"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DDB1D60" w14:textId="77777777" w:rsidR="005626BB" w:rsidRDefault="00000000">
            <w:pPr>
              <w:spacing w:before="240" w:after="240" w:line="259" w:lineRule="auto"/>
              <w:ind w:left="80" w:right="0" w:firstLine="0"/>
            </w:pPr>
            <w:r>
              <w:t>Message replies</w:t>
            </w:r>
          </w:p>
        </w:tc>
      </w:tr>
      <w:tr w:rsidR="005626BB" w14:paraId="0C9F0387"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277080E" w14:textId="77777777" w:rsidR="005626BB" w:rsidRDefault="00000000">
            <w:pPr>
              <w:spacing w:before="240" w:after="240" w:line="259" w:lineRule="auto"/>
              <w:ind w:left="8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B7CE4D1" w14:textId="77777777" w:rsidR="005626BB" w:rsidRDefault="00000000">
            <w:pPr>
              <w:spacing w:before="240" w:after="240" w:line="259" w:lineRule="auto"/>
              <w:ind w:left="0" w:right="0" w:firstLine="0"/>
            </w:pPr>
            <w:r>
              <w:t>System</w:t>
            </w:r>
          </w:p>
          <w:p w14:paraId="4162F6B3" w14:textId="77777777" w:rsidR="005626BB" w:rsidRDefault="005626BB">
            <w:pPr>
              <w:spacing w:before="240" w:after="240" w:line="259" w:lineRule="auto"/>
              <w:ind w:left="80" w:right="0" w:firstLine="0"/>
            </w:pPr>
          </w:p>
        </w:tc>
      </w:tr>
      <w:tr w:rsidR="005626BB" w14:paraId="6F892E10"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B5704FE" w14:textId="77777777" w:rsidR="005626BB" w:rsidRDefault="00000000">
            <w:pPr>
              <w:spacing w:before="240" w:after="240" w:line="259" w:lineRule="auto"/>
              <w:ind w:left="80" w:right="0" w:firstLine="0"/>
              <w:rPr>
                <w:b/>
              </w:rPr>
            </w:pPr>
            <w:r>
              <w:rPr>
                <w:b/>
              </w:rPr>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46771E4" w14:textId="77777777" w:rsidR="005626BB" w:rsidRDefault="00000000">
            <w:pPr>
              <w:spacing w:before="240" w:after="240" w:line="259" w:lineRule="auto"/>
              <w:ind w:left="80" w:right="0" w:firstLine="0"/>
            </w:pPr>
            <w:r>
              <w:t xml:space="preserve">  chatbot will </w:t>
            </w:r>
            <w:proofErr w:type="gramStart"/>
            <w:r>
              <w:t>reply</w:t>
            </w:r>
            <w:proofErr w:type="gramEnd"/>
            <w:r>
              <w:t xml:space="preserve"> the user</w:t>
            </w:r>
          </w:p>
        </w:tc>
      </w:tr>
      <w:tr w:rsidR="005626BB" w14:paraId="0F96C8BD"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CB90DC6"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2526FC5" w14:textId="77777777" w:rsidR="005626BB" w:rsidRDefault="00000000">
            <w:pPr>
              <w:spacing w:before="240" w:after="240" w:line="259" w:lineRule="auto"/>
              <w:ind w:left="80" w:right="0" w:firstLine="0"/>
            </w:pPr>
            <w:r>
              <w:t>N/A</w:t>
            </w:r>
          </w:p>
        </w:tc>
      </w:tr>
      <w:tr w:rsidR="005626BB" w14:paraId="689D6167"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69FAAEA" w14:textId="77777777" w:rsidR="005626BB" w:rsidRDefault="00000000">
            <w:pPr>
              <w:spacing w:before="240" w:after="240" w:line="259" w:lineRule="auto"/>
              <w:ind w:left="8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66CABF2" w14:textId="77777777" w:rsidR="005626BB" w:rsidRDefault="005626BB">
            <w:pPr>
              <w:spacing w:before="240" w:after="240" w:line="259" w:lineRule="auto"/>
              <w:ind w:left="0" w:right="0" w:firstLine="0"/>
            </w:pPr>
          </w:p>
          <w:p w14:paraId="220D540F" w14:textId="77777777" w:rsidR="005626BB" w:rsidRDefault="00000000">
            <w:pPr>
              <w:spacing w:before="240" w:after="240" w:line="259" w:lineRule="auto"/>
              <w:ind w:left="80" w:right="0" w:firstLine="0"/>
            </w:pPr>
            <w:r>
              <w:t>N/A</w:t>
            </w:r>
          </w:p>
          <w:p w14:paraId="745E8190" w14:textId="77777777" w:rsidR="005626BB" w:rsidRDefault="005626BB">
            <w:pPr>
              <w:spacing w:before="240" w:after="240" w:line="259" w:lineRule="auto"/>
              <w:ind w:left="80" w:right="0" w:firstLine="0"/>
            </w:pPr>
          </w:p>
        </w:tc>
      </w:tr>
      <w:tr w:rsidR="005626BB" w14:paraId="5CA437BB"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8AEA26D" w14:textId="77777777" w:rsidR="005626BB" w:rsidRDefault="00000000">
            <w:pPr>
              <w:spacing w:before="240" w:after="240" w:line="259" w:lineRule="auto"/>
              <w:ind w:left="80" w:right="0" w:firstLine="0"/>
              <w:rPr>
                <w:b/>
              </w:rPr>
            </w:pPr>
            <w:r>
              <w:rPr>
                <w:b/>
              </w:rPr>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E9A3305" w14:textId="77777777" w:rsidR="005626BB" w:rsidRDefault="00000000">
            <w:pPr>
              <w:spacing w:before="240" w:after="240" w:line="259" w:lineRule="auto"/>
              <w:ind w:left="80" w:right="0" w:firstLine="0"/>
            </w:pPr>
            <w:r>
              <w:t>N/A</w:t>
            </w:r>
          </w:p>
        </w:tc>
      </w:tr>
      <w:tr w:rsidR="005626BB" w14:paraId="23A568A8" w14:textId="77777777">
        <w:trPr>
          <w:trHeight w:val="358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2FAF6DF" w14:textId="77777777" w:rsidR="005626BB" w:rsidRDefault="00000000">
            <w:pPr>
              <w:spacing w:before="240" w:after="240" w:line="259" w:lineRule="auto"/>
              <w:ind w:left="80" w:right="0" w:firstLine="0"/>
              <w:rPr>
                <w:b/>
              </w:rPr>
            </w:pPr>
            <w:r>
              <w:rPr>
                <w:b/>
              </w:rPr>
              <w:lastRenderedPageBreak/>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0DD9F1C" w14:textId="77777777" w:rsidR="005626BB" w:rsidRDefault="00000000">
            <w:pPr>
              <w:spacing w:after="240" w:line="259" w:lineRule="auto"/>
              <w:ind w:left="0" w:right="0" w:firstLine="0"/>
            </w:pPr>
            <w:r>
              <w:t>1.Chatbot will reply according to the question</w:t>
            </w:r>
          </w:p>
          <w:p w14:paraId="212D9D56" w14:textId="77777777" w:rsidR="005626BB" w:rsidRDefault="00000000">
            <w:pPr>
              <w:spacing w:after="240" w:line="259" w:lineRule="auto"/>
              <w:ind w:left="0" w:right="0" w:firstLine="0"/>
            </w:pPr>
            <w:r>
              <w:t>2.predefined words</w:t>
            </w:r>
          </w:p>
          <w:p w14:paraId="6DF9AD81" w14:textId="77777777" w:rsidR="005626BB" w:rsidRDefault="00000000">
            <w:pPr>
              <w:spacing w:after="240" w:line="259" w:lineRule="auto"/>
              <w:ind w:left="0" w:right="0" w:firstLine="0"/>
            </w:pPr>
            <w:r>
              <w:t>3.maintain context</w:t>
            </w:r>
          </w:p>
          <w:p w14:paraId="1E820FB9" w14:textId="77777777" w:rsidR="005626BB" w:rsidRDefault="00000000">
            <w:pPr>
              <w:spacing w:after="240" w:line="259" w:lineRule="auto"/>
              <w:ind w:left="0" w:right="0" w:firstLine="0"/>
            </w:pPr>
            <w:r>
              <w:t>4.unnatural conversation</w:t>
            </w:r>
          </w:p>
          <w:p w14:paraId="7EA1E85F" w14:textId="77777777" w:rsidR="005626BB" w:rsidRDefault="005626BB">
            <w:pPr>
              <w:spacing w:after="240" w:line="259" w:lineRule="auto"/>
              <w:ind w:left="0" w:right="0" w:firstLine="0"/>
            </w:pPr>
          </w:p>
          <w:p w14:paraId="245C7F3F" w14:textId="77777777" w:rsidR="005626BB" w:rsidRDefault="005626BB">
            <w:pPr>
              <w:spacing w:after="240" w:line="259" w:lineRule="auto"/>
              <w:ind w:left="720" w:right="0" w:firstLine="0"/>
            </w:pPr>
          </w:p>
          <w:p w14:paraId="0B8A5BBF" w14:textId="77777777" w:rsidR="005626BB" w:rsidRDefault="005626BB">
            <w:pPr>
              <w:spacing w:after="240" w:line="259" w:lineRule="auto"/>
              <w:ind w:left="720" w:right="0" w:firstLine="0"/>
            </w:pPr>
          </w:p>
          <w:p w14:paraId="55EE6948" w14:textId="77777777" w:rsidR="005626BB" w:rsidRDefault="00000000">
            <w:pPr>
              <w:spacing w:after="240" w:line="259" w:lineRule="auto"/>
              <w:ind w:left="720" w:right="0" w:firstLine="0"/>
            </w:pPr>
            <w:r>
              <w:t xml:space="preserve"> </w:t>
            </w:r>
          </w:p>
          <w:p w14:paraId="3649C028" w14:textId="77777777" w:rsidR="005626BB" w:rsidRDefault="005626BB">
            <w:pPr>
              <w:spacing w:after="240" w:line="259" w:lineRule="auto"/>
              <w:ind w:left="720" w:right="0" w:firstLine="0"/>
            </w:pPr>
          </w:p>
          <w:p w14:paraId="465D7F92" w14:textId="77777777" w:rsidR="005626BB" w:rsidRDefault="005626BB">
            <w:pPr>
              <w:spacing w:after="240" w:line="259" w:lineRule="auto"/>
              <w:ind w:left="720" w:right="0" w:firstLine="0"/>
            </w:pPr>
          </w:p>
          <w:p w14:paraId="0BF3D0FE" w14:textId="77777777" w:rsidR="005626BB" w:rsidRDefault="005626BB">
            <w:pPr>
              <w:spacing w:after="240" w:line="259" w:lineRule="auto"/>
              <w:ind w:left="720" w:right="0" w:firstLine="0"/>
            </w:pPr>
          </w:p>
        </w:tc>
      </w:tr>
      <w:tr w:rsidR="005626BB" w14:paraId="504AA666"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BACBA58" w14:textId="77777777" w:rsidR="005626BB" w:rsidRDefault="00000000">
            <w:pPr>
              <w:spacing w:before="240" w:after="240" w:line="259" w:lineRule="auto"/>
              <w:ind w:left="80" w:right="0" w:firstLine="0"/>
              <w:rPr>
                <w:b/>
              </w:rPr>
            </w:pPr>
            <w:r>
              <w:rPr>
                <w:b/>
              </w:rPr>
              <w:t>Alternative Flows:</w:t>
            </w:r>
          </w:p>
          <w:p w14:paraId="4C75761E"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14146EC" w14:textId="77777777" w:rsidR="005626BB" w:rsidRDefault="00000000">
            <w:pPr>
              <w:spacing w:before="240" w:after="240" w:line="259" w:lineRule="auto"/>
              <w:ind w:left="80" w:right="0" w:firstLine="0"/>
            </w:pPr>
            <w:proofErr w:type="gramStart"/>
            <w:r>
              <w:t>N.A</w:t>
            </w:r>
            <w:proofErr w:type="gramEnd"/>
          </w:p>
        </w:tc>
      </w:tr>
      <w:tr w:rsidR="005626BB" w14:paraId="7D5E1210"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ADE68A6" w14:textId="77777777" w:rsidR="005626BB" w:rsidRDefault="00000000">
            <w:pPr>
              <w:spacing w:before="240" w:after="240" w:line="259" w:lineRule="auto"/>
              <w:ind w:left="80" w:right="0" w:firstLine="0"/>
              <w:rPr>
                <w:b/>
              </w:rPr>
            </w:pPr>
            <w:r>
              <w:rPr>
                <w:b/>
              </w:rPr>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161A117" w14:textId="77777777" w:rsidR="005626BB" w:rsidRDefault="005626BB">
            <w:pPr>
              <w:spacing w:after="240" w:line="259" w:lineRule="auto"/>
              <w:ind w:left="720" w:right="0" w:firstLine="0"/>
            </w:pPr>
          </w:p>
          <w:p w14:paraId="396DC1B4" w14:textId="77777777" w:rsidR="005626BB" w:rsidRDefault="00000000">
            <w:pPr>
              <w:spacing w:after="240" w:line="259" w:lineRule="auto"/>
              <w:ind w:left="720" w:right="0" w:firstLine="0"/>
            </w:pPr>
            <w:r>
              <w:t>N/A</w:t>
            </w:r>
          </w:p>
          <w:p w14:paraId="42ACE1C5" w14:textId="77777777" w:rsidR="005626BB" w:rsidRDefault="005626BB">
            <w:pPr>
              <w:spacing w:after="240" w:line="259" w:lineRule="auto"/>
              <w:ind w:left="720" w:right="0" w:firstLine="0"/>
            </w:pPr>
          </w:p>
        </w:tc>
      </w:tr>
      <w:tr w:rsidR="005626BB" w14:paraId="51C9CDA6"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CE7E54D" w14:textId="77777777" w:rsidR="005626BB" w:rsidRDefault="00000000">
            <w:pPr>
              <w:spacing w:before="240" w:after="240" w:line="259" w:lineRule="auto"/>
              <w:ind w:left="80" w:right="0" w:firstLine="0"/>
              <w:rPr>
                <w:b/>
              </w:rPr>
            </w:pPr>
            <w:r>
              <w:rPr>
                <w:b/>
              </w:rPr>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7548D9F" w14:textId="77777777" w:rsidR="005626BB" w:rsidRDefault="00000000">
            <w:pPr>
              <w:spacing w:before="240" w:after="240" w:line="259" w:lineRule="auto"/>
              <w:ind w:left="80" w:right="0" w:firstLine="0"/>
            </w:pPr>
            <w:r>
              <w:t>N/A</w:t>
            </w:r>
          </w:p>
        </w:tc>
      </w:tr>
      <w:tr w:rsidR="005626BB" w14:paraId="29F0B917" w14:textId="77777777">
        <w:trPr>
          <w:trHeight w:val="612"/>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5E33EAF" w14:textId="77777777" w:rsidR="005626BB" w:rsidRDefault="00000000">
            <w:pPr>
              <w:spacing w:before="240" w:after="240" w:line="259" w:lineRule="auto"/>
              <w:ind w:left="80" w:right="0" w:firstLine="0"/>
              <w:rPr>
                <w:b/>
              </w:rPr>
            </w:pPr>
            <w:r>
              <w:rPr>
                <w:b/>
              </w:rPr>
              <w:lastRenderedPageBreak/>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9E89033" w14:textId="77777777" w:rsidR="005626BB" w:rsidRDefault="00000000">
            <w:pPr>
              <w:spacing w:before="240" w:after="240" w:line="259" w:lineRule="auto"/>
              <w:ind w:left="80" w:right="0" w:firstLine="0"/>
            </w:pPr>
            <w:r>
              <w:t>N/A</w:t>
            </w:r>
          </w:p>
        </w:tc>
      </w:tr>
    </w:tbl>
    <w:p w14:paraId="12F9628D" w14:textId="77777777" w:rsidR="005626BB" w:rsidRDefault="005626BB">
      <w:pPr>
        <w:spacing w:after="459" w:line="259" w:lineRule="auto"/>
        <w:ind w:left="0" w:right="0" w:firstLine="0"/>
        <w:rPr>
          <w:b/>
        </w:rPr>
      </w:pPr>
    </w:p>
    <w:p w14:paraId="044681BC" w14:textId="77777777" w:rsidR="005626BB" w:rsidRDefault="005626BB">
      <w:pPr>
        <w:shd w:val="clear" w:color="auto" w:fill="FFFFFF"/>
        <w:spacing w:before="240" w:after="240" w:line="259" w:lineRule="auto"/>
        <w:ind w:left="1180" w:right="0" w:firstLine="0"/>
        <w:rPr>
          <w:b/>
        </w:rPr>
      </w:pPr>
    </w:p>
    <w:p w14:paraId="1FEBB9DA" w14:textId="77777777" w:rsidR="005626BB" w:rsidRDefault="005626BB">
      <w:pPr>
        <w:shd w:val="clear" w:color="auto" w:fill="FFFFFF"/>
        <w:spacing w:before="240" w:after="240" w:line="259" w:lineRule="auto"/>
        <w:ind w:left="1180" w:right="0" w:firstLine="0"/>
        <w:rPr>
          <w:b/>
        </w:rPr>
      </w:pPr>
    </w:p>
    <w:p w14:paraId="3145AEA5" w14:textId="77777777" w:rsidR="005626BB" w:rsidRDefault="005626BB">
      <w:pPr>
        <w:shd w:val="clear" w:color="auto" w:fill="FFFFFF"/>
        <w:spacing w:before="240" w:after="240" w:line="259" w:lineRule="auto"/>
        <w:ind w:left="1180" w:right="0" w:firstLine="0"/>
        <w:rPr>
          <w:b/>
        </w:rPr>
      </w:pPr>
    </w:p>
    <w:p w14:paraId="5949D099" w14:textId="77777777" w:rsidR="005626BB" w:rsidRDefault="005626BB">
      <w:pPr>
        <w:shd w:val="clear" w:color="auto" w:fill="FFFFFF"/>
        <w:spacing w:before="240" w:after="240" w:line="259" w:lineRule="auto"/>
        <w:ind w:left="1180" w:right="0" w:firstLine="0"/>
        <w:rPr>
          <w:b/>
        </w:rPr>
      </w:pPr>
    </w:p>
    <w:p w14:paraId="7FD4638E" w14:textId="77777777" w:rsidR="005626BB" w:rsidRDefault="00000000">
      <w:pPr>
        <w:shd w:val="clear" w:color="auto" w:fill="FFFFFF"/>
        <w:spacing w:before="240" w:after="240" w:line="259" w:lineRule="auto"/>
        <w:ind w:left="1180" w:right="0" w:firstLine="0"/>
        <w:rPr>
          <w:b/>
        </w:rPr>
      </w:pPr>
      <w:r>
        <w:rPr>
          <w:b/>
        </w:rPr>
        <w:t>4.2.12: Daily health form</w:t>
      </w:r>
    </w:p>
    <w:p w14:paraId="11FC46F5" w14:textId="77777777" w:rsidR="005626BB" w:rsidRDefault="005626BB">
      <w:pPr>
        <w:shd w:val="clear" w:color="auto" w:fill="FFFFFF"/>
        <w:spacing w:before="240" w:after="240" w:line="259" w:lineRule="auto"/>
        <w:ind w:left="1180" w:right="0" w:firstLine="0"/>
        <w:rPr>
          <w:b/>
        </w:rPr>
      </w:pPr>
    </w:p>
    <w:tbl>
      <w:tblPr>
        <w:tblStyle w:val="ad"/>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61246BA5" w14:textId="77777777">
        <w:trPr>
          <w:trHeight w:val="510"/>
        </w:trPr>
        <w:tc>
          <w:tcPr>
            <w:tcW w:w="318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63AEEF6"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6DEE118E" w14:textId="77777777" w:rsidR="005626BB" w:rsidRDefault="00000000">
            <w:pPr>
              <w:spacing w:before="240" w:after="240" w:line="259" w:lineRule="auto"/>
              <w:ind w:left="80" w:right="0" w:firstLine="0"/>
            </w:pPr>
            <w:r>
              <w:t>M5-UC-1</w:t>
            </w:r>
          </w:p>
        </w:tc>
      </w:tr>
      <w:tr w:rsidR="005626BB" w14:paraId="4D8784B3"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D428AE8"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CD7CAB0" w14:textId="77777777" w:rsidR="005626BB" w:rsidRDefault="00000000">
            <w:pPr>
              <w:shd w:val="clear" w:color="auto" w:fill="FFFFFF"/>
              <w:spacing w:before="240" w:after="240" w:line="259" w:lineRule="auto"/>
              <w:ind w:left="0" w:right="0" w:firstLine="0"/>
            </w:pPr>
            <w:r>
              <w:rPr>
                <w:b/>
              </w:rPr>
              <w:t>Daily health form</w:t>
            </w:r>
          </w:p>
        </w:tc>
      </w:tr>
      <w:tr w:rsidR="005626BB" w14:paraId="06946F84"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2FA9ACC" w14:textId="77777777" w:rsidR="005626BB" w:rsidRDefault="00000000">
            <w:pPr>
              <w:spacing w:before="240" w:after="240" w:line="259" w:lineRule="auto"/>
              <w:ind w:left="8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31160CC" w14:textId="77777777" w:rsidR="005626BB" w:rsidRDefault="00000000">
            <w:pPr>
              <w:spacing w:before="240" w:after="240" w:line="259" w:lineRule="auto"/>
              <w:ind w:left="0" w:right="0" w:firstLine="0"/>
            </w:pPr>
            <w:r>
              <w:t>System</w:t>
            </w:r>
          </w:p>
          <w:p w14:paraId="0CBB400A" w14:textId="77777777" w:rsidR="005626BB" w:rsidRDefault="00000000">
            <w:pPr>
              <w:spacing w:before="240" w:after="240" w:line="259" w:lineRule="auto"/>
              <w:ind w:left="80" w:right="0" w:firstLine="0"/>
            </w:pPr>
            <w:r>
              <w:t>User</w:t>
            </w:r>
          </w:p>
        </w:tc>
      </w:tr>
      <w:tr w:rsidR="005626BB" w14:paraId="02C6516B"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786D10E" w14:textId="77777777" w:rsidR="005626BB" w:rsidRDefault="00000000">
            <w:pPr>
              <w:spacing w:before="240" w:after="240" w:line="259" w:lineRule="auto"/>
              <w:ind w:left="80" w:right="0" w:firstLine="0"/>
              <w:rPr>
                <w:b/>
              </w:rPr>
            </w:pPr>
            <w:r>
              <w:rPr>
                <w:b/>
              </w:rPr>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A0EBF1B" w14:textId="77777777" w:rsidR="005626BB" w:rsidRDefault="00000000">
            <w:pPr>
              <w:spacing w:before="240" w:after="240" w:line="259" w:lineRule="auto"/>
              <w:ind w:left="80" w:right="0" w:firstLine="0"/>
            </w:pPr>
            <w:r>
              <w:t xml:space="preserve">  a form will be filled by user daily</w:t>
            </w:r>
          </w:p>
        </w:tc>
      </w:tr>
      <w:tr w:rsidR="005626BB" w14:paraId="7781158E"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D2E2AD9"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F2E8A6C" w14:textId="77777777" w:rsidR="005626BB" w:rsidRDefault="00000000">
            <w:pPr>
              <w:spacing w:before="240" w:after="240" w:line="259" w:lineRule="auto"/>
              <w:ind w:left="80" w:right="0" w:firstLine="0"/>
            </w:pPr>
            <w:r>
              <w:t>N/A</w:t>
            </w:r>
          </w:p>
        </w:tc>
      </w:tr>
      <w:tr w:rsidR="005626BB" w14:paraId="029AFE87"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E24F2AE" w14:textId="77777777" w:rsidR="005626BB" w:rsidRDefault="00000000">
            <w:pPr>
              <w:spacing w:before="240" w:after="240" w:line="259" w:lineRule="auto"/>
              <w:ind w:left="8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A7ECE0F" w14:textId="77777777" w:rsidR="005626BB" w:rsidRDefault="005626BB">
            <w:pPr>
              <w:spacing w:before="240" w:after="240" w:line="259" w:lineRule="auto"/>
              <w:ind w:left="0" w:right="0" w:firstLine="0"/>
            </w:pPr>
          </w:p>
          <w:p w14:paraId="4DB3EEEA" w14:textId="77777777" w:rsidR="005626BB" w:rsidRDefault="00000000">
            <w:pPr>
              <w:spacing w:before="240" w:after="240" w:line="259" w:lineRule="auto"/>
              <w:ind w:left="80" w:right="0" w:firstLine="0"/>
            </w:pPr>
            <w:r>
              <w:t>N/A</w:t>
            </w:r>
          </w:p>
          <w:p w14:paraId="0AE15C34" w14:textId="77777777" w:rsidR="005626BB" w:rsidRDefault="005626BB">
            <w:pPr>
              <w:spacing w:before="240" w:after="240" w:line="259" w:lineRule="auto"/>
              <w:ind w:left="80" w:right="0" w:firstLine="0"/>
            </w:pPr>
          </w:p>
        </w:tc>
      </w:tr>
      <w:tr w:rsidR="005626BB" w14:paraId="74F79CFB"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F232709" w14:textId="77777777" w:rsidR="005626BB" w:rsidRDefault="00000000">
            <w:pPr>
              <w:spacing w:before="240" w:after="240" w:line="259" w:lineRule="auto"/>
              <w:ind w:left="80" w:right="0" w:firstLine="0"/>
              <w:rPr>
                <w:b/>
              </w:rPr>
            </w:pPr>
            <w:r>
              <w:rPr>
                <w:b/>
              </w:rPr>
              <w:lastRenderedPageBreak/>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29D3B45" w14:textId="77777777" w:rsidR="005626BB" w:rsidRDefault="00000000">
            <w:pPr>
              <w:spacing w:before="240" w:after="240" w:line="259" w:lineRule="auto"/>
              <w:ind w:left="80" w:right="0" w:firstLine="0"/>
            </w:pPr>
            <w:r>
              <w:t>N/A</w:t>
            </w:r>
          </w:p>
        </w:tc>
      </w:tr>
      <w:tr w:rsidR="005626BB" w14:paraId="7422A870" w14:textId="77777777">
        <w:trPr>
          <w:trHeight w:val="358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A4E3DFF" w14:textId="77777777" w:rsidR="005626BB" w:rsidRDefault="00000000">
            <w:pPr>
              <w:spacing w:before="240" w:after="240" w:line="259" w:lineRule="auto"/>
              <w:ind w:left="80" w:right="0" w:firstLine="0"/>
              <w:rPr>
                <w:b/>
              </w:rPr>
            </w:pPr>
            <w:r>
              <w:rPr>
                <w:b/>
              </w:rPr>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6AD405F" w14:textId="77777777" w:rsidR="005626BB" w:rsidRDefault="00000000">
            <w:pPr>
              <w:spacing w:after="240" w:line="259" w:lineRule="auto"/>
              <w:ind w:left="0" w:right="0" w:firstLine="0"/>
            </w:pPr>
            <w:proofErr w:type="gramStart"/>
            <w:r>
              <w:t>A  health</w:t>
            </w:r>
            <w:proofErr w:type="gramEnd"/>
            <w:r>
              <w:t xml:space="preserve"> form will be created on a daily basis .</w:t>
            </w:r>
          </w:p>
          <w:p w14:paraId="3F8B4318" w14:textId="77777777" w:rsidR="005626BB" w:rsidRDefault="00000000">
            <w:pPr>
              <w:spacing w:after="240" w:line="259" w:lineRule="auto"/>
              <w:ind w:left="0" w:right="0" w:firstLine="0"/>
            </w:pPr>
            <w:r>
              <w:t xml:space="preserve">daily bases </w:t>
            </w:r>
            <w:proofErr w:type="spellStart"/>
            <w:r>
              <w:t>checkcup</w:t>
            </w:r>
            <w:proofErr w:type="spellEnd"/>
            <w:r>
              <w:t>.</w:t>
            </w:r>
          </w:p>
          <w:p w14:paraId="5C99CD9A" w14:textId="77777777" w:rsidR="005626BB" w:rsidRDefault="00000000">
            <w:pPr>
              <w:spacing w:after="240" w:line="259" w:lineRule="auto"/>
              <w:ind w:left="0" w:right="0" w:firstLine="0"/>
            </w:pPr>
            <w:proofErr w:type="spellStart"/>
            <w:r>
              <w:t>enlight</w:t>
            </w:r>
            <w:proofErr w:type="spellEnd"/>
            <w:r>
              <w:t xml:space="preserve"> the problems</w:t>
            </w:r>
          </w:p>
          <w:p w14:paraId="13717DA4" w14:textId="77777777" w:rsidR="005626BB" w:rsidRDefault="005626BB">
            <w:pPr>
              <w:spacing w:after="240" w:line="259" w:lineRule="auto"/>
              <w:ind w:left="0" w:right="0" w:firstLine="0"/>
            </w:pPr>
          </w:p>
          <w:p w14:paraId="03EDB740" w14:textId="77777777" w:rsidR="005626BB" w:rsidRDefault="005626BB">
            <w:pPr>
              <w:spacing w:after="240" w:line="259" w:lineRule="auto"/>
              <w:ind w:left="720" w:right="0" w:firstLine="0"/>
            </w:pPr>
          </w:p>
          <w:p w14:paraId="519BCE57" w14:textId="77777777" w:rsidR="005626BB" w:rsidRDefault="005626BB">
            <w:pPr>
              <w:spacing w:after="240" w:line="259" w:lineRule="auto"/>
              <w:ind w:left="720" w:right="0" w:firstLine="0"/>
            </w:pPr>
          </w:p>
          <w:p w14:paraId="6147D35E" w14:textId="77777777" w:rsidR="005626BB" w:rsidRDefault="00000000">
            <w:pPr>
              <w:spacing w:after="240" w:line="259" w:lineRule="auto"/>
              <w:ind w:left="720" w:right="0" w:firstLine="0"/>
            </w:pPr>
            <w:r>
              <w:t xml:space="preserve"> </w:t>
            </w:r>
          </w:p>
          <w:p w14:paraId="1B84AF57" w14:textId="77777777" w:rsidR="005626BB" w:rsidRDefault="005626BB">
            <w:pPr>
              <w:spacing w:after="240" w:line="259" w:lineRule="auto"/>
              <w:ind w:left="720" w:right="0" w:firstLine="0"/>
            </w:pPr>
          </w:p>
          <w:p w14:paraId="4C476F8D" w14:textId="77777777" w:rsidR="005626BB" w:rsidRDefault="005626BB">
            <w:pPr>
              <w:spacing w:after="240" w:line="259" w:lineRule="auto"/>
              <w:ind w:left="720" w:right="0" w:firstLine="0"/>
            </w:pPr>
          </w:p>
          <w:p w14:paraId="6B8F50FB" w14:textId="77777777" w:rsidR="005626BB" w:rsidRDefault="005626BB">
            <w:pPr>
              <w:spacing w:after="240" w:line="259" w:lineRule="auto"/>
              <w:ind w:left="720" w:right="0" w:firstLine="0"/>
            </w:pPr>
          </w:p>
        </w:tc>
      </w:tr>
      <w:tr w:rsidR="005626BB" w14:paraId="4664C535"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0A4C93F" w14:textId="77777777" w:rsidR="005626BB" w:rsidRDefault="00000000">
            <w:pPr>
              <w:spacing w:before="240" w:after="240" w:line="259" w:lineRule="auto"/>
              <w:ind w:left="80" w:right="0" w:firstLine="0"/>
              <w:rPr>
                <w:b/>
              </w:rPr>
            </w:pPr>
            <w:r>
              <w:rPr>
                <w:b/>
              </w:rPr>
              <w:t>Alternative Flows:</w:t>
            </w:r>
          </w:p>
          <w:p w14:paraId="7CC959C3"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38592FD" w14:textId="77777777" w:rsidR="005626BB" w:rsidRDefault="00000000">
            <w:pPr>
              <w:spacing w:before="240" w:after="240" w:line="259" w:lineRule="auto"/>
              <w:ind w:left="80" w:right="0" w:firstLine="0"/>
            </w:pPr>
            <w:proofErr w:type="spellStart"/>
            <w:r>
              <w:t>bot</w:t>
            </w:r>
            <w:proofErr w:type="spellEnd"/>
            <w:r>
              <w:t xml:space="preserve"> will work on previous record</w:t>
            </w:r>
          </w:p>
        </w:tc>
      </w:tr>
      <w:tr w:rsidR="005626BB" w14:paraId="6ABDA46B"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2EE5F2B" w14:textId="77777777" w:rsidR="005626BB" w:rsidRDefault="00000000">
            <w:pPr>
              <w:spacing w:before="240" w:after="240" w:line="259" w:lineRule="auto"/>
              <w:ind w:left="80" w:right="0" w:firstLine="0"/>
              <w:rPr>
                <w:b/>
              </w:rPr>
            </w:pPr>
            <w:r>
              <w:rPr>
                <w:b/>
              </w:rPr>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DC5B117" w14:textId="77777777" w:rsidR="005626BB" w:rsidRDefault="005626BB">
            <w:pPr>
              <w:spacing w:after="240" w:line="259" w:lineRule="auto"/>
              <w:ind w:left="720" w:right="0" w:firstLine="0"/>
            </w:pPr>
          </w:p>
          <w:p w14:paraId="1427893D" w14:textId="77777777" w:rsidR="005626BB" w:rsidRDefault="00000000">
            <w:pPr>
              <w:spacing w:after="240" w:line="259" w:lineRule="auto"/>
              <w:ind w:left="720" w:right="0" w:firstLine="0"/>
            </w:pPr>
            <w:r>
              <w:t>N/A</w:t>
            </w:r>
          </w:p>
          <w:p w14:paraId="4BC8A062" w14:textId="77777777" w:rsidR="005626BB" w:rsidRDefault="005626BB">
            <w:pPr>
              <w:spacing w:after="240" w:line="259" w:lineRule="auto"/>
              <w:ind w:left="720" w:right="0" w:firstLine="0"/>
            </w:pPr>
          </w:p>
        </w:tc>
      </w:tr>
      <w:tr w:rsidR="005626BB" w14:paraId="2F6BD539"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8598E64" w14:textId="77777777" w:rsidR="005626BB" w:rsidRDefault="00000000">
            <w:pPr>
              <w:spacing w:before="240" w:after="240" w:line="259" w:lineRule="auto"/>
              <w:ind w:left="80" w:right="0" w:firstLine="0"/>
              <w:rPr>
                <w:b/>
              </w:rPr>
            </w:pPr>
            <w:r>
              <w:rPr>
                <w:b/>
              </w:rPr>
              <w:lastRenderedPageBreak/>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EB84CEB" w14:textId="77777777" w:rsidR="005626BB" w:rsidRDefault="00000000">
            <w:pPr>
              <w:spacing w:before="240" w:after="240" w:line="259" w:lineRule="auto"/>
              <w:ind w:left="80" w:right="0" w:firstLine="0"/>
            </w:pPr>
            <w:r>
              <w:t>N/A</w:t>
            </w:r>
          </w:p>
        </w:tc>
      </w:tr>
      <w:tr w:rsidR="005626BB" w14:paraId="7D9183D2" w14:textId="77777777">
        <w:trPr>
          <w:trHeight w:val="612"/>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6DFBD4E" w14:textId="77777777" w:rsidR="005626BB" w:rsidRDefault="00000000">
            <w:pPr>
              <w:spacing w:before="240" w:after="240" w:line="259" w:lineRule="auto"/>
              <w:ind w:left="80" w:right="0" w:firstLine="0"/>
              <w:rPr>
                <w:b/>
              </w:rPr>
            </w:pPr>
            <w:r>
              <w:rPr>
                <w:b/>
              </w:rPr>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06E2BC1" w14:textId="77777777" w:rsidR="005626BB" w:rsidRDefault="00000000">
            <w:pPr>
              <w:spacing w:before="240" w:after="240" w:line="259" w:lineRule="auto"/>
              <w:ind w:left="80" w:right="0" w:firstLine="0"/>
            </w:pPr>
            <w:r>
              <w:t>N/A</w:t>
            </w:r>
          </w:p>
        </w:tc>
      </w:tr>
    </w:tbl>
    <w:p w14:paraId="527B0108" w14:textId="77777777" w:rsidR="005626BB" w:rsidRDefault="005626BB">
      <w:pPr>
        <w:spacing w:after="459" w:line="259" w:lineRule="auto"/>
        <w:ind w:left="0" w:right="0" w:firstLine="0"/>
      </w:pPr>
    </w:p>
    <w:p w14:paraId="53E35F8E" w14:textId="77777777" w:rsidR="005626BB" w:rsidRDefault="00000000">
      <w:pPr>
        <w:spacing w:after="459" w:line="259" w:lineRule="auto"/>
        <w:ind w:left="451" w:right="0" w:firstLine="0"/>
      </w:pPr>
      <w:proofErr w:type="gramStart"/>
      <w:r>
        <w:t>4.2.13 ;Analysis</w:t>
      </w:r>
      <w:proofErr w:type="gramEnd"/>
      <w:r>
        <w:t xml:space="preserve"> form</w:t>
      </w:r>
    </w:p>
    <w:p w14:paraId="54D5A7A5" w14:textId="77777777" w:rsidR="005626BB" w:rsidRDefault="005626BB">
      <w:pPr>
        <w:spacing w:after="459" w:line="259" w:lineRule="auto"/>
        <w:ind w:left="451" w:right="0" w:firstLine="0"/>
      </w:pPr>
    </w:p>
    <w:p w14:paraId="238D55B6" w14:textId="77777777" w:rsidR="005626BB" w:rsidRDefault="005626BB">
      <w:pPr>
        <w:spacing w:after="459" w:line="259" w:lineRule="auto"/>
        <w:ind w:left="451" w:right="0" w:firstLine="0"/>
      </w:pPr>
    </w:p>
    <w:p w14:paraId="001DE8C2" w14:textId="77777777" w:rsidR="005626BB" w:rsidRDefault="005626BB">
      <w:pPr>
        <w:shd w:val="clear" w:color="auto" w:fill="FFFFFF"/>
        <w:spacing w:before="240" w:after="240" w:line="259" w:lineRule="auto"/>
        <w:ind w:left="1180" w:right="0" w:firstLine="0"/>
        <w:rPr>
          <w:b/>
        </w:rPr>
      </w:pPr>
    </w:p>
    <w:tbl>
      <w:tblPr>
        <w:tblStyle w:val="ae"/>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64288542" w14:textId="77777777">
        <w:trPr>
          <w:trHeight w:val="1002"/>
        </w:trPr>
        <w:tc>
          <w:tcPr>
            <w:tcW w:w="318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6771273"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710B938D" w14:textId="77777777" w:rsidR="005626BB" w:rsidRDefault="00000000">
            <w:pPr>
              <w:spacing w:before="240" w:after="240" w:line="259" w:lineRule="auto"/>
              <w:ind w:left="80" w:right="0" w:firstLine="0"/>
            </w:pPr>
            <w:r>
              <w:t>M5-UC-2</w:t>
            </w:r>
          </w:p>
        </w:tc>
      </w:tr>
      <w:tr w:rsidR="005626BB" w14:paraId="739D6BA2"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18D1CC2"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D94E18C" w14:textId="77777777" w:rsidR="005626BB" w:rsidRDefault="00000000">
            <w:pPr>
              <w:spacing w:before="240" w:after="240" w:line="259" w:lineRule="auto"/>
              <w:ind w:left="80" w:right="0" w:firstLine="0"/>
            </w:pPr>
            <w:r>
              <w:t>Analysis Form</w:t>
            </w:r>
          </w:p>
        </w:tc>
      </w:tr>
      <w:tr w:rsidR="005626BB" w14:paraId="0BB41354"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9371EE5" w14:textId="77777777" w:rsidR="005626BB" w:rsidRDefault="00000000">
            <w:pPr>
              <w:spacing w:before="240" w:after="240" w:line="259" w:lineRule="auto"/>
              <w:ind w:left="8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2A93525" w14:textId="77777777" w:rsidR="005626BB" w:rsidRDefault="00000000">
            <w:pPr>
              <w:spacing w:before="240" w:after="240" w:line="259" w:lineRule="auto"/>
              <w:ind w:left="0" w:right="0" w:firstLine="0"/>
            </w:pPr>
            <w:r>
              <w:t>System</w:t>
            </w:r>
          </w:p>
          <w:p w14:paraId="4068B351" w14:textId="77777777" w:rsidR="005626BB" w:rsidRDefault="00000000">
            <w:pPr>
              <w:spacing w:before="240" w:after="240" w:line="259" w:lineRule="auto"/>
              <w:ind w:left="80" w:right="0" w:firstLine="0"/>
            </w:pPr>
            <w:r>
              <w:t>User</w:t>
            </w:r>
          </w:p>
        </w:tc>
      </w:tr>
      <w:tr w:rsidR="005626BB" w14:paraId="7EFD69AE"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6563C62" w14:textId="77777777" w:rsidR="005626BB" w:rsidRDefault="00000000">
            <w:pPr>
              <w:spacing w:before="240" w:after="240" w:line="259" w:lineRule="auto"/>
              <w:ind w:left="80" w:right="0" w:firstLine="0"/>
              <w:rPr>
                <w:b/>
              </w:rPr>
            </w:pPr>
            <w:r>
              <w:rPr>
                <w:b/>
              </w:rPr>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5573E4B" w14:textId="77777777" w:rsidR="005626BB" w:rsidRDefault="00000000">
            <w:pPr>
              <w:spacing w:before="240" w:after="240" w:line="259" w:lineRule="auto"/>
              <w:ind w:left="80" w:right="0" w:firstLine="0"/>
            </w:pPr>
            <w:r>
              <w:t xml:space="preserve">  analysis form with help of a chart</w:t>
            </w:r>
          </w:p>
        </w:tc>
      </w:tr>
      <w:tr w:rsidR="005626BB" w14:paraId="1E7D91EF"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ACC3F61"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68A86026" w14:textId="77777777" w:rsidR="005626BB" w:rsidRDefault="00000000">
            <w:pPr>
              <w:spacing w:before="240" w:after="240" w:line="259" w:lineRule="auto"/>
              <w:ind w:left="80" w:right="0" w:firstLine="0"/>
            </w:pPr>
            <w:r>
              <w:t>press Analysis button</w:t>
            </w:r>
          </w:p>
        </w:tc>
      </w:tr>
      <w:tr w:rsidR="005626BB" w14:paraId="45CB5619"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2544887" w14:textId="77777777" w:rsidR="005626BB" w:rsidRDefault="00000000">
            <w:pPr>
              <w:spacing w:before="240" w:after="240" w:line="259" w:lineRule="auto"/>
              <w:ind w:left="8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66F408F" w14:textId="77777777" w:rsidR="005626BB" w:rsidRDefault="005626BB">
            <w:pPr>
              <w:spacing w:before="240" w:after="240" w:line="259" w:lineRule="auto"/>
              <w:ind w:left="0" w:right="0" w:firstLine="0"/>
            </w:pPr>
          </w:p>
          <w:p w14:paraId="750C556F" w14:textId="77777777" w:rsidR="005626BB" w:rsidRDefault="00000000">
            <w:pPr>
              <w:spacing w:before="240" w:after="240" w:line="259" w:lineRule="auto"/>
              <w:ind w:left="80" w:right="0" w:firstLine="0"/>
            </w:pPr>
            <w:r>
              <w:t>N/A</w:t>
            </w:r>
          </w:p>
          <w:p w14:paraId="753678F5" w14:textId="77777777" w:rsidR="005626BB" w:rsidRDefault="005626BB">
            <w:pPr>
              <w:spacing w:before="240" w:after="240" w:line="259" w:lineRule="auto"/>
              <w:ind w:left="80" w:right="0" w:firstLine="0"/>
            </w:pPr>
          </w:p>
        </w:tc>
      </w:tr>
      <w:tr w:rsidR="005626BB" w14:paraId="6B696C2E"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4B2EA1B" w14:textId="77777777" w:rsidR="005626BB" w:rsidRDefault="00000000">
            <w:pPr>
              <w:spacing w:before="240" w:after="240" w:line="259" w:lineRule="auto"/>
              <w:ind w:left="80" w:right="0" w:firstLine="0"/>
              <w:rPr>
                <w:b/>
              </w:rPr>
            </w:pPr>
            <w:r>
              <w:rPr>
                <w:b/>
              </w:rPr>
              <w:lastRenderedPageBreak/>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ECBCC4C" w14:textId="77777777" w:rsidR="005626BB" w:rsidRDefault="00000000">
            <w:pPr>
              <w:spacing w:before="240" w:after="240" w:line="259" w:lineRule="auto"/>
              <w:ind w:left="80" w:right="0" w:firstLine="0"/>
            </w:pPr>
            <w:r>
              <w:t>N/A</w:t>
            </w:r>
          </w:p>
        </w:tc>
      </w:tr>
      <w:tr w:rsidR="005626BB" w14:paraId="733222D7" w14:textId="77777777">
        <w:trPr>
          <w:trHeight w:val="358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6680231" w14:textId="77777777" w:rsidR="005626BB" w:rsidRDefault="00000000">
            <w:pPr>
              <w:spacing w:before="240" w:after="240" w:line="259" w:lineRule="auto"/>
              <w:ind w:left="80" w:right="0" w:firstLine="0"/>
              <w:rPr>
                <w:b/>
              </w:rPr>
            </w:pPr>
            <w:r>
              <w:rPr>
                <w:b/>
              </w:rPr>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F28F7C8" w14:textId="77777777" w:rsidR="005626BB" w:rsidRDefault="00000000">
            <w:pPr>
              <w:spacing w:after="240" w:line="259" w:lineRule="auto"/>
              <w:ind w:left="0" w:right="0" w:firstLine="0"/>
            </w:pPr>
            <w:r>
              <w:t>1.Chatbot will analyze the form</w:t>
            </w:r>
          </w:p>
          <w:p w14:paraId="01B66F4E" w14:textId="77777777" w:rsidR="005626BB" w:rsidRDefault="00000000">
            <w:pPr>
              <w:spacing w:after="240" w:line="259" w:lineRule="auto"/>
              <w:ind w:left="0" w:right="0" w:firstLine="0"/>
            </w:pPr>
            <w:r>
              <w:t>2.draw algorithms</w:t>
            </w:r>
          </w:p>
          <w:p w14:paraId="4ED8A6ED" w14:textId="77777777" w:rsidR="005626BB" w:rsidRDefault="00000000">
            <w:pPr>
              <w:spacing w:after="240" w:line="259" w:lineRule="auto"/>
              <w:ind w:left="0" w:right="0" w:firstLine="0"/>
            </w:pPr>
            <w:r>
              <w:t>3.examine the health issue</w:t>
            </w:r>
          </w:p>
          <w:p w14:paraId="6888B6A7" w14:textId="77777777" w:rsidR="005626BB" w:rsidRDefault="005626BB">
            <w:pPr>
              <w:spacing w:after="240" w:line="259" w:lineRule="auto"/>
              <w:ind w:left="0" w:right="0" w:firstLine="0"/>
            </w:pPr>
          </w:p>
          <w:p w14:paraId="5FD40C5E" w14:textId="77777777" w:rsidR="005626BB" w:rsidRDefault="005626BB">
            <w:pPr>
              <w:spacing w:after="240" w:line="259" w:lineRule="auto"/>
              <w:ind w:left="0" w:right="0" w:firstLine="0"/>
            </w:pPr>
          </w:p>
          <w:p w14:paraId="64EB5AF9" w14:textId="77777777" w:rsidR="005626BB" w:rsidRDefault="005626BB">
            <w:pPr>
              <w:spacing w:after="240" w:line="259" w:lineRule="auto"/>
              <w:ind w:left="720" w:right="0" w:firstLine="0"/>
            </w:pPr>
          </w:p>
          <w:p w14:paraId="340DE0B8" w14:textId="77777777" w:rsidR="005626BB" w:rsidRDefault="005626BB">
            <w:pPr>
              <w:spacing w:after="240" w:line="259" w:lineRule="auto"/>
              <w:ind w:left="720" w:right="0" w:firstLine="0"/>
            </w:pPr>
          </w:p>
          <w:p w14:paraId="1372B9A7" w14:textId="77777777" w:rsidR="005626BB" w:rsidRDefault="00000000">
            <w:pPr>
              <w:spacing w:after="240" w:line="259" w:lineRule="auto"/>
              <w:ind w:left="720" w:right="0" w:firstLine="0"/>
            </w:pPr>
            <w:r>
              <w:t xml:space="preserve"> </w:t>
            </w:r>
          </w:p>
          <w:p w14:paraId="33490819" w14:textId="77777777" w:rsidR="005626BB" w:rsidRDefault="005626BB">
            <w:pPr>
              <w:spacing w:after="240" w:line="259" w:lineRule="auto"/>
              <w:ind w:left="720" w:right="0" w:firstLine="0"/>
            </w:pPr>
          </w:p>
          <w:p w14:paraId="13C8650D" w14:textId="77777777" w:rsidR="005626BB" w:rsidRDefault="005626BB">
            <w:pPr>
              <w:spacing w:after="240" w:line="259" w:lineRule="auto"/>
              <w:ind w:left="720" w:right="0" w:firstLine="0"/>
            </w:pPr>
          </w:p>
          <w:p w14:paraId="09D95F85" w14:textId="77777777" w:rsidR="005626BB" w:rsidRDefault="005626BB">
            <w:pPr>
              <w:spacing w:after="240" w:line="259" w:lineRule="auto"/>
              <w:ind w:left="720" w:right="0" w:firstLine="0"/>
            </w:pPr>
          </w:p>
        </w:tc>
      </w:tr>
      <w:tr w:rsidR="005626BB" w14:paraId="339C25D6"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56F94C7" w14:textId="77777777" w:rsidR="005626BB" w:rsidRDefault="00000000">
            <w:pPr>
              <w:spacing w:before="240" w:after="240" w:line="259" w:lineRule="auto"/>
              <w:ind w:left="80" w:right="0" w:firstLine="0"/>
              <w:rPr>
                <w:b/>
              </w:rPr>
            </w:pPr>
            <w:r>
              <w:rPr>
                <w:b/>
              </w:rPr>
              <w:t>Alternative Flows:</w:t>
            </w:r>
          </w:p>
          <w:p w14:paraId="04AB8E1B"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477664B" w14:textId="77777777" w:rsidR="005626BB" w:rsidRDefault="00000000">
            <w:pPr>
              <w:spacing w:before="240" w:after="240" w:line="259" w:lineRule="auto"/>
              <w:ind w:left="80" w:right="0" w:firstLine="0"/>
            </w:pPr>
            <w:proofErr w:type="gramStart"/>
            <w:r>
              <w:t>N.A</w:t>
            </w:r>
            <w:proofErr w:type="gramEnd"/>
          </w:p>
        </w:tc>
      </w:tr>
      <w:tr w:rsidR="005626BB" w14:paraId="6F190F6F"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8644D60" w14:textId="77777777" w:rsidR="005626BB" w:rsidRDefault="00000000">
            <w:pPr>
              <w:spacing w:before="240" w:after="240" w:line="259" w:lineRule="auto"/>
              <w:ind w:left="80" w:right="0" w:firstLine="0"/>
              <w:rPr>
                <w:b/>
              </w:rPr>
            </w:pPr>
            <w:r>
              <w:rPr>
                <w:b/>
              </w:rPr>
              <w:lastRenderedPageBreak/>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AF90C0F" w14:textId="77777777" w:rsidR="005626BB" w:rsidRDefault="005626BB">
            <w:pPr>
              <w:spacing w:after="240" w:line="259" w:lineRule="auto"/>
              <w:ind w:left="720" w:right="0" w:firstLine="0"/>
            </w:pPr>
          </w:p>
          <w:p w14:paraId="0F504710" w14:textId="77777777" w:rsidR="005626BB" w:rsidRDefault="00000000">
            <w:pPr>
              <w:spacing w:after="240" w:line="259" w:lineRule="auto"/>
              <w:ind w:left="720" w:right="0" w:firstLine="0"/>
            </w:pPr>
            <w:r>
              <w:t>N/A</w:t>
            </w:r>
          </w:p>
          <w:p w14:paraId="15C2D95A" w14:textId="77777777" w:rsidR="005626BB" w:rsidRDefault="005626BB">
            <w:pPr>
              <w:spacing w:after="240" w:line="259" w:lineRule="auto"/>
              <w:ind w:left="720" w:right="0" w:firstLine="0"/>
            </w:pPr>
          </w:p>
        </w:tc>
      </w:tr>
      <w:tr w:rsidR="005626BB" w14:paraId="24D2811C"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F7208F1" w14:textId="77777777" w:rsidR="005626BB" w:rsidRDefault="00000000">
            <w:pPr>
              <w:spacing w:before="240" w:after="240" w:line="259" w:lineRule="auto"/>
              <w:ind w:left="80" w:right="0" w:firstLine="0"/>
              <w:rPr>
                <w:b/>
              </w:rPr>
            </w:pPr>
            <w:r>
              <w:rPr>
                <w:b/>
              </w:rPr>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4CDC384" w14:textId="77777777" w:rsidR="005626BB" w:rsidRDefault="00000000">
            <w:pPr>
              <w:spacing w:before="240" w:after="240" w:line="259" w:lineRule="auto"/>
              <w:ind w:left="80" w:right="0" w:firstLine="0"/>
            </w:pPr>
            <w:r>
              <w:t>N/A</w:t>
            </w:r>
          </w:p>
        </w:tc>
      </w:tr>
      <w:tr w:rsidR="005626BB" w14:paraId="7E0FF612" w14:textId="77777777">
        <w:trPr>
          <w:trHeight w:val="612"/>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AAFE710" w14:textId="77777777" w:rsidR="005626BB" w:rsidRDefault="00000000">
            <w:pPr>
              <w:spacing w:before="240" w:after="240" w:line="259" w:lineRule="auto"/>
              <w:ind w:left="80" w:right="0" w:firstLine="0"/>
              <w:rPr>
                <w:b/>
              </w:rPr>
            </w:pPr>
            <w:r>
              <w:rPr>
                <w:b/>
              </w:rPr>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09402D21" w14:textId="77777777" w:rsidR="005626BB" w:rsidRDefault="00000000">
            <w:pPr>
              <w:spacing w:before="240" w:after="240" w:line="259" w:lineRule="auto"/>
              <w:ind w:left="80" w:right="0" w:firstLine="0"/>
            </w:pPr>
            <w:r>
              <w:t>N/A</w:t>
            </w:r>
          </w:p>
        </w:tc>
      </w:tr>
    </w:tbl>
    <w:p w14:paraId="455FFB63" w14:textId="77777777" w:rsidR="005626BB" w:rsidRDefault="005626BB">
      <w:pPr>
        <w:spacing w:after="459" w:line="259" w:lineRule="auto"/>
        <w:ind w:left="0" w:right="0" w:firstLine="0"/>
      </w:pPr>
    </w:p>
    <w:p w14:paraId="0E3BDFB5" w14:textId="77777777" w:rsidR="005626BB" w:rsidRDefault="00000000">
      <w:pPr>
        <w:spacing w:after="459" w:line="259" w:lineRule="auto"/>
        <w:ind w:left="451" w:right="0" w:firstLine="0"/>
      </w:pPr>
      <w:proofErr w:type="gramStart"/>
      <w:r>
        <w:t>4.2.14 ;Exercises</w:t>
      </w:r>
      <w:proofErr w:type="gramEnd"/>
    </w:p>
    <w:p w14:paraId="2A01D4F5" w14:textId="77777777" w:rsidR="005626BB" w:rsidRDefault="005626BB">
      <w:pPr>
        <w:spacing w:after="459" w:line="259" w:lineRule="auto"/>
        <w:ind w:left="451" w:right="0" w:firstLine="0"/>
      </w:pPr>
    </w:p>
    <w:p w14:paraId="2353894E" w14:textId="77777777" w:rsidR="005626BB" w:rsidRDefault="005626BB">
      <w:pPr>
        <w:spacing w:after="459" w:line="259" w:lineRule="auto"/>
        <w:ind w:left="451" w:right="0" w:firstLine="0"/>
      </w:pPr>
    </w:p>
    <w:p w14:paraId="56C7480E" w14:textId="77777777" w:rsidR="005626BB" w:rsidRDefault="005626BB">
      <w:pPr>
        <w:shd w:val="clear" w:color="auto" w:fill="FFFFFF"/>
        <w:spacing w:before="240" w:after="240" w:line="259" w:lineRule="auto"/>
        <w:ind w:left="1180" w:right="0" w:firstLine="0"/>
        <w:rPr>
          <w:b/>
        </w:rPr>
      </w:pPr>
    </w:p>
    <w:tbl>
      <w:tblPr>
        <w:tblStyle w:val="af"/>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62B22C37" w14:textId="77777777">
        <w:trPr>
          <w:trHeight w:val="1002"/>
        </w:trPr>
        <w:tc>
          <w:tcPr>
            <w:tcW w:w="318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6242F4E"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2537A498" w14:textId="77777777" w:rsidR="005626BB" w:rsidRDefault="00000000">
            <w:pPr>
              <w:spacing w:before="240" w:after="240" w:line="259" w:lineRule="auto"/>
              <w:ind w:left="80" w:right="0" w:firstLine="0"/>
            </w:pPr>
            <w:r>
              <w:t>M5-UC-3</w:t>
            </w:r>
          </w:p>
        </w:tc>
      </w:tr>
      <w:tr w:rsidR="005626BB" w14:paraId="674C04F7"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8572161"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1A8798D" w14:textId="77777777" w:rsidR="005626BB" w:rsidRDefault="00000000">
            <w:pPr>
              <w:spacing w:before="240" w:after="240" w:line="259" w:lineRule="auto"/>
              <w:ind w:left="80" w:right="0" w:firstLine="0"/>
            </w:pPr>
            <w:r>
              <w:t>Exercises</w:t>
            </w:r>
          </w:p>
        </w:tc>
      </w:tr>
      <w:tr w:rsidR="005626BB" w14:paraId="4CCD141D"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A67638D" w14:textId="77777777" w:rsidR="005626BB" w:rsidRDefault="00000000">
            <w:pPr>
              <w:spacing w:before="240" w:after="240" w:line="259" w:lineRule="auto"/>
              <w:ind w:left="80" w:right="0" w:firstLine="0"/>
              <w:rPr>
                <w:b/>
              </w:rPr>
            </w:pPr>
            <w:r>
              <w:rPr>
                <w:b/>
              </w:rPr>
              <w:lastRenderedPageBreak/>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B6300AD" w14:textId="77777777" w:rsidR="005626BB" w:rsidRDefault="00000000">
            <w:pPr>
              <w:spacing w:before="240" w:after="240" w:line="259" w:lineRule="auto"/>
              <w:ind w:left="0" w:right="0" w:firstLine="0"/>
            </w:pPr>
            <w:r>
              <w:t>System</w:t>
            </w:r>
          </w:p>
          <w:p w14:paraId="401DA844" w14:textId="77777777" w:rsidR="005626BB" w:rsidRDefault="00000000">
            <w:pPr>
              <w:spacing w:before="240" w:after="240" w:line="259" w:lineRule="auto"/>
              <w:ind w:left="80" w:right="0" w:firstLine="0"/>
            </w:pPr>
            <w:r>
              <w:t>user</w:t>
            </w:r>
          </w:p>
        </w:tc>
      </w:tr>
      <w:tr w:rsidR="005626BB" w14:paraId="1E7EC4BA"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2898D73" w14:textId="77777777" w:rsidR="005626BB" w:rsidRDefault="00000000">
            <w:pPr>
              <w:spacing w:before="240" w:after="240" w:line="259" w:lineRule="auto"/>
              <w:ind w:left="80" w:right="0" w:firstLine="0"/>
              <w:rPr>
                <w:b/>
              </w:rPr>
            </w:pPr>
            <w:r>
              <w:rPr>
                <w:b/>
              </w:rPr>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22046AB7" w14:textId="77777777" w:rsidR="005626BB" w:rsidRDefault="00000000">
            <w:pPr>
              <w:spacing w:before="240" w:after="240" w:line="259" w:lineRule="auto"/>
              <w:ind w:left="80" w:right="0" w:firstLine="0"/>
            </w:pPr>
            <w:r>
              <w:t xml:space="preserve">  solutions to the problem</w:t>
            </w:r>
          </w:p>
        </w:tc>
      </w:tr>
      <w:tr w:rsidR="005626BB" w14:paraId="506E2B78"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04DC9AC"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33E8481" w14:textId="77777777" w:rsidR="005626BB" w:rsidRDefault="00000000">
            <w:pPr>
              <w:spacing w:before="240" w:after="240" w:line="259" w:lineRule="auto"/>
              <w:ind w:left="80" w:right="0" w:firstLine="0"/>
            </w:pPr>
            <w:r>
              <w:t>N/A</w:t>
            </w:r>
          </w:p>
        </w:tc>
      </w:tr>
      <w:tr w:rsidR="005626BB" w14:paraId="0E84608D"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D868452" w14:textId="77777777" w:rsidR="005626BB" w:rsidRDefault="00000000">
            <w:pPr>
              <w:spacing w:before="240" w:after="240" w:line="259" w:lineRule="auto"/>
              <w:ind w:left="8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C8EFC95" w14:textId="77777777" w:rsidR="005626BB" w:rsidRDefault="005626BB">
            <w:pPr>
              <w:spacing w:before="240" w:after="240" w:line="259" w:lineRule="auto"/>
              <w:ind w:left="0" w:right="0" w:firstLine="0"/>
            </w:pPr>
          </w:p>
          <w:p w14:paraId="347C9BD9" w14:textId="77777777" w:rsidR="005626BB" w:rsidRDefault="00000000">
            <w:pPr>
              <w:spacing w:before="240" w:after="240" w:line="259" w:lineRule="auto"/>
              <w:ind w:left="80" w:right="0" w:firstLine="0"/>
            </w:pPr>
            <w:r>
              <w:t>N/A</w:t>
            </w:r>
          </w:p>
          <w:p w14:paraId="2B73A4C2" w14:textId="77777777" w:rsidR="005626BB" w:rsidRDefault="005626BB">
            <w:pPr>
              <w:spacing w:before="240" w:after="240" w:line="259" w:lineRule="auto"/>
              <w:ind w:left="80" w:right="0" w:firstLine="0"/>
            </w:pPr>
          </w:p>
        </w:tc>
      </w:tr>
      <w:tr w:rsidR="005626BB" w14:paraId="3B612F36"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778ABF0" w14:textId="77777777" w:rsidR="005626BB" w:rsidRDefault="00000000">
            <w:pPr>
              <w:spacing w:before="240" w:after="240" w:line="259" w:lineRule="auto"/>
              <w:ind w:left="80" w:right="0" w:firstLine="0"/>
              <w:rPr>
                <w:b/>
              </w:rPr>
            </w:pPr>
            <w:r>
              <w:rPr>
                <w:b/>
              </w:rPr>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B68B7D5" w14:textId="77777777" w:rsidR="005626BB" w:rsidRDefault="00000000">
            <w:pPr>
              <w:spacing w:before="240" w:after="240" w:line="259" w:lineRule="auto"/>
              <w:ind w:left="80" w:right="0" w:firstLine="0"/>
            </w:pPr>
            <w:r>
              <w:t>N/A</w:t>
            </w:r>
          </w:p>
        </w:tc>
      </w:tr>
      <w:tr w:rsidR="005626BB" w14:paraId="2E83863F" w14:textId="77777777">
        <w:trPr>
          <w:trHeight w:val="358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A5CF360" w14:textId="77777777" w:rsidR="005626BB" w:rsidRDefault="00000000">
            <w:pPr>
              <w:spacing w:before="240" w:after="240" w:line="259" w:lineRule="auto"/>
              <w:ind w:left="80" w:right="0" w:firstLine="0"/>
              <w:rPr>
                <w:b/>
              </w:rPr>
            </w:pPr>
            <w:r>
              <w:rPr>
                <w:b/>
              </w:rPr>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AF16BA9" w14:textId="77777777" w:rsidR="005626BB" w:rsidRDefault="00000000">
            <w:pPr>
              <w:spacing w:after="240" w:line="259" w:lineRule="auto"/>
              <w:ind w:left="0" w:right="0" w:firstLine="0"/>
            </w:pPr>
            <w:r>
              <w:t>1.Chatbot will analyze the form</w:t>
            </w:r>
          </w:p>
          <w:p w14:paraId="1ABC1EAB" w14:textId="77777777" w:rsidR="005626BB" w:rsidRDefault="00000000">
            <w:pPr>
              <w:spacing w:after="240" w:line="259" w:lineRule="auto"/>
              <w:ind w:left="0" w:right="0" w:firstLine="0"/>
            </w:pPr>
            <w:r>
              <w:t>2.suggest exercises</w:t>
            </w:r>
          </w:p>
          <w:p w14:paraId="3DF14BBB" w14:textId="77777777" w:rsidR="005626BB" w:rsidRDefault="00000000">
            <w:pPr>
              <w:spacing w:after="240" w:line="259" w:lineRule="auto"/>
              <w:ind w:left="0" w:right="0" w:firstLine="0"/>
            </w:pPr>
            <w:r>
              <w:t>3.outer</w:t>
            </w:r>
          </w:p>
          <w:p w14:paraId="6CF314F4" w14:textId="77777777" w:rsidR="005626BB" w:rsidRDefault="00000000">
            <w:pPr>
              <w:spacing w:after="240" w:line="259" w:lineRule="auto"/>
              <w:ind w:left="0" w:right="0" w:firstLine="0"/>
            </w:pPr>
            <w:r>
              <w:t>4.home</w:t>
            </w:r>
          </w:p>
          <w:p w14:paraId="4477D48B" w14:textId="77777777" w:rsidR="005626BB" w:rsidRDefault="005626BB">
            <w:pPr>
              <w:spacing w:after="240" w:line="259" w:lineRule="auto"/>
              <w:ind w:left="0" w:right="0" w:firstLine="0"/>
            </w:pPr>
          </w:p>
          <w:p w14:paraId="4421B4BC" w14:textId="77777777" w:rsidR="005626BB" w:rsidRDefault="005626BB">
            <w:pPr>
              <w:spacing w:after="240" w:line="259" w:lineRule="auto"/>
              <w:ind w:left="0" w:right="0" w:firstLine="0"/>
            </w:pPr>
          </w:p>
          <w:p w14:paraId="5C1F5AC6" w14:textId="77777777" w:rsidR="005626BB" w:rsidRDefault="005626BB">
            <w:pPr>
              <w:spacing w:after="240" w:line="259" w:lineRule="auto"/>
              <w:ind w:left="0" w:right="0" w:firstLine="0"/>
            </w:pPr>
          </w:p>
          <w:p w14:paraId="39EA4CE6" w14:textId="77777777" w:rsidR="005626BB" w:rsidRDefault="005626BB">
            <w:pPr>
              <w:spacing w:after="240" w:line="259" w:lineRule="auto"/>
              <w:ind w:left="720" w:right="0" w:firstLine="0"/>
            </w:pPr>
          </w:p>
          <w:p w14:paraId="6C94EDC4" w14:textId="77777777" w:rsidR="005626BB" w:rsidRDefault="005626BB">
            <w:pPr>
              <w:spacing w:after="240" w:line="259" w:lineRule="auto"/>
              <w:ind w:left="720" w:right="0" w:firstLine="0"/>
            </w:pPr>
          </w:p>
          <w:p w14:paraId="28726CB8" w14:textId="77777777" w:rsidR="005626BB" w:rsidRDefault="00000000">
            <w:pPr>
              <w:spacing w:after="240" w:line="259" w:lineRule="auto"/>
              <w:ind w:left="720" w:right="0" w:firstLine="0"/>
            </w:pPr>
            <w:r>
              <w:t xml:space="preserve"> </w:t>
            </w:r>
          </w:p>
          <w:p w14:paraId="48C193B4" w14:textId="77777777" w:rsidR="005626BB" w:rsidRDefault="005626BB">
            <w:pPr>
              <w:spacing w:after="240" w:line="259" w:lineRule="auto"/>
              <w:ind w:left="720" w:right="0" w:firstLine="0"/>
            </w:pPr>
          </w:p>
          <w:p w14:paraId="454C3775" w14:textId="77777777" w:rsidR="005626BB" w:rsidRDefault="005626BB">
            <w:pPr>
              <w:spacing w:after="240" w:line="259" w:lineRule="auto"/>
              <w:ind w:left="720" w:right="0" w:firstLine="0"/>
            </w:pPr>
          </w:p>
          <w:p w14:paraId="17F85FE5" w14:textId="77777777" w:rsidR="005626BB" w:rsidRDefault="005626BB">
            <w:pPr>
              <w:spacing w:after="240" w:line="259" w:lineRule="auto"/>
              <w:ind w:left="720" w:right="0" w:firstLine="0"/>
            </w:pPr>
          </w:p>
        </w:tc>
      </w:tr>
      <w:tr w:rsidR="005626BB" w14:paraId="5A3BE24B"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6C1DF41" w14:textId="77777777" w:rsidR="005626BB" w:rsidRDefault="00000000">
            <w:pPr>
              <w:spacing w:before="240" w:after="240" w:line="259" w:lineRule="auto"/>
              <w:ind w:left="80" w:right="0" w:firstLine="0"/>
              <w:rPr>
                <w:b/>
              </w:rPr>
            </w:pPr>
            <w:r>
              <w:rPr>
                <w:b/>
              </w:rPr>
              <w:lastRenderedPageBreak/>
              <w:t>Alternative Flows:</w:t>
            </w:r>
          </w:p>
          <w:p w14:paraId="569E7536"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8038617" w14:textId="77777777" w:rsidR="005626BB" w:rsidRDefault="00000000">
            <w:pPr>
              <w:spacing w:before="240" w:after="240" w:line="259" w:lineRule="auto"/>
              <w:ind w:left="80" w:right="0" w:firstLine="0"/>
            </w:pPr>
            <w:proofErr w:type="gramStart"/>
            <w:r>
              <w:t>N.A</w:t>
            </w:r>
            <w:proofErr w:type="gramEnd"/>
          </w:p>
        </w:tc>
      </w:tr>
      <w:tr w:rsidR="005626BB" w14:paraId="7B2DEE23"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6652B17" w14:textId="77777777" w:rsidR="005626BB" w:rsidRDefault="00000000">
            <w:pPr>
              <w:spacing w:before="240" w:after="240" w:line="259" w:lineRule="auto"/>
              <w:ind w:left="80" w:right="0" w:firstLine="0"/>
              <w:rPr>
                <w:b/>
              </w:rPr>
            </w:pPr>
            <w:r>
              <w:rPr>
                <w:b/>
              </w:rPr>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232F503" w14:textId="77777777" w:rsidR="005626BB" w:rsidRDefault="005626BB">
            <w:pPr>
              <w:spacing w:after="240" w:line="259" w:lineRule="auto"/>
              <w:ind w:left="720" w:right="0" w:firstLine="0"/>
            </w:pPr>
          </w:p>
          <w:p w14:paraId="67EE3DE4" w14:textId="77777777" w:rsidR="005626BB" w:rsidRDefault="00000000">
            <w:pPr>
              <w:spacing w:after="240" w:line="259" w:lineRule="auto"/>
              <w:ind w:left="720" w:right="0" w:firstLine="0"/>
            </w:pPr>
            <w:r>
              <w:t>N/A</w:t>
            </w:r>
          </w:p>
          <w:p w14:paraId="39C950CF" w14:textId="77777777" w:rsidR="005626BB" w:rsidRDefault="005626BB">
            <w:pPr>
              <w:spacing w:after="240" w:line="259" w:lineRule="auto"/>
              <w:ind w:left="720" w:right="0" w:firstLine="0"/>
            </w:pPr>
          </w:p>
        </w:tc>
      </w:tr>
      <w:tr w:rsidR="005626BB" w14:paraId="7682B41A"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C15A5DC" w14:textId="77777777" w:rsidR="005626BB" w:rsidRDefault="00000000">
            <w:pPr>
              <w:spacing w:before="240" w:after="240" w:line="259" w:lineRule="auto"/>
              <w:ind w:left="80" w:right="0" w:firstLine="0"/>
              <w:rPr>
                <w:b/>
              </w:rPr>
            </w:pPr>
            <w:r>
              <w:rPr>
                <w:b/>
              </w:rPr>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588A730" w14:textId="77777777" w:rsidR="005626BB" w:rsidRDefault="00000000">
            <w:pPr>
              <w:spacing w:before="240" w:after="240" w:line="259" w:lineRule="auto"/>
              <w:ind w:left="80" w:right="0" w:firstLine="0"/>
            </w:pPr>
            <w:r>
              <w:t>N/A</w:t>
            </w:r>
          </w:p>
        </w:tc>
      </w:tr>
      <w:tr w:rsidR="005626BB" w14:paraId="76050CF9" w14:textId="77777777">
        <w:trPr>
          <w:trHeight w:val="612"/>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F443738" w14:textId="77777777" w:rsidR="005626BB" w:rsidRDefault="00000000">
            <w:pPr>
              <w:spacing w:before="240" w:after="240" w:line="259" w:lineRule="auto"/>
              <w:ind w:left="80" w:right="0" w:firstLine="0"/>
              <w:rPr>
                <w:b/>
              </w:rPr>
            </w:pPr>
            <w:r>
              <w:rPr>
                <w:b/>
              </w:rPr>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70716DE" w14:textId="77777777" w:rsidR="005626BB" w:rsidRDefault="00000000">
            <w:pPr>
              <w:spacing w:before="240" w:after="240" w:line="259" w:lineRule="auto"/>
              <w:ind w:left="80" w:right="0" w:firstLine="0"/>
            </w:pPr>
            <w:r>
              <w:t>N/A</w:t>
            </w:r>
          </w:p>
        </w:tc>
      </w:tr>
    </w:tbl>
    <w:p w14:paraId="3ACFB3DA" w14:textId="77777777" w:rsidR="005626BB" w:rsidRDefault="005626BB">
      <w:pPr>
        <w:spacing w:after="459" w:line="259" w:lineRule="auto"/>
        <w:ind w:left="0" w:right="0" w:firstLine="0"/>
      </w:pPr>
    </w:p>
    <w:p w14:paraId="4D3394BA" w14:textId="77777777" w:rsidR="005626BB" w:rsidRDefault="00000000">
      <w:pPr>
        <w:spacing w:after="459" w:line="259" w:lineRule="auto"/>
        <w:ind w:left="451" w:right="0" w:firstLine="0"/>
      </w:pPr>
      <w:proofErr w:type="gramStart"/>
      <w:r>
        <w:t>4.2.14 ;Medication</w:t>
      </w:r>
      <w:proofErr w:type="gramEnd"/>
    </w:p>
    <w:p w14:paraId="4EDD77F0" w14:textId="77777777" w:rsidR="005626BB" w:rsidRDefault="005626BB">
      <w:pPr>
        <w:spacing w:after="459" w:line="259" w:lineRule="auto"/>
        <w:ind w:left="451" w:right="0" w:firstLine="0"/>
      </w:pPr>
    </w:p>
    <w:p w14:paraId="214F2042" w14:textId="77777777" w:rsidR="005626BB" w:rsidRDefault="005626BB">
      <w:pPr>
        <w:spacing w:after="459" w:line="259" w:lineRule="auto"/>
        <w:ind w:left="451" w:right="0" w:firstLine="0"/>
      </w:pPr>
    </w:p>
    <w:p w14:paraId="7395574B" w14:textId="77777777" w:rsidR="005626BB" w:rsidRDefault="005626BB">
      <w:pPr>
        <w:shd w:val="clear" w:color="auto" w:fill="FFFFFF"/>
        <w:spacing w:before="240" w:after="240" w:line="259" w:lineRule="auto"/>
        <w:ind w:left="1180" w:right="0" w:firstLine="0"/>
        <w:rPr>
          <w:b/>
        </w:rPr>
      </w:pPr>
    </w:p>
    <w:tbl>
      <w:tblPr>
        <w:tblStyle w:val="af0"/>
        <w:tblW w:w="9510" w:type="dxa"/>
        <w:tblBorders>
          <w:top w:val="nil"/>
          <w:left w:val="nil"/>
          <w:bottom w:val="nil"/>
          <w:right w:val="nil"/>
          <w:insideH w:val="nil"/>
          <w:insideV w:val="nil"/>
        </w:tblBorders>
        <w:tblLayout w:type="fixed"/>
        <w:tblLook w:val="0600" w:firstRow="0" w:lastRow="0" w:firstColumn="0" w:lastColumn="0" w:noHBand="1" w:noVBand="1"/>
      </w:tblPr>
      <w:tblGrid>
        <w:gridCol w:w="3180"/>
        <w:gridCol w:w="6330"/>
      </w:tblGrid>
      <w:tr w:rsidR="005626BB" w14:paraId="49B9F6E9" w14:textId="77777777">
        <w:trPr>
          <w:trHeight w:val="1002"/>
        </w:trPr>
        <w:tc>
          <w:tcPr>
            <w:tcW w:w="318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342D7D9" w14:textId="77777777" w:rsidR="005626BB" w:rsidRDefault="00000000">
            <w:pPr>
              <w:spacing w:before="240" w:after="240" w:line="259" w:lineRule="auto"/>
              <w:ind w:left="80" w:right="0" w:firstLine="0"/>
              <w:rPr>
                <w:b/>
              </w:rPr>
            </w:pPr>
            <w:r>
              <w:rPr>
                <w:b/>
              </w:rPr>
              <w:t>Use Case ID:</w:t>
            </w:r>
          </w:p>
        </w:tc>
        <w:tc>
          <w:tcPr>
            <w:tcW w:w="6330" w:type="dxa"/>
            <w:tcBorders>
              <w:top w:val="single" w:sz="12" w:space="0" w:color="000000"/>
              <w:left w:val="nil"/>
              <w:bottom w:val="single" w:sz="12" w:space="0" w:color="000000"/>
              <w:right w:val="single" w:sz="12" w:space="0" w:color="000000"/>
            </w:tcBorders>
            <w:shd w:val="clear" w:color="auto" w:fill="FFFFFF"/>
            <w:tcMar>
              <w:top w:w="100" w:type="dxa"/>
              <w:left w:w="100" w:type="dxa"/>
              <w:bottom w:w="100" w:type="dxa"/>
              <w:right w:w="100" w:type="dxa"/>
            </w:tcMar>
          </w:tcPr>
          <w:p w14:paraId="765F868E" w14:textId="77777777" w:rsidR="005626BB" w:rsidRDefault="00000000">
            <w:pPr>
              <w:spacing w:before="240" w:after="240" w:line="259" w:lineRule="auto"/>
              <w:ind w:left="80" w:right="0" w:firstLine="0"/>
            </w:pPr>
            <w:r>
              <w:t>M5-UC-4</w:t>
            </w:r>
          </w:p>
        </w:tc>
      </w:tr>
      <w:tr w:rsidR="005626BB" w14:paraId="2A585F85"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E423643" w14:textId="77777777" w:rsidR="005626BB" w:rsidRDefault="00000000">
            <w:pPr>
              <w:spacing w:before="240" w:after="240" w:line="259" w:lineRule="auto"/>
              <w:ind w:left="80" w:right="0" w:firstLine="0"/>
              <w:rPr>
                <w:b/>
              </w:rPr>
            </w:pPr>
            <w:r>
              <w:rPr>
                <w:b/>
              </w:rPr>
              <w:t>Use Case Name:</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D289E94" w14:textId="77777777" w:rsidR="005626BB" w:rsidRDefault="00000000">
            <w:pPr>
              <w:spacing w:before="240" w:after="240" w:line="259" w:lineRule="auto"/>
              <w:ind w:left="80" w:right="0" w:firstLine="0"/>
            </w:pPr>
            <w:r>
              <w:t>Medication</w:t>
            </w:r>
          </w:p>
        </w:tc>
      </w:tr>
      <w:tr w:rsidR="005626BB" w14:paraId="7160FDDE"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B553D4C" w14:textId="77777777" w:rsidR="005626BB" w:rsidRDefault="00000000">
            <w:pPr>
              <w:spacing w:before="240" w:after="240" w:line="259" w:lineRule="auto"/>
              <w:ind w:left="80" w:right="0" w:firstLine="0"/>
              <w:rPr>
                <w:b/>
              </w:rPr>
            </w:pPr>
            <w:r>
              <w:rPr>
                <w:b/>
              </w:rPr>
              <w:t>Actors: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01D4721" w14:textId="77777777" w:rsidR="005626BB" w:rsidRDefault="00000000">
            <w:pPr>
              <w:spacing w:before="240" w:after="240" w:line="259" w:lineRule="auto"/>
              <w:ind w:left="0" w:right="0" w:firstLine="0"/>
            </w:pPr>
            <w:r>
              <w:t>System</w:t>
            </w:r>
          </w:p>
          <w:p w14:paraId="6E3E9181" w14:textId="77777777" w:rsidR="005626BB" w:rsidRDefault="00000000">
            <w:pPr>
              <w:spacing w:before="240" w:after="240" w:line="259" w:lineRule="auto"/>
              <w:ind w:left="80" w:right="0" w:firstLine="0"/>
            </w:pPr>
            <w:r>
              <w:t>user</w:t>
            </w:r>
          </w:p>
        </w:tc>
      </w:tr>
      <w:tr w:rsidR="005626BB" w14:paraId="0C4A4C58"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0F81F2B" w14:textId="77777777" w:rsidR="005626BB" w:rsidRDefault="00000000">
            <w:pPr>
              <w:spacing w:before="240" w:after="240" w:line="259" w:lineRule="auto"/>
              <w:ind w:left="80" w:right="0" w:firstLine="0"/>
              <w:rPr>
                <w:b/>
              </w:rPr>
            </w:pPr>
            <w:r>
              <w:rPr>
                <w:b/>
              </w:rPr>
              <w:t>Description:</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9D06F4A" w14:textId="77777777" w:rsidR="005626BB" w:rsidRDefault="00000000">
            <w:pPr>
              <w:spacing w:before="240" w:after="240" w:line="259" w:lineRule="auto"/>
              <w:ind w:left="80" w:right="0" w:firstLine="0"/>
            </w:pPr>
            <w:r>
              <w:t xml:space="preserve">  suggestion of medicines</w:t>
            </w:r>
          </w:p>
        </w:tc>
      </w:tr>
      <w:tr w:rsidR="005626BB" w14:paraId="114C1D89"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95F7302" w14:textId="77777777" w:rsidR="005626BB" w:rsidRDefault="00000000">
            <w:pPr>
              <w:spacing w:before="240" w:after="240" w:line="259" w:lineRule="auto"/>
              <w:ind w:left="80" w:right="0" w:firstLine="0"/>
              <w:rPr>
                <w:b/>
              </w:rPr>
            </w:pPr>
            <w:r>
              <w:rPr>
                <w:b/>
              </w:rPr>
              <w:t>Trigger:</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DCBDF8D" w14:textId="77777777" w:rsidR="005626BB" w:rsidRDefault="00000000">
            <w:pPr>
              <w:spacing w:before="240" w:after="240" w:line="259" w:lineRule="auto"/>
              <w:ind w:left="80" w:right="0" w:firstLine="0"/>
            </w:pPr>
            <w:r>
              <w:t>N/A</w:t>
            </w:r>
          </w:p>
        </w:tc>
      </w:tr>
      <w:tr w:rsidR="005626BB" w14:paraId="3C9085E4"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015C73E" w14:textId="77777777" w:rsidR="005626BB" w:rsidRDefault="00000000">
            <w:pPr>
              <w:spacing w:before="240" w:after="240" w:line="259" w:lineRule="auto"/>
              <w:ind w:left="80" w:right="0" w:firstLine="0"/>
              <w:rPr>
                <w:b/>
              </w:rPr>
            </w:pPr>
            <w:r>
              <w:rPr>
                <w:b/>
              </w:rPr>
              <w:t>Preconditions: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4E897163" w14:textId="77777777" w:rsidR="005626BB" w:rsidRDefault="005626BB">
            <w:pPr>
              <w:spacing w:before="240" w:after="240" w:line="259" w:lineRule="auto"/>
              <w:ind w:left="0" w:right="0" w:firstLine="0"/>
            </w:pPr>
          </w:p>
          <w:p w14:paraId="09CFB0F8" w14:textId="77777777" w:rsidR="005626BB" w:rsidRDefault="00000000">
            <w:pPr>
              <w:spacing w:before="240" w:after="240" w:line="259" w:lineRule="auto"/>
              <w:ind w:left="80" w:right="0" w:firstLine="0"/>
            </w:pPr>
            <w:r>
              <w:t>After analyzing form</w:t>
            </w:r>
          </w:p>
          <w:p w14:paraId="7FC4D0F0" w14:textId="77777777" w:rsidR="005626BB" w:rsidRDefault="005626BB">
            <w:pPr>
              <w:spacing w:before="240" w:after="240" w:line="259" w:lineRule="auto"/>
              <w:ind w:left="80" w:right="0" w:firstLine="0"/>
            </w:pPr>
          </w:p>
        </w:tc>
      </w:tr>
      <w:tr w:rsidR="005626BB" w14:paraId="62822663"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F6D5BAA" w14:textId="77777777" w:rsidR="005626BB" w:rsidRDefault="00000000">
            <w:pPr>
              <w:spacing w:before="240" w:after="240" w:line="259" w:lineRule="auto"/>
              <w:ind w:left="80" w:right="0" w:firstLine="0"/>
              <w:rPr>
                <w:b/>
              </w:rPr>
            </w:pPr>
            <w:r>
              <w:rPr>
                <w:b/>
              </w:rPr>
              <w:t>Post conditions: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1624872" w14:textId="77777777" w:rsidR="005626BB" w:rsidRDefault="00000000">
            <w:pPr>
              <w:spacing w:before="240" w:after="240" w:line="259" w:lineRule="auto"/>
              <w:ind w:left="80" w:right="0" w:firstLine="0"/>
            </w:pPr>
            <w:r>
              <w:t>N/A</w:t>
            </w:r>
          </w:p>
        </w:tc>
      </w:tr>
      <w:tr w:rsidR="005626BB" w14:paraId="0F27C8EE" w14:textId="77777777">
        <w:trPr>
          <w:trHeight w:val="358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607903D" w14:textId="77777777" w:rsidR="005626BB" w:rsidRDefault="00000000">
            <w:pPr>
              <w:spacing w:before="240" w:after="240" w:line="259" w:lineRule="auto"/>
              <w:ind w:left="80" w:right="0" w:firstLine="0"/>
              <w:rPr>
                <w:b/>
              </w:rPr>
            </w:pPr>
            <w:r>
              <w:rPr>
                <w:b/>
              </w:rPr>
              <w:lastRenderedPageBreak/>
              <w:t>Normal Flow:</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B3539B1" w14:textId="77777777" w:rsidR="005626BB" w:rsidRDefault="00000000">
            <w:pPr>
              <w:spacing w:after="240" w:line="259" w:lineRule="auto"/>
              <w:ind w:left="0" w:right="0" w:firstLine="0"/>
            </w:pPr>
            <w:r>
              <w:t>1.Chatbot will analyze the form</w:t>
            </w:r>
          </w:p>
          <w:p w14:paraId="23F32AB9" w14:textId="77777777" w:rsidR="005626BB" w:rsidRDefault="00000000">
            <w:pPr>
              <w:spacing w:after="240" w:line="259" w:lineRule="auto"/>
              <w:ind w:left="0" w:right="0" w:firstLine="0"/>
            </w:pPr>
            <w:r>
              <w:t>2.suggest medicines</w:t>
            </w:r>
          </w:p>
          <w:p w14:paraId="42BAB281" w14:textId="77777777" w:rsidR="005626BB" w:rsidRDefault="00000000">
            <w:pPr>
              <w:spacing w:after="240" w:line="259" w:lineRule="auto"/>
              <w:ind w:left="0" w:right="0" w:firstLine="0"/>
            </w:pPr>
            <w:r>
              <w:t>3.suggest rest</w:t>
            </w:r>
          </w:p>
          <w:p w14:paraId="0F5EDAA7" w14:textId="77777777" w:rsidR="005626BB" w:rsidRDefault="00000000">
            <w:pPr>
              <w:spacing w:after="240" w:line="259" w:lineRule="auto"/>
              <w:ind w:left="0" w:right="0" w:firstLine="0"/>
            </w:pPr>
            <w:r>
              <w:t>4.exercises.</w:t>
            </w:r>
          </w:p>
          <w:p w14:paraId="44F6FFB3" w14:textId="77777777" w:rsidR="005626BB" w:rsidRDefault="005626BB">
            <w:pPr>
              <w:spacing w:after="240" w:line="259" w:lineRule="auto"/>
              <w:ind w:left="0" w:right="0" w:firstLine="0"/>
            </w:pPr>
          </w:p>
          <w:p w14:paraId="52BC575C" w14:textId="77777777" w:rsidR="005626BB" w:rsidRDefault="005626BB">
            <w:pPr>
              <w:spacing w:after="240" w:line="259" w:lineRule="auto"/>
              <w:ind w:left="0" w:right="0" w:firstLine="0"/>
            </w:pPr>
          </w:p>
          <w:p w14:paraId="1E703C64" w14:textId="77777777" w:rsidR="005626BB" w:rsidRDefault="005626BB">
            <w:pPr>
              <w:spacing w:after="240" w:line="259" w:lineRule="auto"/>
              <w:ind w:left="720" w:right="0" w:firstLine="0"/>
            </w:pPr>
          </w:p>
          <w:p w14:paraId="52C9853E" w14:textId="77777777" w:rsidR="005626BB" w:rsidRDefault="005626BB">
            <w:pPr>
              <w:spacing w:after="240" w:line="259" w:lineRule="auto"/>
              <w:ind w:left="720" w:right="0" w:firstLine="0"/>
            </w:pPr>
          </w:p>
          <w:p w14:paraId="18098F37" w14:textId="77777777" w:rsidR="005626BB" w:rsidRDefault="00000000">
            <w:pPr>
              <w:spacing w:after="240" w:line="259" w:lineRule="auto"/>
              <w:ind w:left="720" w:right="0" w:firstLine="0"/>
            </w:pPr>
            <w:r>
              <w:t xml:space="preserve"> </w:t>
            </w:r>
          </w:p>
          <w:p w14:paraId="41C7F5D7" w14:textId="77777777" w:rsidR="005626BB" w:rsidRDefault="005626BB">
            <w:pPr>
              <w:spacing w:after="240" w:line="259" w:lineRule="auto"/>
              <w:ind w:left="720" w:right="0" w:firstLine="0"/>
            </w:pPr>
          </w:p>
          <w:p w14:paraId="2F2F102C" w14:textId="77777777" w:rsidR="005626BB" w:rsidRDefault="005626BB">
            <w:pPr>
              <w:spacing w:after="240" w:line="259" w:lineRule="auto"/>
              <w:ind w:left="720" w:right="0" w:firstLine="0"/>
            </w:pPr>
          </w:p>
          <w:p w14:paraId="3B8C445F" w14:textId="77777777" w:rsidR="005626BB" w:rsidRDefault="005626BB">
            <w:pPr>
              <w:spacing w:after="240" w:line="259" w:lineRule="auto"/>
              <w:ind w:left="720" w:right="0" w:firstLine="0"/>
            </w:pPr>
          </w:p>
        </w:tc>
      </w:tr>
      <w:tr w:rsidR="005626BB" w14:paraId="6C8ABC29" w14:textId="77777777">
        <w:trPr>
          <w:trHeight w:val="1035"/>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45412D4" w14:textId="77777777" w:rsidR="005626BB" w:rsidRDefault="00000000">
            <w:pPr>
              <w:spacing w:before="240" w:after="240" w:line="259" w:lineRule="auto"/>
              <w:ind w:left="80" w:right="0" w:firstLine="0"/>
              <w:rPr>
                <w:b/>
              </w:rPr>
            </w:pPr>
            <w:r>
              <w:rPr>
                <w:b/>
              </w:rPr>
              <w:t>Alternative Flows:</w:t>
            </w:r>
          </w:p>
          <w:p w14:paraId="2863039E" w14:textId="77777777" w:rsidR="005626BB" w:rsidRDefault="00000000">
            <w:pPr>
              <w:spacing w:before="240" w:after="240" w:line="259" w:lineRule="auto"/>
              <w:ind w:left="80" w:right="0" w:firstLine="0"/>
              <w:rPr>
                <w:b/>
              </w:rPr>
            </w:pPr>
            <w:r>
              <w:rPr>
                <w:b/>
              </w:rPr>
              <w:t xml:space="preserve"> </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798E8B81" w14:textId="77777777" w:rsidR="005626BB" w:rsidRDefault="00000000">
            <w:pPr>
              <w:spacing w:before="240" w:after="240" w:line="259" w:lineRule="auto"/>
              <w:ind w:left="80" w:right="0" w:firstLine="0"/>
            </w:pPr>
            <w:proofErr w:type="gramStart"/>
            <w:r>
              <w:t>N.A</w:t>
            </w:r>
            <w:proofErr w:type="gramEnd"/>
          </w:p>
        </w:tc>
      </w:tr>
      <w:tr w:rsidR="005626BB" w14:paraId="0E0BB5CB" w14:textId="77777777">
        <w:trPr>
          <w:trHeight w:val="387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1616B1B" w14:textId="77777777" w:rsidR="005626BB" w:rsidRDefault="00000000">
            <w:pPr>
              <w:spacing w:before="240" w:after="240" w:line="259" w:lineRule="auto"/>
              <w:ind w:left="80" w:right="0" w:firstLine="0"/>
              <w:rPr>
                <w:b/>
              </w:rPr>
            </w:pPr>
            <w:r>
              <w:rPr>
                <w:b/>
              </w:rPr>
              <w:t>Exceptions: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3156A82D" w14:textId="77777777" w:rsidR="005626BB" w:rsidRDefault="005626BB">
            <w:pPr>
              <w:spacing w:after="240" w:line="259" w:lineRule="auto"/>
              <w:ind w:left="720" w:right="0" w:firstLine="0"/>
            </w:pPr>
          </w:p>
          <w:p w14:paraId="647E971E" w14:textId="77777777" w:rsidR="005626BB" w:rsidRDefault="00000000">
            <w:pPr>
              <w:spacing w:after="240" w:line="259" w:lineRule="auto"/>
              <w:ind w:left="720" w:right="0" w:firstLine="0"/>
            </w:pPr>
            <w:r>
              <w:t>N/A</w:t>
            </w:r>
          </w:p>
          <w:p w14:paraId="677852C1" w14:textId="77777777" w:rsidR="005626BB" w:rsidRDefault="005626BB">
            <w:pPr>
              <w:spacing w:after="240" w:line="259" w:lineRule="auto"/>
              <w:ind w:left="720" w:right="0" w:firstLine="0"/>
            </w:pPr>
          </w:p>
        </w:tc>
      </w:tr>
      <w:tr w:rsidR="005626BB" w14:paraId="3C83E1EA" w14:textId="77777777">
        <w:trPr>
          <w:trHeight w:val="510"/>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249F400" w14:textId="77777777" w:rsidR="005626BB" w:rsidRDefault="00000000">
            <w:pPr>
              <w:spacing w:before="240" w:after="240" w:line="259" w:lineRule="auto"/>
              <w:ind w:left="80" w:right="0" w:firstLine="0"/>
              <w:rPr>
                <w:b/>
              </w:rPr>
            </w:pPr>
            <w:r>
              <w:rPr>
                <w:b/>
              </w:rPr>
              <w:lastRenderedPageBreak/>
              <w:t>Business Rules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1A229A3D" w14:textId="77777777" w:rsidR="005626BB" w:rsidRDefault="00000000">
            <w:pPr>
              <w:spacing w:before="240" w:after="240" w:line="259" w:lineRule="auto"/>
              <w:ind w:left="80" w:right="0" w:firstLine="0"/>
            </w:pPr>
            <w:r>
              <w:t>N/A</w:t>
            </w:r>
          </w:p>
        </w:tc>
      </w:tr>
      <w:tr w:rsidR="005626BB" w14:paraId="7C36057A" w14:textId="77777777">
        <w:trPr>
          <w:trHeight w:val="612"/>
        </w:trPr>
        <w:tc>
          <w:tcPr>
            <w:tcW w:w="3180" w:type="dxa"/>
            <w:tcBorders>
              <w:top w:val="nil"/>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A7E99FD" w14:textId="77777777" w:rsidR="005626BB" w:rsidRDefault="00000000">
            <w:pPr>
              <w:spacing w:before="240" w:after="240" w:line="259" w:lineRule="auto"/>
              <w:ind w:left="80" w:right="0" w:firstLine="0"/>
              <w:rPr>
                <w:b/>
              </w:rPr>
            </w:pPr>
            <w:r>
              <w:rPr>
                <w:b/>
              </w:rPr>
              <w:t>Assumptions:</w:t>
            </w:r>
          </w:p>
        </w:tc>
        <w:tc>
          <w:tcPr>
            <w:tcW w:w="6330" w:type="dxa"/>
            <w:tcBorders>
              <w:top w:val="nil"/>
              <w:left w:val="nil"/>
              <w:bottom w:val="single" w:sz="12" w:space="0" w:color="000000"/>
              <w:right w:val="single" w:sz="12" w:space="0" w:color="000000"/>
            </w:tcBorders>
            <w:shd w:val="clear" w:color="auto" w:fill="FFFFFF"/>
            <w:tcMar>
              <w:top w:w="100" w:type="dxa"/>
              <w:left w:w="100" w:type="dxa"/>
              <w:bottom w:w="100" w:type="dxa"/>
              <w:right w:w="100" w:type="dxa"/>
            </w:tcMar>
          </w:tcPr>
          <w:p w14:paraId="55E6396E" w14:textId="77777777" w:rsidR="005626BB" w:rsidRDefault="00000000">
            <w:pPr>
              <w:spacing w:before="240" w:after="240" w:line="259" w:lineRule="auto"/>
              <w:ind w:left="80" w:right="0" w:firstLine="0"/>
            </w:pPr>
            <w:r>
              <w:t>N/A</w:t>
            </w:r>
          </w:p>
        </w:tc>
      </w:tr>
    </w:tbl>
    <w:p w14:paraId="3F7D1554" w14:textId="77777777" w:rsidR="005626BB" w:rsidRDefault="005626BB">
      <w:pPr>
        <w:spacing w:after="459" w:line="259" w:lineRule="auto"/>
        <w:ind w:left="0" w:right="0" w:firstLine="0"/>
      </w:pPr>
    </w:p>
    <w:p w14:paraId="3CA802AB" w14:textId="77777777" w:rsidR="005626BB" w:rsidRDefault="005626BB">
      <w:pPr>
        <w:spacing w:after="459" w:line="259" w:lineRule="auto"/>
        <w:ind w:left="0" w:right="0" w:firstLine="0"/>
      </w:pPr>
    </w:p>
    <w:p w14:paraId="147B3B15" w14:textId="77777777" w:rsidR="005626BB" w:rsidRDefault="005626BB">
      <w:pPr>
        <w:spacing w:after="459" w:line="259" w:lineRule="auto"/>
        <w:ind w:left="0" w:right="0" w:firstLine="0"/>
      </w:pPr>
    </w:p>
    <w:p w14:paraId="569649C1" w14:textId="77777777" w:rsidR="005626BB" w:rsidRDefault="005626BB">
      <w:pPr>
        <w:spacing w:after="459" w:line="259" w:lineRule="auto"/>
        <w:ind w:left="0" w:right="0" w:firstLine="0"/>
      </w:pPr>
    </w:p>
    <w:p w14:paraId="5E9842A2" w14:textId="77777777" w:rsidR="005626BB" w:rsidRDefault="005626BB">
      <w:pPr>
        <w:spacing w:after="459" w:line="259" w:lineRule="auto"/>
        <w:ind w:left="0" w:right="0" w:firstLine="0"/>
      </w:pPr>
    </w:p>
    <w:p w14:paraId="124132AC" w14:textId="77777777" w:rsidR="005626BB" w:rsidRDefault="005626BB">
      <w:pPr>
        <w:spacing w:after="459" w:line="259" w:lineRule="auto"/>
        <w:ind w:left="0" w:right="0" w:firstLine="0"/>
      </w:pPr>
    </w:p>
    <w:p w14:paraId="6A41A096" w14:textId="77777777" w:rsidR="005626BB" w:rsidRDefault="005626BB">
      <w:pPr>
        <w:spacing w:after="459" w:line="259" w:lineRule="auto"/>
        <w:ind w:left="0" w:right="0" w:firstLine="0"/>
      </w:pPr>
    </w:p>
    <w:p w14:paraId="72BA8BDB" w14:textId="77777777" w:rsidR="005626BB" w:rsidRDefault="005626BB">
      <w:pPr>
        <w:spacing w:after="459" w:line="259" w:lineRule="auto"/>
        <w:ind w:left="0" w:right="0" w:firstLine="0"/>
      </w:pPr>
    </w:p>
    <w:p w14:paraId="799449F0" w14:textId="77777777" w:rsidR="005626BB" w:rsidRDefault="005626BB">
      <w:pPr>
        <w:spacing w:after="459" w:line="259" w:lineRule="auto"/>
        <w:ind w:left="0" w:right="0" w:firstLine="0"/>
      </w:pPr>
    </w:p>
    <w:p w14:paraId="48E58648" w14:textId="77777777" w:rsidR="005626BB" w:rsidRDefault="005626BB">
      <w:pPr>
        <w:spacing w:after="459" w:line="259" w:lineRule="auto"/>
        <w:ind w:left="0" w:right="0" w:firstLine="0"/>
      </w:pPr>
    </w:p>
    <w:p w14:paraId="285D4901" w14:textId="77777777" w:rsidR="005626BB" w:rsidRDefault="00000000">
      <w:pPr>
        <w:spacing w:after="459" w:line="259" w:lineRule="auto"/>
        <w:ind w:left="0" w:right="0" w:firstLine="0"/>
      </w:pPr>
      <w:r>
        <w:t>Module 6: Chatbot analytics</w:t>
      </w:r>
    </w:p>
    <w:p w14:paraId="1DC684D4" w14:textId="77777777" w:rsidR="005626BB" w:rsidRDefault="00000000">
      <w:pPr>
        <w:pStyle w:val="Heading2"/>
        <w:spacing w:after="0"/>
        <w:ind w:left="0" w:right="0"/>
        <w:rPr>
          <w:b w:val="0"/>
          <w:sz w:val="24"/>
        </w:rPr>
      </w:pPr>
      <w:bookmarkStart w:id="27" w:name="_heading=h.1y810tw" w:colFirst="0" w:colLast="0"/>
      <w:bookmarkEnd w:id="27"/>
      <w:r>
        <w:rPr>
          <w:sz w:val="24"/>
        </w:rPr>
        <w:t xml:space="preserve">4.6.1 </w:t>
      </w:r>
      <w:r>
        <w:rPr>
          <w:b w:val="0"/>
          <w:sz w:val="24"/>
        </w:rPr>
        <w:t>Number of unique users</w:t>
      </w:r>
    </w:p>
    <w:p w14:paraId="63E28E35" w14:textId="77777777" w:rsidR="005626BB" w:rsidRDefault="005626BB">
      <w:pPr>
        <w:pStyle w:val="Heading2"/>
        <w:spacing w:after="0"/>
        <w:ind w:left="0" w:right="0"/>
        <w:rPr>
          <w:sz w:val="24"/>
        </w:rPr>
      </w:pPr>
      <w:bookmarkStart w:id="28" w:name="_heading=h.7dnebvtjauny" w:colFirst="0" w:colLast="0"/>
      <w:bookmarkEnd w:id="28"/>
    </w:p>
    <w:tbl>
      <w:tblPr>
        <w:tblStyle w:val="af1"/>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4E5AC54E" w14:textId="77777777">
        <w:trPr>
          <w:trHeight w:val="20"/>
        </w:trPr>
        <w:tc>
          <w:tcPr>
            <w:tcW w:w="2085" w:type="dxa"/>
            <w:shd w:val="clear" w:color="auto" w:fill="B7B7B7"/>
            <w:tcMar>
              <w:top w:w="100" w:type="dxa"/>
              <w:left w:w="100" w:type="dxa"/>
              <w:bottom w:w="100" w:type="dxa"/>
              <w:right w:w="100" w:type="dxa"/>
            </w:tcMar>
          </w:tcPr>
          <w:p w14:paraId="05767541" w14:textId="77777777" w:rsidR="005626BB" w:rsidRDefault="00000000">
            <w:pPr>
              <w:widowControl w:val="0"/>
              <w:pBdr>
                <w:top w:val="nil"/>
                <w:left w:val="nil"/>
                <w:bottom w:val="nil"/>
                <w:right w:val="nil"/>
                <w:between w:val="nil"/>
              </w:pBdr>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2C7CE49A" w14:textId="77777777" w:rsidR="005626BB" w:rsidRDefault="00000000">
            <w:pPr>
              <w:widowControl w:val="0"/>
              <w:pBdr>
                <w:top w:val="nil"/>
                <w:left w:val="nil"/>
                <w:bottom w:val="nil"/>
                <w:right w:val="nil"/>
                <w:between w:val="nil"/>
              </w:pBdr>
              <w:spacing w:after="0" w:line="240" w:lineRule="auto"/>
              <w:ind w:left="0" w:right="0" w:firstLine="0"/>
            </w:pPr>
            <w:r>
              <w:t>M6-UC-1</w:t>
            </w:r>
          </w:p>
        </w:tc>
      </w:tr>
      <w:tr w:rsidR="005626BB" w14:paraId="0505C60F" w14:textId="77777777">
        <w:tc>
          <w:tcPr>
            <w:tcW w:w="2085" w:type="dxa"/>
            <w:shd w:val="clear" w:color="auto" w:fill="B7B7B7"/>
            <w:tcMar>
              <w:top w:w="100" w:type="dxa"/>
              <w:left w:w="100" w:type="dxa"/>
              <w:bottom w:w="100" w:type="dxa"/>
              <w:right w:w="100" w:type="dxa"/>
            </w:tcMar>
          </w:tcPr>
          <w:p w14:paraId="0B50279E" w14:textId="77777777" w:rsidR="005626BB" w:rsidRDefault="00000000">
            <w:pPr>
              <w:widowControl w:val="0"/>
              <w:pBdr>
                <w:top w:val="nil"/>
                <w:left w:val="nil"/>
                <w:bottom w:val="nil"/>
                <w:right w:val="nil"/>
                <w:between w:val="nil"/>
              </w:pBdr>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1D0C898E" w14:textId="77777777" w:rsidR="005626BB" w:rsidRDefault="00000000">
            <w:pPr>
              <w:widowControl w:val="0"/>
              <w:pBdr>
                <w:top w:val="nil"/>
                <w:left w:val="nil"/>
                <w:bottom w:val="nil"/>
                <w:right w:val="nil"/>
                <w:between w:val="nil"/>
              </w:pBdr>
              <w:spacing w:after="0" w:line="240" w:lineRule="auto"/>
              <w:ind w:left="0" w:right="0" w:firstLine="0"/>
            </w:pPr>
            <w:r>
              <w:t>Number of unique users</w:t>
            </w:r>
          </w:p>
        </w:tc>
      </w:tr>
      <w:tr w:rsidR="005626BB" w14:paraId="025F8C23" w14:textId="77777777">
        <w:tc>
          <w:tcPr>
            <w:tcW w:w="2085" w:type="dxa"/>
            <w:shd w:val="clear" w:color="auto" w:fill="B7B7B7"/>
            <w:tcMar>
              <w:top w:w="100" w:type="dxa"/>
              <w:left w:w="100" w:type="dxa"/>
              <w:bottom w:w="100" w:type="dxa"/>
              <w:right w:w="100" w:type="dxa"/>
            </w:tcMar>
          </w:tcPr>
          <w:p w14:paraId="498BED23" w14:textId="77777777" w:rsidR="005626BB" w:rsidRDefault="00000000">
            <w:pPr>
              <w:widowControl w:val="0"/>
              <w:pBdr>
                <w:top w:val="nil"/>
                <w:left w:val="nil"/>
                <w:bottom w:val="nil"/>
                <w:right w:val="nil"/>
                <w:between w:val="nil"/>
              </w:pBdr>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181540B1" w14:textId="77777777" w:rsidR="005626BB" w:rsidRDefault="00000000">
            <w:pPr>
              <w:widowControl w:val="0"/>
              <w:pBdr>
                <w:top w:val="nil"/>
                <w:left w:val="nil"/>
                <w:bottom w:val="nil"/>
                <w:right w:val="nil"/>
                <w:between w:val="nil"/>
              </w:pBdr>
              <w:spacing w:after="0" w:line="240" w:lineRule="auto"/>
              <w:ind w:left="0" w:right="0" w:firstLine="0"/>
            </w:pPr>
            <w:r>
              <w:t>System</w:t>
            </w:r>
          </w:p>
        </w:tc>
      </w:tr>
      <w:tr w:rsidR="005626BB" w14:paraId="543BED2B" w14:textId="77777777">
        <w:tc>
          <w:tcPr>
            <w:tcW w:w="2085" w:type="dxa"/>
            <w:shd w:val="clear" w:color="auto" w:fill="B7B7B7"/>
            <w:tcMar>
              <w:top w:w="100" w:type="dxa"/>
              <w:left w:w="100" w:type="dxa"/>
              <w:bottom w:w="100" w:type="dxa"/>
              <w:right w:w="100" w:type="dxa"/>
            </w:tcMar>
          </w:tcPr>
          <w:p w14:paraId="268FD948" w14:textId="77777777" w:rsidR="005626BB" w:rsidRDefault="00000000">
            <w:pPr>
              <w:widowControl w:val="0"/>
              <w:pBdr>
                <w:top w:val="nil"/>
                <w:left w:val="nil"/>
                <w:bottom w:val="nil"/>
                <w:right w:val="nil"/>
                <w:between w:val="nil"/>
              </w:pBdr>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778F6C55" w14:textId="77777777" w:rsidR="005626BB" w:rsidRDefault="00000000">
            <w:pPr>
              <w:widowControl w:val="0"/>
              <w:pBdr>
                <w:top w:val="nil"/>
                <w:left w:val="nil"/>
                <w:bottom w:val="nil"/>
                <w:right w:val="nil"/>
                <w:between w:val="nil"/>
              </w:pBdr>
              <w:spacing w:after="0" w:line="240" w:lineRule="auto"/>
              <w:ind w:left="0" w:right="0" w:firstLine="0"/>
            </w:pPr>
            <w:r>
              <w:t xml:space="preserve">The system will keep a check on different </w:t>
            </w:r>
            <w:proofErr w:type="gramStart"/>
            <w:r>
              <w:t>users</w:t>
            </w:r>
            <w:proofErr w:type="gramEnd"/>
            <w:r>
              <w:t xml:space="preserve"> data and analyze it.</w:t>
            </w:r>
          </w:p>
        </w:tc>
      </w:tr>
      <w:tr w:rsidR="005626BB" w14:paraId="11DAB0C6" w14:textId="77777777">
        <w:tc>
          <w:tcPr>
            <w:tcW w:w="2085" w:type="dxa"/>
            <w:shd w:val="clear" w:color="auto" w:fill="B7B7B7"/>
            <w:tcMar>
              <w:top w:w="100" w:type="dxa"/>
              <w:left w:w="100" w:type="dxa"/>
              <w:bottom w:w="100" w:type="dxa"/>
              <w:right w:w="100" w:type="dxa"/>
            </w:tcMar>
          </w:tcPr>
          <w:p w14:paraId="1A0660DE" w14:textId="77777777" w:rsidR="005626BB" w:rsidRDefault="00000000">
            <w:pPr>
              <w:widowControl w:val="0"/>
              <w:pBdr>
                <w:top w:val="nil"/>
                <w:left w:val="nil"/>
                <w:bottom w:val="nil"/>
                <w:right w:val="nil"/>
                <w:between w:val="nil"/>
              </w:pBdr>
              <w:spacing w:after="0" w:line="240" w:lineRule="auto"/>
              <w:ind w:left="0" w:right="0" w:firstLine="0"/>
              <w:rPr>
                <w:b/>
              </w:rPr>
            </w:pPr>
            <w:r>
              <w:rPr>
                <w:b/>
              </w:rPr>
              <w:lastRenderedPageBreak/>
              <w:t>Priority:</w:t>
            </w:r>
          </w:p>
        </w:tc>
        <w:tc>
          <w:tcPr>
            <w:tcW w:w="7875" w:type="dxa"/>
            <w:shd w:val="clear" w:color="auto" w:fill="auto"/>
            <w:tcMar>
              <w:top w:w="100" w:type="dxa"/>
              <w:left w:w="100" w:type="dxa"/>
              <w:bottom w:w="100" w:type="dxa"/>
              <w:right w:w="100" w:type="dxa"/>
            </w:tcMar>
          </w:tcPr>
          <w:p w14:paraId="01BEDAC0" w14:textId="77777777" w:rsidR="005626BB" w:rsidRDefault="00000000">
            <w:pPr>
              <w:widowControl w:val="0"/>
              <w:pBdr>
                <w:top w:val="nil"/>
                <w:left w:val="nil"/>
                <w:bottom w:val="nil"/>
                <w:right w:val="nil"/>
                <w:between w:val="nil"/>
              </w:pBdr>
              <w:spacing w:after="0" w:line="240" w:lineRule="auto"/>
              <w:ind w:left="0" w:right="0" w:firstLine="0"/>
            </w:pPr>
            <w:r>
              <w:t>High</w:t>
            </w:r>
          </w:p>
        </w:tc>
      </w:tr>
      <w:tr w:rsidR="005626BB" w14:paraId="55878B09" w14:textId="77777777">
        <w:tc>
          <w:tcPr>
            <w:tcW w:w="2085" w:type="dxa"/>
            <w:shd w:val="clear" w:color="auto" w:fill="B7B7B7"/>
            <w:tcMar>
              <w:top w:w="100" w:type="dxa"/>
              <w:left w:w="100" w:type="dxa"/>
              <w:bottom w:w="100" w:type="dxa"/>
              <w:right w:w="100" w:type="dxa"/>
            </w:tcMar>
          </w:tcPr>
          <w:p w14:paraId="0DBC582E" w14:textId="77777777" w:rsidR="005626BB" w:rsidRDefault="00000000">
            <w:pPr>
              <w:widowControl w:val="0"/>
              <w:pBdr>
                <w:top w:val="nil"/>
                <w:left w:val="nil"/>
                <w:bottom w:val="nil"/>
                <w:right w:val="nil"/>
                <w:between w:val="nil"/>
              </w:pBdr>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0D8F8254" w14:textId="77777777" w:rsidR="005626BB" w:rsidRDefault="00000000">
            <w:pPr>
              <w:widowControl w:val="0"/>
              <w:pBdr>
                <w:top w:val="nil"/>
                <w:left w:val="nil"/>
                <w:bottom w:val="nil"/>
                <w:right w:val="nil"/>
                <w:between w:val="nil"/>
              </w:pBdr>
              <w:spacing w:after="0" w:line="240" w:lineRule="auto"/>
              <w:ind w:left="0" w:right="0" w:firstLine="0"/>
            </w:pPr>
            <w:r>
              <w:t>Every user must have a unique identity.</w:t>
            </w:r>
          </w:p>
        </w:tc>
      </w:tr>
      <w:tr w:rsidR="005626BB" w14:paraId="4950B29F" w14:textId="77777777">
        <w:tc>
          <w:tcPr>
            <w:tcW w:w="2085" w:type="dxa"/>
            <w:shd w:val="clear" w:color="auto" w:fill="B7B7B7"/>
            <w:tcMar>
              <w:top w:w="100" w:type="dxa"/>
              <w:left w:w="100" w:type="dxa"/>
              <w:bottom w:w="100" w:type="dxa"/>
              <w:right w:w="100" w:type="dxa"/>
            </w:tcMar>
          </w:tcPr>
          <w:p w14:paraId="4BEDACCA" w14:textId="77777777" w:rsidR="005626BB" w:rsidRDefault="00000000">
            <w:pPr>
              <w:widowControl w:val="0"/>
              <w:pBdr>
                <w:top w:val="nil"/>
                <w:left w:val="nil"/>
                <w:bottom w:val="nil"/>
                <w:right w:val="nil"/>
                <w:between w:val="nil"/>
              </w:pBdr>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780A9706" w14:textId="77777777" w:rsidR="005626BB" w:rsidRDefault="00000000">
            <w:pPr>
              <w:widowControl w:val="0"/>
              <w:pBdr>
                <w:top w:val="nil"/>
                <w:left w:val="nil"/>
                <w:bottom w:val="nil"/>
                <w:right w:val="nil"/>
                <w:between w:val="nil"/>
              </w:pBdr>
              <w:spacing w:after="0" w:line="240" w:lineRule="auto"/>
              <w:ind w:left="0" w:right="0" w:firstLine="0"/>
            </w:pPr>
            <w:r>
              <w:t>N/A</w:t>
            </w:r>
          </w:p>
        </w:tc>
      </w:tr>
      <w:tr w:rsidR="005626BB" w14:paraId="2A6EAE5A" w14:textId="77777777">
        <w:tc>
          <w:tcPr>
            <w:tcW w:w="2085" w:type="dxa"/>
            <w:shd w:val="clear" w:color="auto" w:fill="B7B7B7"/>
            <w:tcMar>
              <w:top w:w="100" w:type="dxa"/>
              <w:left w:w="100" w:type="dxa"/>
              <w:bottom w:w="100" w:type="dxa"/>
              <w:right w:w="100" w:type="dxa"/>
            </w:tcMar>
          </w:tcPr>
          <w:p w14:paraId="37E157E7" w14:textId="77777777" w:rsidR="005626BB" w:rsidRDefault="00000000">
            <w:pPr>
              <w:widowControl w:val="0"/>
              <w:pBdr>
                <w:top w:val="nil"/>
                <w:left w:val="nil"/>
                <w:bottom w:val="nil"/>
                <w:right w:val="nil"/>
                <w:between w:val="nil"/>
              </w:pBdr>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5AF60019" w14:textId="77777777" w:rsidR="005626BB" w:rsidRDefault="00000000">
            <w:pPr>
              <w:widowControl w:val="0"/>
              <w:pBdr>
                <w:top w:val="nil"/>
                <w:left w:val="nil"/>
                <w:bottom w:val="nil"/>
                <w:right w:val="nil"/>
                <w:between w:val="nil"/>
              </w:pBdr>
              <w:spacing w:after="0" w:line="240" w:lineRule="auto"/>
              <w:ind w:left="0" w:right="0" w:firstLine="0"/>
            </w:pPr>
            <w:r>
              <w:t>None</w:t>
            </w:r>
          </w:p>
        </w:tc>
      </w:tr>
      <w:tr w:rsidR="005626BB" w14:paraId="33F6B3AC" w14:textId="77777777">
        <w:tc>
          <w:tcPr>
            <w:tcW w:w="2085" w:type="dxa"/>
            <w:shd w:val="clear" w:color="auto" w:fill="B7B7B7"/>
            <w:tcMar>
              <w:top w:w="100" w:type="dxa"/>
              <w:left w:w="100" w:type="dxa"/>
              <w:bottom w:w="100" w:type="dxa"/>
              <w:right w:w="100" w:type="dxa"/>
            </w:tcMar>
          </w:tcPr>
          <w:p w14:paraId="7323826B" w14:textId="77777777" w:rsidR="005626BB" w:rsidRDefault="00000000">
            <w:pPr>
              <w:widowControl w:val="0"/>
              <w:pBdr>
                <w:top w:val="nil"/>
                <w:left w:val="nil"/>
                <w:bottom w:val="nil"/>
                <w:right w:val="nil"/>
                <w:between w:val="nil"/>
              </w:pBdr>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344F26E7" w14:textId="77777777" w:rsidR="005626BB" w:rsidRDefault="00000000">
            <w:pPr>
              <w:widowControl w:val="0"/>
              <w:pBdr>
                <w:top w:val="nil"/>
                <w:left w:val="nil"/>
                <w:bottom w:val="nil"/>
                <w:right w:val="nil"/>
                <w:between w:val="nil"/>
              </w:pBdr>
              <w:spacing w:after="0" w:line="240" w:lineRule="auto"/>
              <w:ind w:left="0" w:right="0" w:firstLine="0"/>
            </w:pPr>
            <w:r>
              <w:t>1.The system will check the username of each user.</w:t>
            </w:r>
          </w:p>
          <w:p w14:paraId="5B943246" w14:textId="77777777" w:rsidR="005626BB" w:rsidRDefault="00000000">
            <w:pPr>
              <w:widowControl w:val="0"/>
              <w:pBdr>
                <w:top w:val="nil"/>
                <w:left w:val="nil"/>
                <w:bottom w:val="nil"/>
                <w:right w:val="nil"/>
                <w:between w:val="nil"/>
              </w:pBdr>
              <w:spacing w:after="0" w:line="240" w:lineRule="auto"/>
              <w:ind w:left="0" w:right="0" w:firstLine="0"/>
            </w:pPr>
            <w:r>
              <w:t>2. Each user must have a different name.</w:t>
            </w:r>
          </w:p>
          <w:p w14:paraId="5F5996C6" w14:textId="77777777" w:rsidR="005626BB" w:rsidRDefault="00000000">
            <w:pPr>
              <w:widowControl w:val="0"/>
              <w:pBdr>
                <w:top w:val="nil"/>
                <w:left w:val="nil"/>
                <w:bottom w:val="nil"/>
                <w:right w:val="nil"/>
                <w:between w:val="nil"/>
              </w:pBdr>
              <w:spacing w:after="0" w:line="240" w:lineRule="auto"/>
              <w:ind w:left="0" w:right="0" w:firstLine="0"/>
            </w:pPr>
            <w:r>
              <w:t>3.The email-id of all users must be unique.</w:t>
            </w:r>
          </w:p>
          <w:p w14:paraId="0AFA00A0" w14:textId="77777777" w:rsidR="005626BB" w:rsidRDefault="00000000">
            <w:pPr>
              <w:widowControl w:val="0"/>
              <w:pBdr>
                <w:top w:val="nil"/>
                <w:left w:val="nil"/>
                <w:bottom w:val="nil"/>
                <w:right w:val="nil"/>
                <w:between w:val="nil"/>
              </w:pBdr>
              <w:spacing w:after="0" w:line="240" w:lineRule="auto"/>
              <w:ind w:left="0" w:right="0" w:firstLine="0"/>
            </w:pPr>
            <w:r>
              <w:t>4-The difference between users will be understood.</w:t>
            </w:r>
          </w:p>
        </w:tc>
      </w:tr>
      <w:tr w:rsidR="005626BB" w14:paraId="6AB25008" w14:textId="77777777">
        <w:tc>
          <w:tcPr>
            <w:tcW w:w="2085" w:type="dxa"/>
            <w:shd w:val="clear" w:color="auto" w:fill="B7B7B7"/>
            <w:tcMar>
              <w:top w:w="100" w:type="dxa"/>
              <w:left w:w="100" w:type="dxa"/>
              <w:bottom w:w="100" w:type="dxa"/>
              <w:right w:w="100" w:type="dxa"/>
            </w:tcMar>
          </w:tcPr>
          <w:p w14:paraId="1A579425" w14:textId="77777777" w:rsidR="005626BB" w:rsidRDefault="00000000">
            <w:pPr>
              <w:widowControl w:val="0"/>
              <w:pBdr>
                <w:top w:val="nil"/>
                <w:left w:val="nil"/>
                <w:bottom w:val="nil"/>
                <w:right w:val="nil"/>
                <w:between w:val="nil"/>
              </w:pBdr>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2CDB0DEF" w14:textId="77777777" w:rsidR="005626BB" w:rsidRDefault="00000000">
            <w:pPr>
              <w:widowControl w:val="0"/>
              <w:pBdr>
                <w:top w:val="nil"/>
                <w:left w:val="nil"/>
                <w:bottom w:val="nil"/>
                <w:right w:val="nil"/>
                <w:between w:val="nil"/>
              </w:pBdr>
              <w:spacing w:after="0" w:line="240" w:lineRule="auto"/>
              <w:ind w:left="0" w:right="0" w:firstLine="0"/>
            </w:pPr>
            <w:r>
              <w:t>None.</w:t>
            </w:r>
          </w:p>
        </w:tc>
      </w:tr>
      <w:tr w:rsidR="005626BB" w14:paraId="504E3B61" w14:textId="77777777">
        <w:tc>
          <w:tcPr>
            <w:tcW w:w="2085" w:type="dxa"/>
            <w:shd w:val="clear" w:color="auto" w:fill="B7B7B7"/>
            <w:tcMar>
              <w:top w:w="100" w:type="dxa"/>
              <w:left w:w="100" w:type="dxa"/>
              <w:bottom w:w="100" w:type="dxa"/>
              <w:right w:w="100" w:type="dxa"/>
            </w:tcMar>
          </w:tcPr>
          <w:p w14:paraId="55B52450" w14:textId="77777777" w:rsidR="005626BB" w:rsidRDefault="00000000">
            <w:pPr>
              <w:widowControl w:val="0"/>
              <w:pBdr>
                <w:top w:val="nil"/>
                <w:left w:val="nil"/>
                <w:bottom w:val="nil"/>
                <w:right w:val="nil"/>
                <w:between w:val="nil"/>
              </w:pBdr>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213EF000" w14:textId="77777777" w:rsidR="005626BB" w:rsidRDefault="00000000">
            <w:pPr>
              <w:widowControl w:val="0"/>
              <w:pBdr>
                <w:top w:val="nil"/>
                <w:left w:val="nil"/>
                <w:bottom w:val="nil"/>
                <w:right w:val="nil"/>
                <w:between w:val="nil"/>
              </w:pBdr>
              <w:spacing w:after="0" w:line="240" w:lineRule="auto"/>
              <w:ind w:left="0" w:right="0" w:firstLine="0"/>
            </w:pPr>
            <w:r>
              <w:t>-If the user could not be able to identify if the users are unique or not,</w:t>
            </w:r>
          </w:p>
          <w:p w14:paraId="0689E8CD" w14:textId="77777777" w:rsidR="005626BB" w:rsidRDefault="00000000">
            <w:pPr>
              <w:widowControl w:val="0"/>
              <w:pBdr>
                <w:top w:val="nil"/>
                <w:left w:val="nil"/>
                <w:bottom w:val="nil"/>
                <w:right w:val="nil"/>
                <w:between w:val="nil"/>
              </w:pBdr>
              <w:spacing w:after="0" w:line="240" w:lineRule="auto"/>
              <w:ind w:left="0" w:right="0" w:firstLine="0"/>
            </w:pPr>
            <w:r>
              <w:t>then the user will generate an OTP (one time pad).</w:t>
            </w:r>
          </w:p>
          <w:p w14:paraId="73B4A7CF" w14:textId="77777777" w:rsidR="005626BB" w:rsidRDefault="00000000">
            <w:pPr>
              <w:widowControl w:val="0"/>
              <w:pBdr>
                <w:top w:val="nil"/>
                <w:left w:val="nil"/>
                <w:bottom w:val="nil"/>
                <w:right w:val="nil"/>
                <w:between w:val="nil"/>
              </w:pBdr>
              <w:spacing w:after="0" w:line="240" w:lineRule="auto"/>
              <w:ind w:left="0" w:right="0" w:firstLine="0"/>
            </w:pPr>
            <w:r>
              <w:t>-The code will make it easier to know the unique user.</w:t>
            </w:r>
          </w:p>
          <w:p w14:paraId="749697E6" w14:textId="77777777" w:rsidR="005626BB" w:rsidRDefault="00000000">
            <w:pPr>
              <w:widowControl w:val="0"/>
              <w:pBdr>
                <w:top w:val="nil"/>
                <w:left w:val="nil"/>
                <w:bottom w:val="nil"/>
                <w:right w:val="nil"/>
                <w:between w:val="nil"/>
              </w:pBdr>
              <w:spacing w:after="0" w:line="240" w:lineRule="auto"/>
              <w:ind w:left="0" w:right="0" w:firstLine="0"/>
            </w:pPr>
            <w:r>
              <w:t>-After which the normal flow will resume.</w:t>
            </w:r>
          </w:p>
        </w:tc>
      </w:tr>
      <w:tr w:rsidR="005626BB" w14:paraId="4F871404" w14:textId="77777777">
        <w:tc>
          <w:tcPr>
            <w:tcW w:w="2085" w:type="dxa"/>
            <w:shd w:val="clear" w:color="auto" w:fill="B7B7B7"/>
            <w:tcMar>
              <w:top w:w="100" w:type="dxa"/>
              <w:left w:w="100" w:type="dxa"/>
              <w:bottom w:w="100" w:type="dxa"/>
              <w:right w:w="100" w:type="dxa"/>
            </w:tcMar>
          </w:tcPr>
          <w:p w14:paraId="6448D692" w14:textId="77777777" w:rsidR="005626BB" w:rsidRDefault="00000000">
            <w:pPr>
              <w:widowControl w:val="0"/>
              <w:pBdr>
                <w:top w:val="nil"/>
                <w:left w:val="nil"/>
                <w:bottom w:val="nil"/>
                <w:right w:val="nil"/>
                <w:between w:val="nil"/>
              </w:pBdr>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595C932D" w14:textId="77777777" w:rsidR="005626BB" w:rsidRDefault="00000000">
            <w:pPr>
              <w:widowControl w:val="0"/>
              <w:pBdr>
                <w:top w:val="nil"/>
                <w:left w:val="nil"/>
                <w:bottom w:val="nil"/>
                <w:right w:val="nil"/>
                <w:between w:val="nil"/>
              </w:pBdr>
              <w:spacing w:after="0" w:line="240" w:lineRule="auto"/>
              <w:ind w:left="0" w:right="0" w:firstLine="0"/>
            </w:pPr>
            <w:r>
              <w:t>After the successful recognition of the unique users, the system will be able to communicate properly.</w:t>
            </w:r>
          </w:p>
        </w:tc>
      </w:tr>
      <w:tr w:rsidR="005626BB" w14:paraId="049CCFE9" w14:textId="77777777">
        <w:tc>
          <w:tcPr>
            <w:tcW w:w="2085" w:type="dxa"/>
            <w:shd w:val="clear" w:color="auto" w:fill="B7B7B7"/>
            <w:tcMar>
              <w:top w:w="100" w:type="dxa"/>
              <w:left w:w="100" w:type="dxa"/>
              <w:bottom w:w="100" w:type="dxa"/>
              <w:right w:w="100" w:type="dxa"/>
            </w:tcMar>
          </w:tcPr>
          <w:p w14:paraId="0C17C229" w14:textId="77777777" w:rsidR="005626BB" w:rsidRDefault="00000000">
            <w:pPr>
              <w:widowControl w:val="0"/>
              <w:pBdr>
                <w:top w:val="nil"/>
                <w:left w:val="nil"/>
                <w:bottom w:val="nil"/>
                <w:right w:val="nil"/>
                <w:between w:val="nil"/>
              </w:pBdr>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0680572B" w14:textId="77777777" w:rsidR="005626BB" w:rsidRDefault="00000000">
            <w:pPr>
              <w:widowControl w:val="0"/>
              <w:pBdr>
                <w:top w:val="nil"/>
                <w:left w:val="nil"/>
                <w:bottom w:val="nil"/>
                <w:right w:val="nil"/>
                <w:between w:val="nil"/>
              </w:pBdr>
              <w:spacing w:after="0" w:line="240" w:lineRule="auto"/>
              <w:ind w:left="0" w:right="0" w:firstLine="0"/>
            </w:pPr>
            <w:r>
              <w:t>User should have an authentic email and contact info added.</w:t>
            </w:r>
          </w:p>
        </w:tc>
      </w:tr>
      <w:tr w:rsidR="005626BB" w14:paraId="1BD19EE0" w14:textId="77777777">
        <w:tc>
          <w:tcPr>
            <w:tcW w:w="2085" w:type="dxa"/>
            <w:shd w:val="clear" w:color="auto" w:fill="B7B7B7"/>
            <w:tcMar>
              <w:top w:w="100" w:type="dxa"/>
              <w:left w:w="100" w:type="dxa"/>
              <w:bottom w:w="100" w:type="dxa"/>
              <w:right w:w="100" w:type="dxa"/>
            </w:tcMar>
          </w:tcPr>
          <w:p w14:paraId="0EE0D578" w14:textId="77777777" w:rsidR="005626BB" w:rsidRDefault="00000000">
            <w:pPr>
              <w:widowControl w:val="0"/>
              <w:pBdr>
                <w:top w:val="nil"/>
                <w:left w:val="nil"/>
                <w:bottom w:val="nil"/>
                <w:right w:val="nil"/>
                <w:between w:val="nil"/>
              </w:pBdr>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626A1C6E" w14:textId="77777777" w:rsidR="005626BB" w:rsidRDefault="00000000">
            <w:pPr>
              <w:widowControl w:val="0"/>
              <w:pBdr>
                <w:top w:val="nil"/>
                <w:left w:val="nil"/>
                <w:bottom w:val="nil"/>
                <w:right w:val="nil"/>
                <w:between w:val="nil"/>
              </w:pBdr>
              <w:spacing w:after="0" w:line="240" w:lineRule="auto"/>
              <w:ind w:left="0" w:right="0" w:firstLine="0"/>
            </w:pPr>
            <w:r>
              <w:t>None.</w:t>
            </w:r>
          </w:p>
        </w:tc>
      </w:tr>
      <w:tr w:rsidR="005626BB" w14:paraId="057F2D3C" w14:textId="77777777">
        <w:trPr>
          <w:trHeight w:val="716"/>
        </w:trPr>
        <w:tc>
          <w:tcPr>
            <w:tcW w:w="2085" w:type="dxa"/>
            <w:shd w:val="clear" w:color="auto" w:fill="B7B7B7"/>
            <w:tcMar>
              <w:top w:w="100" w:type="dxa"/>
              <w:left w:w="100" w:type="dxa"/>
              <w:bottom w:w="100" w:type="dxa"/>
              <w:right w:w="100" w:type="dxa"/>
            </w:tcMar>
          </w:tcPr>
          <w:p w14:paraId="53C8B4F7" w14:textId="77777777" w:rsidR="005626BB" w:rsidRDefault="00000000">
            <w:pPr>
              <w:widowControl w:val="0"/>
              <w:pBdr>
                <w:top w:val="nil"/>
                <w:left w:val="nil"/>
                <w:bottom w:val="nil"/>
                <w:right w:val="nil"/>
                <w:between w:val="nil"/>
              </w:pBdr>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55D34D68" w14:textId="77777777" w:rsidR="005626BB" w:rsidRDefault="00000000">
            <w:pPr>
              <w:widowControl w:val="0"/>
              <w:pBdr>
                <w:top w:val="nil"/>
                <w:left w:val="nil"/>
                <w:bottom w:val="nil"/>
                <w:right w:val="nil"/>
                <w:between w:val="nil"/>
              </w:pBdr>
              <w:spacing w:after="0" w:line="240" w:lineRule="auto"/>
              <w:ind w:left="0" w:right="0" w:firstLine="0"/>
            </w:pPr>
            <w:r>
              <w:t>1-User will enter data correctly.</w:t>
            </w:r>
          </w:p>
          <w:p w14:paraId="264D7B48" w14:textId="77777777" w:rsidR="005626BB" w:rsidRDefault="00000000">
            <w:pPr>
              <w:widowControl w:val="0"/>
              <w:pBdr>
                <w:top w:val="nil"/>
                <w:left w:val="nil"/>
                <w:bottom w:val="nil"/>
                <w:right w:val="nil"/>
                <w:between w:val="nil"/>
              </w:pBdr>
              <w:spacing w:after="0" w:line="240" w:lineRule="auto"/>
              <w:ind w:left="0" w:right="0" w:firstLine="0"/>
            </w:pPr>
            <w:r>
              <w:t>2-User will have a stable internet connection.</w:t>
            </w:r>
          </w:p>
        </w:tc>
      </w:tr>
    </w:tbl>
    <w:p w14:paraId="7AF7137C" w14:textId="77777777" w:rsidR="005626BB" w:rsidRDefault="005626BB">
      <w:pPr>
        <w:pStyle w:val="Heading2"/>
        <w:spacing w:after="0"/>
        <w:ind w:left="0" w:right="0"/>
        <w:rPr>
          <w:sz w:val="24"/>
        </w:rPr>
      </w:pPr>
      <w:bookmarkStart w:id="29" w:name="_heading=h.js8uzopf8pv2" w:colFirst="0" w:colLast="0"/>
      <w:bookmarkEnd w:id="29"/>
    </w:p>
    <w:p w14:paraId="73B38131" w14:textId="77777777" w:rsidR="005626BB" w:rsidRDefault="00000000">
      <w:pPr>
        <w:pStyle w:val="Heading2"/>
        <w:spacing w:after="0"/>
        <w:ind w:left="0" w:right="0"/>
        <w:rPr>
          <w:sz w:val="24"/>
        </w:rPr>
      </w:pPr>
      <w:bookmarkStart w:id="30" w:name="_heading=h.same7vhj2h7z" w:colFirst="0" w:colLast="0"/>
      <w:bookmarkEnd w:id="30"/>
      <w:r>
        <w:rPr>
          <w:sz w:val="24"/>
        </w:rPr>
        <w:t>4.6.2: Number of daily messages</w:t>
      </w:r>
    </w:p>
    <w:tbl>
      <w:tblPr>
        <w:tblStyle w:val="af2"/>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0276A000" w14:textId="77777777">
        <w:trPr>
          <w:trHeight w:val="20"/>
        </w:trPr>
        <w:tc>
          <w:tcPr>
            <w:tcW w:w="2085" w:type="dxa"/>
            <w:shd w:val="clear" w:color="auto" w:fill="B7B7B7"/>
            <w:tcMar>
              <w:top w:w="100" w:type="dxa"/>
              <w:left w:w="100" w:type="dxa"/>
              <w:bottom w:w="100" w:type="dxa"/>
              <w:right w:w="100" w:type="dxa"/>
            </w:tcMar>
          </w:tcPr>
          <w:p w14:paraId="48702C76"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126687DB" w14:textId="77777777" w:rsidR="005626BB" w:rsidRDefault="00000000">
            <w:pPr>
              <w:widowControl w:val="0"/>
              <w:spacing w:after="0" w:line="240" w:lineRule="auto"/>
              <w:ind w:left="0" w:right="0" w:firstLine="0"/>
            </w:pPr>
            <w:r>
              <w:t>M6-UC-2</w:t>
            </w:r>
          </w:p>
        </w:tc>
      </w:tr>
      <w:tr w:rsidR="005626BB" w14:paraId="64EEE5F7" w14:textId="77777777">
        <w:tc>
          <w:tcPr>
            <w:tcW w:w="2085" w:type="dxa"/>
            <w:shd w:val="clear" w:color="auto" w:fill="B7B7B7"/>
            <w:tcMar>
              <w:top w:w="100" w:type="dxa"/>
              <w:left w:w="100" w:type="dxa"/>
              <w:bottom w:w="100" w:type="dxa"/>
              <w:right w:w="100" w:type="dxa"/>
            </w:tcMar>
          </w:tcPr>
          <w:p w14:paraId="1BE4BF66"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318F63A8" w14:textId="77777777" w:rsidR="005626BB" w:rsidRDefault="00000000">
            <w:pPr>
              <w:widowControl w:val="0"/>
              <w:spacing w:after="0" w:line="240" w:lineRule="auto"/>
              <w:ind w:left="0" w:right="0" w:firstLine="0"/>
            </w:pPr>
            <w:r>
              <w:t>Number of daily messages</w:t>
            </w:r>
          </w:p>
        </w:tc>
      </w:tr>
      <w:tr w:rsidR="005626BB" w14:paraId="1BE37847" w14:textId="77777777">
        <w:tc>
          <w:tcPr>
            <w:tcW w:w="2085" w:type="dxa"/>
            <w:shd w:val="clear" w:color="auto" w:fill="B7B7B7"/>
            <w:tcMar>
              <w:top w:w="100" w:type="dxa"/>
              <w:left w:w="100" w:type="dxa"/>
              <w:bottom w:w="100" w:type="dxa"/>
              <w:right w:w="100" w:type="dxa"/>
            </w:tcMar>
          </w:tcPr>
          <w:p w14:paraId="3BF92EF0"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618A90D7" w14:textId="77777777" w:rsidR="005626BB" w:rsidRDefault="00000000">
            <w:pPr>
              <w:widowControl w:val="0"/>
              <w:spacing w:after="0" w:line="240" w:lineRule="auto"/>
              <w:ind w:left="0" w:right="0" w:firstLine="0"/>
            </w:pPr>
            <w:r>
              <w:t>User</w:t>
            </w:r>
          </w:p>
        </w:tc>
      </w:tr>
      <w:tr w:rsidR="005626BB" w14:paraId="6F6E91C0" w14:textId="77777777">
        <w:tc>
          <w:tcPr>
            <w:tcW w:w="2085" w:type="dxa"/>
            <w:shd w:val="clear" w:color="auto" w:fill="B7B7B7"/>
            <w:tcMar>
              <w:top w:w="100" w:type="dxa"/>
              <w:left w:w="100" w:type="dxa"/>
              <w:bottom w:w="100" w:type="dxa"/>
              <w:right w:w="100" w:type="dxa"/>
            </w:tcMar>
          </w:tcPr>
          <w:p w14:paraId="0089EC0D"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4631614D" w14:textId="77777777" w:rsidR="005626BB" w:rsidRDefault="00000000">
            <w:pPr>
              <w:widowControl w:val="0"/>
              <w:spacing w:after="0" w:line="240" w:lineRule="auto"/>
              <w:ind w:left="0" w:right="0" w:firstLine="0"/>
            </w:pPr>
            <w:r>
              <w:t>The user can do daily messaging with the chatbot.</w:t>
            </w:r>
          </w:p>
        </w:tc>
      </w:tr>
      <w:tr w:rsidR="005626BB" w14:paraId="0D98EFFF" w14:textId="77777777">
        <w:tc>
          <w:tcPr>
            <w:tcW w:w="2085" w:type="dxa"/>
            <w:shd w:val="clear" w:color="auto" w:fill="B7B7B7"/>
            <w:tcMar>
              <w:top w:w="100" w:type="dxa"/>
              <w:left w:w="100" w:type="dxa"/>
              <w:bottom w:w="100" w:type="dxa"/>
              <w:right w:w="100" w:type="dxa"/>
            </w:tcMar>
          </w:tcPr>
          <w:p w14:paraId="7FDA62B0"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78090886" w14:textId="77777777" w:rsidR="005626BB" w:rsidRDefault="00000000">
            <w:pPr>
              <w:widowControl w:val="0"/>
              <w:spacing w:after="0" w:line="240" w:lineRule="auto"/>
              <w:ind w:left="0" w:right="0" w:firstLine="0"/>
            </w:pPr>
            <w:r>
              <w:t>High</w:t>
            </w:r>
          </w:p>
        </w:tc>
      </w:tr>
      <w:tr w:rsidR="005626BB" w14:paraId="5D014307" w14:textId="77777777">
        <w:tc>
          <w:tcPr>
            <w:tcW w:w="2085" w:type="dxa"/>
            <w:shd w:val="clear" w:color="auto" w:fill="B7B7B7"/>
            <w:tcMar>
              <w:top w:w="100" w:type="dxa"/>
              <w:left w:w="100" w:type="dxa"/>
              <w:bottom w:w="100" w:type="dxa"/>
              <w:right w:w="100" w:type="dxa"/>
            </w:tcMar>
          </w:tcPr>
          <w:p w14:paraId="3F3BD218"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74F7AEFE" w14:textId="77777777" w:rsidR="005626BB" w:rsidRDefault="00000000">
            <w:pPr>
              <w:widowControl w:val="0"/>
              <w:spacing w:after="0" w:line="240" w:lineRule="auto"/>
              <w:ind w:left="0" w:right="0" w:firstLine="0"/>
            </w:pPr>
            <w:r>
              <w:t>The user must have a secure internet connection.</w:t>
            </w:r>
          </w:p>
        </w:tc>
      </w:tr>
      <w:tr w:rsidR="005626BB" w14:paraId="4B60EC8C" w14:textId="77777777">
        <w:tc>
          <w:tcPr>
            <w:tcW w:w="2085" w:type="dxa"/>
            <w:shd w:val="clear" w:color="auto" w:fill="B7B7B7"/>
            <w:tcMar>
              <w:top w:w="100" w:type="dxa"/>
              <w:left w:w="100" w:type="dxa"/>
              <w:bottom w:w="100" w:type="dxa"/>
              <w:right w:w="100" w:type="dxa"/>
            </w:tcMar>
          </w:tcPr>
          <w:p w14:paraId="14754E05"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733ECD8F" w14:textId="77777777" w:rsidR="005626BB" w:rsidRDefault="00000000">
            <w:pPr>
              <w:widowControl w:val="0"/>
              <w:spacing w:after="0" w:line="240" w:lineRule="auto"/>
              <w:ind w:left="0" w:right="0" w:firstLine="0"/>
            </w:pPr>
            <w:r>
              <w:t>N/A</w:t>
            </w:r>
          </w:p>
        </w:tc>
      </w:tr>
      <w:tr w:rsidR="005626BB" w14:paraId="388A2FDA" w14:textId="77777777">
        <w:tc>
          <w:tcPr>
            <w:tcW w:w="2085" w:type="dxa"/>
            <w:shd w:val="clear" w:color="auto" w:fill="B7B7B7"/>
            <w:tcMar>
              <w:top w:w="100" w:type="dxa"/>
              <w:left w:w="100" w:type="dxa"/>
              <w:bottom w:w="100" w:type="dxa"/>
              <w:right w:w="100" w:type="dxa"/>
            </w:tcMar>
          </w:tcPr>
          <w:p w14:paraId="605F8B9A"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4C7B7D7E" w14:textId="77777777" w:rsidR="005626BB" w:rsidRDefault="00000000">
            <w:pPr>
              <w:widowControl w:val="0"/>
              <w:spacing w:after="0" w:line="240" w:lineRule="auto"/>
              <w:ind w:left="0" w:right="0" w:firstLine="0"/>
            </w:pPr>
            <w:r>
              <w:t>None</w:t>
            </w:r>
          </w:p>
        </w:tc>
      </w:tr>
      <w:tr w:rsidR="005626BB" w14:paraId="53C45A51" w14:textId="77777777">
        <w:tc>
          <w:tcPr>
            <w:tcW w:w="2085" w:type="dxa"/>
            <w:shd w:val="clear" w:color="auto" w:fill="B7B7B7"/>
            <w:tcMar>
              <w:top w:w="100" w:type="dxa"/>
              <w:left w:w="100" w:type="dxa"/>
              <w:bottom w:w="100" w:type="dxa"/>
              <w:right w:w="100" w:type="dxa"/>
            </w:tcMar>
          </w:tcPr>
          <w:p w14:paraId="285A994F"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36B840BE" w14:textId="77777777" w:rsidR="005626BB" w:rsidRDefault="00000000">
            <w:pPr>
              <w:widowControl w:val="0"/>
              <w:spacing w:after="0" w:line="240" w:lineRule="auto"/>
              <w:ind w:left="0" w:right="0" w:firstLine="0"/>
            </w:pPr>
            <w:r>
              <w:t>1-The user will connect to the internet.</w:t>
            </w:r>
          </w:p>
          <w:p w14:paraId="55989915" w14:textId="77777777" w:rsidR="005626BB" w:rsidRDefault="00000000">
            <w:pPr>
              <w:widowControl w:val="0"/>
              <w:spacing w:after="0" w:line="240" w:lineRule="auto"/>
              <w:ind w:left="0" w:right="0" w:firstLine="0"/>
            </w:pPr>
            <w:r>
              <w:lastRenderedPageBreak/>
              <w:t xml:space="preserve">2-The user will </w:t>
            </w:r>
            <w:proofErr w:type="spellStart"/>
            <w:r>
              <w:t>text</w:t>
            </w:r>
            <w:proofErr w:type="spellEnd"/>
            <w:r>
              <w:t xml:space="preserve"> the system.</w:t>
            </w:r>
          </w:p>
          <w:p w14:paraId="5A358F39" w14:textId="77777777" w:rsidR="005626BB" w:rsidRDefault="00000000">
            <w:pPr>
              <w:widowControl w:val="0"/>
              <w:spacing w:after="0" w:line="240" w:lineRule="auto"/>
              <w:ind w:left="0" w:right="0" w:firstLine="0"/>
            </w:pPr>
            <w:r>
              <w:t>2-The user will wait for a reply.</w:t>
            </w:r>
          </w:p>
        </w:tc>
      </w:tr>
      <w:tr w:rsidR="005626BB" w14:paraId="0FD3E8D7" w14:textId="77777777">
        <w:tc>
          <w:tcPr>
            <w:tcW w:w="2085" w:type="dxa"/>
            <w:shd w:val="clear" w:color="auto" w:fill="B7B7B7"/>
            <w:tcMar>
              <w:top w:w="100" w:type="dxa"/>
              <w:left w:w="100" w:type="dxa"/>
              <w:bottom w:w="100" w:type="dxa"/>
              <w:right w:w="100" w:type="dxa"/>
            </w:tcMar>
          </w:tcPr>
          <w:p w14:paraId="2EC9C2BF" w14:textId="77777777" w:rsidR="005626BB" w:rsidRDefault="00000000">
            <w:pPr>
              <w:widowControl w:val="0"/>
              <w:spacing w:after="0" w:line="240" w:lineRule="auto"/>
              <w:ind w:left="0" w:right="0" w:firstLine="0"/>
              <w:rPr>
                <w:b/>
              </w:rPr>
            </w:pPr>
            <w:r>
              <w:rPr>
                <w:b/>
              </w:rPr>
              <w:lastRenderedPageBreak/>
              <w:t>Alternative flows:</w:t>
            </w:r>
          </w:p>
        </w:tc>
        <w:tc>
          <w:tcPr>
            <w:tcW w:w="7875" w:type="dxa"/>
            <w:shd w:val="clear" w:color="auto" w:fill="auto"/>
            <w:tcMar>
              <w:top w:w="100" w:type="dxa"/>
              <w:left w:w="100" w:type="dxa"/>
              <w:bottom w:w="100" w:type="dxa"/>
              <w:right w:w="100" w:type="dxa"/>
            </w:tcMar>
          </w:tcPr>
          <w:p w14:paraId="0D40F3C1" w14:textId="77777777" w:rsidR="005626BB" w:rsidRDefault="00000000">
            <w:pPr>
              <w:widowControl w:val="0"/>
              <w:spacing w:after="0" w:line="240" w:lineRule="auto"/>
              <w:ind w:left="0" w:right="0" w:firstLine="0"/>
            </w:pPr>
            <w:r>
              <w:t>None.</w:t>
            </w:r>
          </w:p>
        </w:tc>
      </w:tr>
      <w:tr w:rsidR="005626BB" w14:paraId="36DD1AA2" w14:textId="77777777">
        <w:tc>
          <w:tcPr>
            <w:tcW w:w="2085" w:type="dxa"/>
            <w:shd w:val="clear" w:color="auto" w:fill="B7B7B7"/>
            <w:tcMar>
              <w:top w:w="100" w:type="dxa"/>
              <w:left w:w="100" w:type="dxa"/>
              <w:bottom w:w="100" w:type="dxa"/>
              <w:right w:w="100" w:type="dxa"/>
            </w:tcMar>
          </w:tcPr>
          <w:p w14:paraId="4F983CA6" w14:textId="77777777" w:rsidR="005626BB" w:rsidRDefault="00000000">
            <w:pPr>
              <w:widowControl w:val="0"/>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1E5B7D28" w14:textId="77777777" w:rsidR="005626BB" w:rsidRDefault="00000000">
            <w:pPr>
              <w:widowControl w:val="0"/>
              <w:spacing w:after="0" w:line="240" w:lineRule="auto"/>
              <w:ind w:left="0" w:right="0" w:firstLine="0"/>
            </w:pPr>
            <w:r>
              <w:t>-If the user won't be able to chat then he would try sending a complaint to the system.</w:t>
            </w:r>
          </w:p>
        </w:tc>
      </w:tr>
      <w:tr w:rsidR="005626BB" w14:paraId="6FC0C19F" w14:textId="77777777">
        <w:tc>
          <w:tcPr>
            <w:tcW w:w="2085" w:type="dxa"/>
            <w:shd w:val="clear" w:color="auto" w:fill="B7B7B7"/>
            <w:tcMar>
              <w:top w:w="100" w:type="dxa"/>
              <w:left w:w="100" w:type="dxa"/>
              <w:bottom w:w="100" w:type="dxa"/>
              <w:right w:w="100" w:type="dxa"/>
            </w:tcMar>
          </w:tcPr>
          <w:p w14:paraId="5B538E0B"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2F7D29FE" w14:textId="77777777" w:rsidR="005626BB" w:rsidRDefault="00000000">
            <w:pPr>
              <w:widowControl w:val="0"/>
              <w:spacing w:after="0" w:line="240" w:lineRule="auto"/>
              <w:ind w:left="0" w:right="0" w:firstLine="0"/>
            </w:pPr>
            <w:r>
              <w:t>Daily messaging with the user will lead to user satisfaction and relaxation.</w:t>
            </w:r>
          </w:p>
        </w:tc>
      </w:tr>
      <w:tr w:rsidR="005626BB" w14:paraId="66044A68" w14:textId="77777777">
        <w:tc>
          <w:tcPr>
            <w:tcW w:w="2085" w:type="dxa"/>
            <w:shd w:val="clear" w:color="auto" w:fill="B7B7B7"/>
            <w:tcMar>
              <w:top w:w="100" w:type="dxa"/>
              <w:left w:w="100" w:type="dxa"/>
              <w:bottom w:w="100" w:type="dxa"/>
              <w:right w:w="100" w:type="dxa"/>
            </w:tcMar>
          </w:tcPr>
          <w:p w14:paraId="50D0F47C"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7B401F78" w14:textId="77777777" w:rsidR="005626BB" w:rsidRDefault="00000000">
            <w:pPr>
              <w:widowControl w:val="0"/>
              <w:spacing w:after="0" w:line="240" w:lineRule="auto"/>
              <w:ind w:left="0" w:right="0" w:firstLine="0"/>
            </w:pPr>
            <w:r>
              <w:t>User should have authentic contact info added.</w:t>
            </w:r>
          </w:p>
        </w:tc>
      </w:tr>
      <w:tr w:rsidR="005626BB" w14:paraId="533738CB" w14:textId="77777777">
        <w:tc>
          <w:tcPr>
            <w:tcW w:w="2085" w:type="dxa"/>
            <w:shd w:val="clear" w:color="auto" w:fill="B7B7B7"/>
            <w:tcMar>
              <w:top w:w="100" w:type="dxa"/>
              <w:left w:w="100" w:type="dxa"/>
              <w:bottom w:w="100" w:type="dxa"/>
              <w:right w:w="100" w:type="dxa"/>
            </w:tcMar>
          </w:tcPr>
          <w:p w14:paraId="4DA775E3"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2C6253D7" w14:textId="77777777" w:rsidR="005626BB" w:rsidRDefault="00000000">
            <w:pPr>
              <w:widowControl w:val="0"/>
              <w:spacing w:after="0" w:line="240" w:lineRule="auto"/>
              <w:ind w:left="0" w:right="0" w:firstLine="0"/>
            </w:pPr>
            <w:r>
              <w:t>None.</w:t>
            </w:r>
          </w:p>
        </w:tc>
      </w:tr>
      <w:tr w:rsidR="005626BB" w14:paraId="02517B89" w14:textId="77777777">
        <w:trPr>
          <w:trHeight w:val="716"/>
        </w:trPr>
        <w:tc>
          <w:tcPr>
            <w:tcW w:w="2085" w:type="dxa"/>
            <w:shd w:val="clear" w:color="auto" w:fill="B7B7B7"/>
            <w:tcMar>
              <w:top w:w="100" w:type="dxa"/>
              <w:left w:w="100" w:type="dxa"/>
              <w:bottom w:w="100" w:type="dxa"/>
              <w:right w:w="100" w:type="dxa"/>
            </w:tcMar>
          </w:tcPr>
          <w:p w14:paraId="088AADD9"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4B3C191A" w14:textId="77777777" w:rsidR="005626BB" w:rsidRDefault="00000000">
            <w:pPr>
              <w:widowControl w:val="0"/>
              <w:spacing w:after="0" w:line="240" w:lineRule="auto"/>
              <w:ind w:left="0" w:right="0" w:firstLine="0"/>
            </w:pPr>
            <w:r>
              <w:t>1-User will enter data correctly.</w:t>
            </w:r>
          </w:p>
          <w:p w14:paraId="5B9BC7EB" w14:textId="77777777" w:rsidR="005626BB" w:rsidRDefault="00000000">
            <w:pPr>
              <w:widowControl w:val="0"/>
              <w:spacing w:after="0" w:line="240" w:lineRule="auto"/>
              <w:ind w:left="0" w:right="0" w:firstLine="0"/>
            </w:pPr>
            <w:r>
              <w:t>2-User will have a stable internet connection.</w:t>
            </w:r>
          </w:p>
        </w:tc>
      </w:tr>
    </w:tbl>
    <w:p w14:paraId="0AFCDF3C" w14:textId="77777777" w:rsidR="005626BB" w:rsidRDefault="005626BB">
      <w:pPr>
        <w:pStyle w:val="Heading2"/>
        <w:spacing w:after="0"/>
        <w:ind w:left="0" w:right="0"/>
        <w:rPr>
          <w:sz w:val="24"/>
        </w:rPr>
      </w:pPr>
      <w:bookmarkStart w:id="31" w:name="_heading=h.87x8ago0v10e" w:colFirst="0" w:colLast="0"/>
      <w:bookmarkEnd w:id="31"/>
    </w:p>
    <w:p w14:paraId="220CB793" w14:textId="77777777" w:rsidR="005626BB" w:rsidRDefault="00000000">
      <w:pPr>
        <w:pStyle w:val="Heading2"/>
        <w:spacing w:after="0"/>
        <w:ind w:left="0" w:right="0"/>
        <w:rPr>
          <w:sz w:val="24"/>
        </w:rPr>
      </w:pPr>
      <w:bookmarkStart w:id="32" w:name="_heading=h.9wtracbk3xwy" w:colFirst="0" w:colLast="0"/>
      <w:bookmarkEnd w:id="32"/>
      <w:r>
        <w:rPr>
          <w:sz w:val="24"/>
        </w:rPr>
        <w:t>4.6.3: Activity Status:</w:t>
      </w:r>
    </w:p>
    <w:tbl>
      <w:tblPr>
        <w:tblStyle w:val="af3"/>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0CBBC51C" w14:textId="77777777">
        <w:trPr>
          <w:trHeight w:val="20"/>
        </w:trPr>
        <w:tc>
          <w:tcPr>
            <w:tcW w:w="2085" w:type="dxa"/>
            <w:shd w:val="clear" w:color="auto" w:fill="B7B7B7"/>
            <w:tcMar>
              <w:top w:w="100" w:type="dxa"/>
              <w:left w:w="100" w:type="dxa"/>
              <w:bottom w:w="100" w:type="dxa"/>
              <w:right w:w="100" w:type="dxa"/>
            </w:tcMar>
          </w:tcPr>
          <w:p w14:paraId="5CEB4467"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48AC1559" w14:textId="77777777" w:rsidR="005626BB" w:rsidRDefault="00000000">
            <w:pPr>
              <w:widowControl w:val="0"/>
              <w:spacing w:after="0" w:line="240" w:lineRule="auto"/>
              <w:ind w:left="0" w:right="0" w:firstLine="0"/>
            </w:pPr>
            <w:r>
              <w:t>M6-UC-3</w:t>
            </w:r>
          </w:p>
        </w:tc>
      </w:tr>
      <w:tr w:rsidR="005626BB" w14:paraId="358840D1" w14:textId="77777777">
        <w:tc>
          <w:tcPr>
            <w:tcW w:w="2085" w:type="dxa"/>
            <w:shd w:val="clear" w:color="auto" w:fill="B7B7B7"/>
            <w:tcMar>
              <w:top w:w="100" w:type="dxa"/>
              <w:left w:w="100" w:type="dxa"/>
              <w:bottom w:w="100" w:type="dxa"/>
              <w:right w:w="100" w:type="dxa"/>
            </w:tcMar>
          </w:tcPr>
          <w:p w14:paraId="1A858B7B"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1044AC07" w14:textId="77777777" w:rsidR="005626BB" w:rsidRDefault="00000000">
            <w:pPr>
              <w:widowControl w:val="0"/>
              <w:spacing w:after="0" w:line="240" w:lineRule="auto"/>
              <w:ind w:left="0" w:right="0" w:firstLine="0"/>
            </w:pPr>
            <w:r>
              <w:t>Activity status</w:t>
            </w:r>
          </w:p>
        </w:tc>
      </w:tr>
      <w:tr w:rsidR="005626BB" w14:paraId="57ED5CAC" w14:textId="77777777">
        <w:tc>
          <w:tcPr>
            <w:tcW w:w="2085" w:type="dxa"/>
            <w:shd w:val="clear" w:color="auto" w:fill="B7B7B7"/>
            <w:tcMar>
              <w:top w:w="100" w:type="dxa"/>
              <w:left w:w="100" w:type="dxa"/>
              <w:bottom w:w="100" w:type="dxa"/>
              <w:right w:w="100" w:type="dxa"/>
            </w:tcMar>
          </w:tcPr>
          <w:p w14:paraId="472B5536"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6470D6CD" w14:textId="77777777" w:rsidR="005626BB" w:rsidRDefault="00000000">
            <w:pPr>
              <w:widowControl w:val="0"/>
              <w:spacing w:after="0" w:line="240" w:lineRule="auto"/>
              <w:ind w:left="0" w:right="0" w:firstLine="0"/>
            </w:pPr>
            <w:r>
              <w:t>User</w:t>
            </w:r>
          </w:p>
        </w:tc>
      </w:tr>
      <w:tr w:rsidR="005626BB" w14:paraId="06ADFE9F" w14:textId="77777777">
        <w:tc>
          <w:tcPr>
            <w:tcW w:w="2085" w:type="dxa"/>
            <w:shd w:val="clear" w:color="auto" w:fill="B7B7B7"/>
            <w:tcMar>
              <w:top w:w="100" w:type="dxa"/>
              <w:left w:w="100" w:type="dxa"/>
              <w:bottom w:w="100" w:type="dxa"/>
              <w:right w:w="100" w:type="dxa"/>
            </w:tcMar>
          </w:tcPr>
          <w:p w14:paraId="48092965"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2285EBA6" w14:textId="77777777" w:rsidR="005626BB" w:rsidRDefault="00000000">
            <w:pPr>
              <w:widowControl w:val="0"/>
              <w:spacing w:after="0" w:line="240" w:lineRule="auto"/>
              <w:ind w:left="0" w:right="0" w:firstLine="0"/>
            </w:pPr>
            <w:r>
              <w:t>The user's activity status can be shown online or offline both as the user likes.</w:t>
            </w:r>
          </w:p>
        </w:tc>
      </w:tr>
      <w:tr w:rsidR="005626BB" w14:paraId="6130B98B" w14:textId="77777777">
        <w:tc>
          <w:tcPr>
            <w:tcW w:w="2085" w:type="dxa"/>
            <w:shd w:val="clear" w:color="auto" w:fill="B7B7B7"/>
            <w:tcMar>
              <w:top w:w="100" w:type="dxa"/>
              <w:left w:w="100" w:type="dxa"/>
              <w:bottom w:w="100" w:type="dxa"/>
              <w:right w:w="100" w:type="dxa"/>
            </w:tcMar>
          </w:tcPr>
          <w:p w14:paraId="5C0DDFE5"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1B532EA2" w14:textId="77777777" w:rsidR="005626BB" w:rsidRDefault="00000000">
            <w:pPr>
              <w:widowControl w:val="0"/>
              <w:spacing w:after="0" w:line="240" w:lineRule="auto"/>
              <w:ind w:left="0" w:right="0" w:firstLine="0"/>
            </w:pPr>
            <w:r>
              <w:t>Low</w:t>
            </w:r>
          </w:p>
        </w:tc>
      </w:tr>
      <w:tr w:rsidR="005626BB" w14:paraId="20C8D62F" w14:textId="77777777">
        <w:tc>
          <w:tcPr>
            <w:tcW w:w="2085" w:type="dxa"/>
            <w:shd w:val="clear" w:color="auto" w:fill="B7B7B7"/>
            <w:tcMar>
              <w:top w:w="100" w:type="dxa"/>
              <w:left w:w="100" w:type="dxa"/>
              <w:bottom w:w="100" w:type="dxa"/>
              <w:right w:w="100" w:type="dxa"/>
            </w:tcMar>
          </w:tcPr>
          <w:p w14:paraId="254AE848"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45BDE361" w14:textId="77777777" w:rsidR="005626BB" w:rsidRDefault="00000000">
            <w:pPr>
              <w:widowControl w:val="0"/>
              <w:spacing w:after="0" w:line="240" w:lineRule="auto"/>
              <w:ind w:left="0" w:right="0" w:firstLine="0"/>
            </w:pPr>
            <w:r>
              <w:t>The user must have a secure internet connection. The user must know where the information is placed.</w:t>
            </w:r>
          </w:p>
        </w:tc>
      </w:tr>
      <w:tr w:rsidR="005626BB" w14:paraId="6774D372" w14:textId="77777777">
        <w:tc>
          <w:tcPr>
            <w:tcW w:w="2085" w:type="dxa"/>
            <w:shd w:val="clear" w:color="auto" w:fill="B7B7B7"/>
            <w:tcMar>
              <w:top w:w="100" w:type="dxa"/>
              <w:left w:w="100" w:type="dxa"/>
              <w:bottom w:w="100" w:type="dxa"/>
              <w:right w:w="100" w:type="dxa"/>
            </w:tcMar>
          </w:tcPr>
          <w:p w14:paraId="53CD89A9"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0F270844" w14:textId="77777777" w:rsidR="005626BB" w:rsidRDefault="00000000">
            <w:pPr>
              <w:widowControl w:val="0"/>
              <w:spacing w:after="0" w:line="240" w:lineRule="auto"/>
              <w:ind w:left="0" w:right="0" w:firstLine="0"/>
            </w:pPr>
            <w:r>
              <w:t>N/A</w:t>
            </w:r>
          </w:p>
        </w:tc>
      </w:tr>
      <w:tr w:rsidR="005626BB" w14:paraId="4CCD8C2B" w14:textId="77777777">
        <w:tc>
          <w:tcPr>
            <w:tcW w:w="2085" w:type="dxa"/>
            <w:shd w:val="clear" w:color="auto" w:fill="B7B7B7"/>
            <w:tcMar>
              <w:top w:w="100" w:type="dxa"/>
              <w:left w:w="100" w:type="dxa"/>
              <w:bottom w:w="100" w:type="dxa"/>
              <w:right w:w="100" w:type="dxa"/>
            </w:tcMar>
          </w:tcPr>
          <w:p w14:paraId="07E0A5D8"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5046F262" w14:textId="77777777" w:rsidR="005626BB" w:rsidRDefault="00000000">
            <w:pPr>
              <w:widowControl w:val="0"/>
              <w:spacing w:after="0" w:line="240" w:lineRule="auto"/>
              <w:ind w:left="0" w:right="0" w:firstLine="0"/>
            </w:pPr>
            <w:r>
              <w:t>None</w:t>
            </w:r>
          </w:p>
        </w:tc>
      </w:tr>
      <w:tr w:rsidR="005626BB" w14:paraId="53F70FBE" w14:textId="77777777">
        <w:tc>
          <w:tcPr>
            <w:tcW w:w="2085" w:type="dxa"/>
            <w:shd w:val="clear" w:color="auto" w:fill="B7B7B7"/>
            <w:tcMar>
              <w:top w:w="100" w:type="dxa"/>
              <w:left w:w="100" w:type="dxa"/>
              <w:bottom w:w="100" w:type="dxa"/>
              <w:right w:w="100" w:type="dxa"/>
            </w:tcMar>
          </w:tcPr>
          <w:p w14:paraId="04871D0D"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4E721D84" w14:textId="77777777" w:rsidR="005626BB" w:rsidRDefault="00000000">
            <w:pPr>
              <w:widowControl w:val="0"/>
              <w:spacing w:after="0" w:line="240" w:lineRule="auto"/>
              <w:ind w:left="0" w:right="0" w:firstLine="0"/>
            </w:pPr>
            <w:r>
              <w:t>1-The user will connect to the internet.</w:t>
            </w:r>
          </w:p>
          <w:p w14:paraId="0AE327B9" w14:textId="77777777" w:rsidR="005626BB" w:rsidRDefault="00000000">
            <w:pPr>
              <w:widowControl w:val="0"/>
              <w:spacing w:after="0" w:line="240" w:lineRule="auto"/>
              <w:ind w:left="0" w:right="0" w:firstLine="0"/>
            </w:pPr>
            <w:r>
              <w:t>2-The user will go to settings.</w:t>
            </w:r>
          </w:p>
          <w:p w14:paraId="4777A4B8" w14:textId="77777777" w:rsidR="005626BB" w:rsidRDefault="00000000">
            <w:pPr>
              <w:widowControl w:val="0"/>
              <w:spacing w:after="0" w:line="240" w:lineRule="auto"/>
              <w:ind w:left="0" w:right="0" w:firstLine="0"/>
            </w:pPr>
            <w:r>
              <w:t>2-The user will change their activity status according to their own liking.</w:t>
            </w:r>
          </w:p>
        </w:tc>
      </w:tr>
      <w:tr w:rsidR="005626BB" w14:paraId="4DB0EFC6" w14:textId="77777777">
        <w:tc>
          <w:tcPr>
            <w:tcW w:w="2085" w:type="dxa"/>
            <w:shd w:val="clear" w:color="auto" w:fill="B7B7B7"/>
            <w:tcMar>
              <w:top w:w="100" w:type="dxa"/>
              <w:left w:w="100" w:type="dxa"/>
              <w:bottom w:w="100" w:type="dxa"/>
              <w:right w:w="100" w:type="dxa"/>
            </w:tcMar>
          </w:tcPr>
          <w:p w14:paraId="4823D140"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211F6D4D" w14:textId="77777777" w:rsidR="005626BB" w:rsidRDefault="00000000">
            <w:pPr>
              <w:widowControl w:val="0"/>
              <w:spacing w:after="0" w:line="240" w:lineRule="auto"/>
              <w:ind w:left="0" w:right="0" w:firstLine="0"/>
            </w:pPr>
            <w:r>
              <w:t>None.</w:t>
            </w:r>
          </w:p>
        </w:tc>
      </w:tr>
      <w:tr w:rsidR="005626BB" w14:paraId="01B62863" w14:textId="77777777">
        <w:tc>
          <w:tcPr>
            <w:tcW w:w="2085" w:type="dxa"/>
            <w:shd w:val="clear" w:color="auto" w:fill="B7B7B7"/>
            <w:tcMar>
              <w:top w:w="100" w:type="dxa"/>
              <w:left w:w="100" w:type="dxa"/>
              <w:bottom w:w="100" w:type="dxa"/>
              <w:right w:w="100" w:type="dxa"/>
            </w:tcMar>
          </w:tcPr>
          <w:p w14:paraId="17EB5FBD" w14:textId="77777777" w:rsidR="005626BB" w:rsidRDefault="00000000">
            <w:pPr>
              <w:widowControl w:val="0"/>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3BC4A336" w14:textId="77777777" w:rsidR="005626BB" w:rsidRDefault="00000000">
            <w:pPr>
              <w:widowControl w:val="0"/>
              <w:spacing w:after="0" w:line="240" w:lineRule="auto"/>
              <w:ind w:left="0" w:right="0" w:firstLine="0"/>
            </w:pPr>
            <w:r>
              <w:t>N/A</w:t>
            </w:r>
          </w:p>
        </w:tc>
      </w:tr>
      <w:tr w:rsidR="005626BB" w14:paraId="7F7A34AF" w14:textId="77777777">
        <w:tc>
          <w:tcPr>
            <w:tcW w:w="2085" w:type="dxa"/>
            <w:shd w:val="clear" w:color="auto" w:fill="B7B7B7"/>
            <w:tcMar>
              <w:top w:w="100" w:type="dxa"/>
              <w:left w:w="100" w:type="dxa"/>
              <w:bottom w:w="100" w:type="dxa"/>
              <w:right w:w="100" w:type="dxa"/>
            </w:tcMar>
          </w:tcPr>
          <w:p w14:paraId="4438024E"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33BD47DA" w14:textId="77777777" w:rsidR="005626BB" w:rsidRDefault="00000000">
            <w:pPr>
              <w:widowControl w:val="0"/>
              <w:spacing w:after="0" w:line="240" w:lineRule="auto"/>
              <w:ind w:left="0" w:right="0" w:firstLine="0"/>
            </w:pPr>
            <w:r>
              <w:t>N/A</w:t>
            </w:r>
          </w:p>
        </w:tc>
      </w:tr>
      <w:tr w:rsidR="005626BB" w14:paraId="11B759A4" w14:textId="77777777">
        <w:tc>
          <w:tcPr>
            <w:tcW w:w="2085" w:type="dxa"/>
            <w:shd w:val="clear" w:color="auto" w:fill="B7B7B7"/>
            <w:tcMar>
              <w:top w:w="100" w:type="dxa"/>
              <w:left w:w="100" w:type="dxa"/>
              <w:bottom w:w="100" w:type="dxa"/>
              <w:right w:w="100" w:type="dxa"/>
            </w:tcMar>
          </w:tcPr>
          <w:p w14:paraId="0E440A26"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63460EEC" w14:textId="77777777" w:rsidR="005626BB" w:rsidRDefault="00000000">
            <w:pPr>
              <w:widowControl w:val="0"/>
              <w:spacing w:after="0" w:line="240" w:lineRule="auto"/>
              <w:ind w:left="0" w:right="0" w:firstLine="0"/>
            </w:pPr>
            <w:r>
              <w:t xml:space="preserve">Users should have authentic contact info added. </w:t>
            </w:r>
          </w:p>
        </w:tc>
      </w:tr>
      <w:tr w:rsidR="005626BB" w14:paraId="4A84081E" w14:textId="77777777">
        <w:tc>
          <w:tcPr>
            <w:tcW w:w="2085" w:type="dxa"/>
            <w:shd w:val="clear" w:color="auto" w:fill="B7B7B7"/>
            <w:tcMar>
              <w:top w:w="100" w:type="dxa"/>
              <w:left w:w="100" w:type="dxa"/>
              <w:bottom w:w="100" w:type="dxa"/>
              <w:right w:w="100" w:type="dxa"/>
            </w:tcMar>
          </w:tcPr>
          <w:p w14:paraId="41F69D41"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2CFB94B1" w14:textId="77777777" w:rsidR="005626BB" w:rsidRDefault="00000000">
            <w:pPr>
              <w:widowControl w:val="0"/>
              <w:spacing w:after="0" w:line="240" w:lineRule="auto"/>
              <w:ind w:left="0" w:right="0" w:firstLine="0"/>
            </w:pPr>
            <w:r>
              <w:t>None.</w:t>
            </w:r>
          </w:p>
        </w:tc>
      </w:tr>
      <w:tr w:rsidR="005626BB" w14:paraId="5353DB10" w14:textId="77777777">
        <w:trPr>
          <w:trHeight w:val="716"/>
        </w:trPr>
        <w:tc>
          <w:tcPr>
            <w:tcW w:w="2085" w:type="dxa"/>
            <w:shd w:val="clear" w:color="auto" w:fill="B7B7B7"/>
            <w:tcMar>
              <w:top w:w="100" w:type="dxa"/>
              <w:left w:w="100" w:type="dxa"/>
              <w:bottom w:w="100" w:type="dxa"/>
              <w:right w:w="100" w:type="dxa"/>
            </w:tcMar>
          </w:tcPr>
          <w:p w14:paraId="46383B1E" w14:textId="77777777" w:rsidR="005626BB" w:rsidRDefault="00000000">
            <w:pPr>
              <w:widowControl w:val="0"/>
              <w:spacing w:after="0" w:line="240" w:lineRule="auto"/>
              <w:ind w:left="0" w:right="0" w:firstLine="0"/>
              <w:rPr>
                <w:b/>
              </w:rPr>
            </w:pPr>
            <w:r>
              <w:rPr>
                <w:b/>
              </w:rPr>
              <w:lastRenderedPageBreak/>
              <w:t>Assumptions:</w:t>
            </w:r>
          </w:p>
        </w:tc>
        <w:tc>
          <w:tcPr>
            <w:tcW w:w="7875" w:type="dxa"/>
            <w:shd w:val="clear" w:color="auto" w:fill="auto"/>
            <w:tcMar>
              <w:top w:w="100" w:type="dxa"/>
              <w:left w:w="100" w:type="dxa"/>
              <w:bottom w:w="100" w:type="dxa"/>
              <w:right w:w="100" w:type="dxa"/>
            </w:tcMar>
          </w:tcPr>
          <w:p w14:paraId="7640CE07" w14:textId="77777777" w:rsidR="005626BB" w:rsidRDefault="00000000">
            <w:pPr>
              <w:widowControl w:val="0"/>
              <w:spacing w:after="0" w:line="240" w:lineRule="auto"/>
              <w:ind w:left="0" w:right="0" w:firstLine="0"/>
            </w:pPr>
            <w:r>
              <w:t>1-User will enter data correctly.</w:t>
            </w:r>
          </w:p>
          <w:p w14:paraId="2F2CE478" w14:textId="77777777" w:rsidR="005626BB" w:rsidRDefault="00000000">
            <w:pPr>
              <w:widowControl w:val="0"/>
              <w:spacing w:after="0" w:line="240" w:lineRule="auto"/>
              <w:ind w:left="0" w:right="0" w:firstLine="0"/>
            </w:pPr>
            <w:r>
              <w:t>2-User will know how to change the activity status.</w:t>
            </w:r>
          </w:p>
          <w:p w14:paraId="6845A83B" w14:textId="77777777" w:rsidR="005626BB" w:rsidRDefault="00000000">
            <w:pPr>
              <w:widowControl w:val="0"/>
              <w:spacing w:after="0" w:line="240" w:lineRule="auto"/>
              <w:ind w:left="0" w:right="0" w:firstLine="0"/>
            </w:pPr>
            <w:r>
              <w:t>-User will have a stable internet connection.</w:t>
            </w:r>
          </w:p>
        </w:tc>
      </w:tr>
    </w:tbl>
    <w:p w14:paraId="5307E9C6" w14:textId="77777777" w:rsidR="005626BB" w:rsidRDefault="00000000">
      <w:pPr>
        <w:pStyle w:val="Heading2"/>
        <w:spacing w:after="0"/>
        <w:ind w:left="0" w:right="0"/>
        <w:rPr>
          <w:sz w:val="24"/>
        </w:rPr>
      </w:pPr>
      <w:bookmarkStart w:id="33" w:name="_heading=h.foowciidhn81" w:colFirst="0" w:colLast="0"/>
      <w:bookmarkEnd w:id="33"/>
      <w:proofErr w:type="gramStart"/>
      <w:r>
        <w:rPr>
          <w:sz w:val="24"/>
        </w:rPr>
        <w:t>4.6.4:Clear</w:t>
      </w:r>
      <w:proofErr w:type="gramEnd"/>
      <w:r>
        <w:rPr>
          <w:sz w:val="24"/>
        </w:rPr>
        <w:t xml:space="preserve"> Chat history</w:t>
      </w:r>
    </w:p>
    <w:tbl>
      <w:tblPr>
        <w:tblStyle w:val="af4"/>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60552656" w14:textId="77777777">
        <w:trPr>
          <w:trHeight w:val="20"/>
        </w:trPr>
        <w:tc>
          <w:tcPr>
            <w:tcW w:w="2085" w:type="dxa"/>
            <w:shd w:val="clear" w:color="auto" w:fill="B7B7B7"/>
            <w:tcMar>
              <w:top w:w="100" w:type="dxa"/>
              <w:left w:w="100" w:type="dxa"/>
              <w:bottom w:w="100" w:type="dxa"/>
              <w:right w:w="100" w:type="dxa"/>
            </w:tcMar>
          </w:tcPr>
          <w:p w14:paraId="71A03F85"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2BB1D56B" w14:textId="77777777" w:rsidR="005626BB" w:rsidRDefault="00000000">
            <w:pPr>
              <w:widowControl w:val="0"/>
              <w:spacing w:after="0" w:line="240" w:lineRule="auto"/>
              <w:ind w:left="0" w:right="0" w:firstLine="0"/>
            </w:pPr>
            <w:r>
              <w:t>M6-UC-4</w:t>
            </w:r>
          </w:p>
        </w:tc>
      </w:tr>
      <w:tr w:rsidR="005626BB" w14:paraId="1EE4EEAC" w14:textId="77777777">
        <w:tc>
          <w:tcPr>
            <w:tcW w:w="2085" w:type="dxa"/>
            <w:shd w:val="clear" w:color="auto" w:fill="B7B7B7"/>
            <w:tcMar>
              <w:top w:w="100" w:type="dxa"/>
              <w:left w:w="100" w:type="dxa"/>
              <w:bottom w:w="100" w:type="dxa"/>
              <w:right w:w="100" w:type="dxa"/>
            </w:tcMar>
          </w:tcPr>
          <w:p w14:paraId="3DACA17C"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22BBEFA2" w14:textId="77777777" w:rsidR="005626BB" w:rsidRDefault="00000000">
            <w:pPr>
              <w:widowControl w:val="0"/>
              <w:spacing w:after="0" w:line="240" w:lineRule="auto"/>
              <w:ind w:left="0" w:right="0" w:firstLine="0"/>
            </w:pPr>
            <w:r>
              <w:t>Clear Chat History</w:t>
            </w:r>
          </w:p>
        </w:tc>
      </w:tr>
      <w:tr w:rsidR="005626BB" w14:paraId="18F24879" w14:textId="77777777">
        <w:tc>
          <w:tcPr>
            <w:tcW w:w="2085" w:type="dxa"/>
            <w:shd w:val="clear" w:color="auto" w:fill="B7B7B7"/>
            <w:tcMar>
              <w:top w:w="100" w:type="dxa"/>
              <w:left w:w="100" w:type="dxa"/>
              <w:bottom w:w="100" w:type="dxa"/>
              <w:right w:w="100" w:type="dxa"/>
            </w:tcMar>
          </w:tcPr>
          <w:p w14:paraId="4FA507A3"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0922D92D" w14:textId="77777777" w:rsidR="005626BB" w:rsidRDefault="00000000">
            <w:pPr>
              <w:widowControl w:val="0"/>
              <w:spacing w:after="0" w:line="240" w:lineRule="auto"/>
              <w:ind w:left="0" w:right="0" w:firstLine="0"/>
            </w:pPr>
            <w:r>
              <w:t>User</w:t>
            </w:r>
          </w:p>
        </w:tc>
      </w:tr>
      <w:tr w:rsidR="005626BB" w14:paraId="26B55A2F" w14:textId="77777777">
        <w:tc>
          <w:tcPr>
            <w:tcW w:w="2085" w:type="dxa"/>
            <w:shd w:val="clear" w:color="auto" w:fill="B7B7B7"/>
            <w:tcMar>
              <w:top w:w="100" w:type="dxa"/>
              <w:left w:w="100" w:type="dxa"/>
              <w:bottom w:w="100" w:type="dxa"/>
              <w:right w:w="100" w:type="dxa"/>
            </w:tcMar>
          </w:tcPr>
          <w:p w14:paraId="21D31B7B"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3AD20923" w14:textId="77777777" w:rsidR="005626BB" w:rsidRDefault="00000000">
            <w:pPr>
              <w:widowControl w:val="0"/>
              <w:spacing w:after="0" w:line="240" w:lineRule="auto"/>
              <w:ind w:left="0" w:right="0" w:firstLine="0"/>
            </w:pPr>
            <w:r>
              <w:t>The user will have all the access to the chat history stored in the backend.</w:t>
            </w:r>
          </w:p>
        </w:tc>
      </w:tr>
      <w:tr w:rsidR="005626BB" w14:paraId="786EE63F" w14:textId="77777777">
        <w:tc>
          <w:tcPr>
            <w:tcW w:w="2085" w:type="dxa"/>
            <w:shd w:val="clear" w:color="auto" w:fill="B7B7B7"/>
            <w:tcMar>
              <w:top w:w="100" w:type="dxa"/>
              <w:left w:w="100" w:type="dxa"/>
              <w:bottom w:w="100" w:type="dxa"/>
              <w:right w:w="100" w:type="dxa"/>
            </w:tcMar>
          </w:tcPr>
          <w:p w14:paraId="16518815"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50DE3A49" w14:textId="77777777" w:rsidR="005626BB" w:rsidRDefault="00000000">
            <w:pPr>
              <w:widowControl w:val="0"/>
              <w:spacing w:after="0" w:line="240" w:lineRule="auto"/>
              <w:ind w:left="0" w:right="0" w:firstLine="0"/>
            </w:pPr>
            <w:r>
              <w:t>Low</w:t>
            </w:r>
          </w:p>
        </w:tc>
      </w:tr>
      <w:tr w:rsidR="005626BB" w14:paraId="6FB283E7" w14:textId="77777777">
        <w:tc>
          <w:tcPr>
            <w:tcW w:w="2085" w:type="dxa"/>
            <w:shd w:val="clear" w:color="auto" w:fill="B7B7B7"/>
            <w:tcMar>
              <w:top w:w="100" w:type="dxa"/>
              <w:left w:w="100" w:type="dxa"/>
              <w:bottom w:w="100" w:type="dxa"/>
              <w:right w:w="100" w:type="dxa"/>
            </w:tcMar>
          </w:tcPr>
          <w:p w14:paraId="5183F606"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4E8216D3" w14:textId="77777777" w:rsidR="005626BB" w:rsidRDefault="00000000">
            <w:pPr>
              <w:widowControl w:val="0"/>
              <w:spacing w:after="0" w:line="240" w:lineRule="auto"/>
              <w:ind w:left="0" w:right="0" w:firstLine="0"/>
            </w:pPr>
            <w:r>
              <w:t>The user must keep a proper check.</w:t>
            </w:r>
          </w:p>
        </w:tc>
      </w:tr>
      <w:tr w:rsidR="005626BB" w14:paraId="5174F03A" w14:textId="77777777">
        <w:tc>
          <w:tcPr>
            <w:tcW w:w="2085" w:type="dxa"/>
            <w:shd w:val="clear" w:color="auto" w:fill="B7B7B7"/>
            <w:tcMar>
              <w:top w:w="100" w:type="dxa"/>
              <w:left w:w="100" w:type="dxa"/>
              <w:bottom w:w="100" w:type="dxa"/>
              <w:right w:w="100" w:type="dxa"/>
            </w:tcMar>
          </w:tcPr>
          <w:p w14:paraId="2E7B1A4C"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43ACA64F" w14:textId="77777777" w:rsidR="005626BB" w:rsidRDefault="00000000">
            <w:pPr>
              <w:widowControl w:val="0"/>
              <w:spacing w:after="0" w:line="240" w:lineRule="auto"/>
              <w:ind w:left="0" w:right="0" w:firstLine="0"/>
            </w:pPr>
            <w:r>
              <w:t>N/A</w:t>
            </w:r>
          </w:p>
        </w:tc>
      </w:tr>
      <w:tr w:rsidR="005626BB" w14:paraId="22202D92" w14:textId="77777777">
        <w:tc>
          <w:tcPr>
            <w:tcW w:w="2085" w:type="dxa"/>
            <w:shd w:val="clear" w:color="auto" w:fill="B7B7B7"/>
            <w:tcMar>
              <w:top w:w="100" w:type="dxa"/>
              <w:left w:w="100" w:type="dxa"/>
              <w:bottom w:w="100" w:type="dxa"/>
              <w:right w:w="100" w:type="dxa"/>
            </w:tcMar>
          </w:tcPr>
          <w:p w14:paraId="0E30BE82"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7F09481B" w14:textId="77777777" w:rsidR="005626BB" w:rsidRDefault="00000000">
            <w:pPr>
              <w:widowControl w:val="0"/>
              <w:spacing w:after="0" w:line="240" w:lineRule="auto"/>
              <w:ind w:left="0" w:right="0" w:firstLine="0"/>
            </w:pPr>
            <w:r>
              <w:t>None</w:t>
            </w:r>
          </w:p>
        </w:tc>
      </w:tr>
      <w:tr w:rsidR="005626BB" w14:paraId="7E8D101C" w14:textId="77777777">
        <w:tc>
          <w:tcPr>
            <w:tcW w:w="2085" w:type="dxa"/>
            <w:shd w:val="clear" w:color="auto" w:fill="B7B7B7"/>
            <w:tcMar>
              <w:top w:w="100" w:type="dxa"/>
              <w:left w:w="100" w:type="dxa"/>
              <w:bottom w:w="100" w:type="dxa"/>
              <w:right w:w="100" w:type="dxa"/>
            </w:tcMar>
          </w:tcPr>
          <w:p w14:paraId="4780F3F5"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391BE781" w14:textId="77777777" w:rsidR="005626BB" w:rsidRDefault="00000000">
            <w:pPr>
              <w:widowControl w:val="0"/>
              <w:spacing w:after="0" w:line="240" w:lineRule="auto"/>
              <w:ind w:left="0" w:right="0" w:firstLine="0"/>
            </w:pPr>
            <w:r>
              <w:t xml:space="preserve">If the user wants to delete the chat </w:t>
            </w:r>
            <w:proofErr w:type="gramStart"/>
            <w:r>
              <w:t>history</w:t>
            </w:r>
            <w:proofErr w:type="gramEnd"/>
            <w:r>
              <w:t xml:space="preserve"> then in that case the system will delete the history. if the user wants it to be kept then the system won't delete it</w:t>
            </w:r>
          </w:p>
        </w:tc>
      </w:tr>
      <w:tr w:rsidR="005626BB" w14:paraId="043D01E8" w14:textId="77777777">
        <w:tc>
          <w:tcPr>
            <w:tcW w:w="2085" w:type="dxa"/>
            <w:shd w:val="clear" w:color="auto" w:fill="B7B7B7"/>
            <w:tcMar>
              <w:top w:w="100" w:type="dxa"/>
              <w:left w:w="100" w:type="dxa"/>
              <w:bottom w:w="100" w:type="dxa"/>
              <w:right w:w="100" w:type="dxa"/>
            </w:tcMar>
          </w:tcPr>
          <w:p w14:paraId="04AFF09F"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6CAEAD58" w14:textId="77777777" w:rsidR="005626BB" w:rsidRDefault="00000000">
            <w:pPr>
              <w:widowControl w:val="0"/>
              <w:spacing w:after="0" w:line="240" w:lineRule="auto"/>
              <w:ind w:left="0" w:right="0" w:firstLine="0"/>
            </w:pPr>
            <w:r>
              <w:t>None.</w:t>
            </w:r>
          </w:p>
        </w:tc>
      </w:tr>
      <w:tr w:rsidR="005626BB" w14:paraId="566F3992" w14:textId="77777777">
        <w:tc>
          <w:tcPr>
            <w:tcW w:w="2085" w:type="dxa"/>
            <w:shd w:val="clear" w:color="auto" w:fill="B7B7B7"/>
            <w:tcMar>
              <w:top w:w="100" w:type="dxa"/>
              <w:left w:w="100" w:type="dxa"/>
              <w:bottom w:w="100" w:type="dxa"/>
              <w:right w:w="100" w:type="dxa"/>
            </w:tcMar>
          </w:tcPr>
          <w:p w14:paraId="337EDB5A" w14:textId="77777777" w:rsidR="005626BB" w:rsidRDefault="00000000">
            <w:pPr>
              <w:widowControl w:val="0"/>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24B1DCC5" w14:textId="77777777" w:rsidR="005626BB" w:rsidRDefault="00000000">
            <w:pPr>
              <w:widowControl w:val="0"/>
              <w:spacing w:after="0" w:line="240" w:lineRule="auto"/>
              <w:ind w:left="0" w:right="0" w:firstLine="0"/>
            </w:pPr>
            <w:r>
              <w:t>N/A</w:t>
            </w:r>
          </w:p>
        </w:tc>
      </w:tr>
      <w:tr w:rsidR="005626BB" w14:paraId="6F08645F" w14:textId="77777777">
        <w:tc>
          <w:tcPr>
            <w:tcW w:w="2085" w:type="dxa"/>
            <w:shd w:val="clear" w:color="auto" w:fill="B7B7B7"/>
            <w:tcMar>
              <w:top w:w="100" w:type="dxa"/>
              <w:left w:w="100" w:type="dxa"/>
              <w:bottom w:w="100" w:type="dxa"/>
              <w:right w:w="100" w:type="dxa"/>
            </w:tcMar>
          </w:tcPr>
          <w:p w14:paraId="0400853D"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2304178E" w14:textId="77777777" w:rsidR="005626BB" w:rsidRDefault="00000000">
            <w:pPr>
              <w:widowControl w:val="0"/>
              <w:spacing w:after="0" w:line="240" w:lineRule="auto"/>
              <w:ind w:left="0" w:right="0" w:firstLine="0"/>
            </w:pPr>
            <w:r>
              <w:t xml:space="preserve">If the user wants to delete the chat </w:t>
            </w:r>
            <w:proofErr w:type="gramStart"/>
            <w:r>
              <w:t>history</w:t>
            </w:r>
            <w:proofErr w:type="gramEnd"/>
            <w:r>
              <w:t xml:space="preserve"> then in that case the system will delete the history. if the user wants it to be kept then the system won't delete it.</w:t>
            </w:r>
          </w:p>
        </w:tc>
      </w:tr>
      <w:tr w:rsidR="005626BB" w14:paraId="29B62083" w14:textId="77777777">
        <w:tc>
          <w:tcPr>
            <w:tcW w:w="2085" w:type="dxa"/>
            <w:shd w:val="clear" w:color="auto" w:fill="B7B7B7"/>
            <w:tcMar>
              <w:top w:w="100" w:type="dxa"/>
              <w:left w:w="100" w:type="dxa"/>
              <w:bottom w:w="100" w:type="dxa"/>
              <w:right w:w="100" w:type="dxa"/>
            </w:tcMar>
          </w:tcPr>
          <w:p w14:paraId="2FFF7CC9"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7762F0A0" w14:textId="77777777" w:rsidR="005626BB" w:rsidRDefault="00000000">
            <w:pPr>
              <w:widowControl w:val="0"/>
              <w:spacing w:after="0" w:line="240" w:lineRule="auto"/>
              <w:ind w:left="0" w:right="0" w:firstLine="0"/>
            </w:pPr>
            <w:r>
              <w:t>N/A</w:t>
            </w:r>
          </w:p>
        </w:tc>
      </w:tr>
      <w:tr w:rsidR="005626BB" w14:paraId="1AFCA4AE" w14:textId="77777777">
        <w:tc>
          <w:tcPr>
            <w:tcW w:w="2085" w:type="dxa"/>
            <w:shd w:val="clear" w:color="auto" w:fill="B7B7B7"/>
            <w:tcMar>
              <w:top w:w="100" w:type="dxa"/>
              <w:left w:w="100" w:type="dxa"/>
              <w:bottom w:w="100" w:type="dxa"/>
              <w:right w:w="100" w:type="dxa"/>
            </w:tcMar>
          </w:tcPr>
          <w:p w14:paraId="4B0A1B21"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5DBF9D26" w14:textId="77777777" w:rsidR="005626BB" w:rsidRDefault="00000000">
            <w:pPr>
              <w:widowControl w:val="0"/>
              <w:spacing w:after="0" w:line="240" w:lineRule="auto"/>
              <w:ind w:left="0" w:right="0" w:firstLine="0"/>
            </w:pPr>
            <w:r>
              <w:t>None.</w:t>
            </w:r>
          </w:p>
        </w:tc>
      </w:tr>
      <w:tr w:rsidR="005626BB" w14:paraId="33071637" w14:textId="77777777">
        <w:trPr>
          <w:trHeight w:val="716"/>
        </w:trPr>
        <w:tc>
          <w:tcPr>
            <w:tcW w:w="2085" w:type="dxa"/>
            <w:shd w:val="clear" w:color="auto" w:fill="B7B7B7"/>
            <w:tcMar>
              <w:top w:w="100" w:type="dxa"/>
              <w:left w:w="100" w:type="dxa"/>
              <w:bottom w:w="100" w:type="dxa"/>
              <w:right w:w="100" w:type="dxa"/>
            </w:tcMar>
          </w:tcPr>
          <w:p w14:paraId="694673EF"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4EDA9807" w14:textId="77777777" w:rsidR="005626BB" w:rsidRDefault="00000000">
            <w:pPr>
              <w:widowControl w:val="0"/>
              <w:spacing w:after="0" w:line="240" w:lineRule="auto"/>
              <w:ind w:left="0" w:right="0" w:firstLine="0"/>
            </w:pPr>
            <w:r>
              <w:t>All depends on what the user wants.</w:t>
            </w:r>
          </w:p>
        </w:tc>
      </w:tr>
    </w:tbl>
    <w:p w14:paraId="31EC155F" w14:textId="77777777" w:rsidR="005626BB" w:rsidRDefault="00000000">
      <w:pPr>
        <w:pStyle w:val="Heading2"/>
        <w:spacing w:after="0"/>
        <w:ind w:left="0" w:right="0"/>
        <w:rPr>
          <w:sz w:val="24"/>
        </w:rPr>
      </w:pPr>
      <w:bookmarkStart w:id="34" w:name="_heading=h.yd8m0b92rphy" w:colFirst="0" w:colLast="0"/>
      <w:bookmarkEnd w:id="34"/>
      <w:r>
        <w:rPr>
          <w:sz w:val="24"/>
        </w:rPr>
        <w:t>4.6.5: Chat History</w:t>
      </w:r>
    </w:p>
    <w:tbl>
      <w:tblPr>
        <w:tblStyle w:val="af5"/>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0121D77D" w14:textId="77777777">
        <w:trPr>
          <w:trHeight w:val="20"/>
        </w:trPr>
        <w:tc>
          <w:tcPr>
            <w:tcW w:w="2085" w:type="dxa"/>
            <w:shd w:val="clear" w:color="auto" w:fill="B7B7B7"/>
            <w:tcMar>
              <w:top w:w="100" w:type="dxa"/>
              <w:left w:w="100" w:type="dxa"/>
              <w:bottom w:w="100" w:type="dxa"/>
              <w:right w:w="100" w:type="dxa"/>
            </w:tcMar>
          </w:tcPr>
          <w:p w14:paraId="48FCABBD"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20553D6A" w14:textId="77777777" w:rsidR="005626BB" w:rsidRDefault="00000000">
            <w:pPr>
              <w:widowControl w:val="0"/>
              <w:spacing w:after="0" w:line="240" w:lineRule="auto"/>
              <w:ind w:left="0" w:right="0" w:firstLine="0"/>
            </w:pPr>
            <w:r>
              <w:t>M6-UC-5</w:t>
            </w:r>
          </w:p>
        </w:tc>
      </w:tr>
      <w:tr w:rsidR="005626BB" w14:paraId="29395454" w14:textId="77777777">
        <w:tc>
          <w:tcPr>
            <w:tcW w:w="2085" w:type="dxa"/>
            <w:shd w:val="clear" w:color="auto" w:fill="B7B7B7"/>
            <w:tcMar>
              <w:top w:w="100" w:type="dxa"/>
              <w:left w:w="100" w:type="dxa"/>
              <w:bottom w:w="100" w:type="dxa"/>
              <w:right w:w="100" w:type="dxa"/>
            </w:tcMar>
          </w:tcPr>
          <w:p w14:paraId="0A5490EF"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6948CEFB" w14:textId="77777777" w:rsidR="005626BB" w:rsidRDefault="00000000">
            <w:pPr>
              <w:widowControl w:val="0"/>
              <w:spacing w:after="0" w:line="240" w:lineRule="auto"/>
              <w:ind w:left="0" w:right="0" w:firstLine="0"/>
            </w:pPr>
            <w:r>
              <w:t>Chat history</w:t>
            </w:r>
          </w:p>
        </w:tc>
      </w:tr>
      <w:tr w:rsidR="005626BB" w14:paraId="651E2D6E" w14:textId="77777777">
        <w:tc>
          <w:tcPr>
            <w:tcW w:w="2085" w:type="dxa"/>
            <w:shd w:val="clear" w:color="auto" w:fill="B7B7B7"/>
            <w:tcMar>
              <w:top w:w="100" w:type="dxa"/>
              <w:left w:w="100" w:type="dxa"/>
              <w:bottom w:w="100" w:type="dxa"/>
              <w:right w:w="100" w:type="dxa"/>
            </w:tcMar>
          </w:tcPr>
          <w:p w14:paraId="1764F448"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16FC38DD" w14:textId="77777777" w:rsidR="005626BB" w:rsidRDefault="00000000">
            <w:pPr>
              <w:widowControl w:val="0"/>
              <w:spacing w:after="0" w:line="240" w:lineRule="auto"/>
              <w:ind w:left="0" w:right="0" w:firstLine="0"/>
            </w:pPr>
            <w:r>
              <w:t>System.</w:t>
            </w:r>
          </w:p>
        </w:tc>
      </w:tr>
      <w:tr w:rsidR="005626BB" w14:paraId="11B8BE59" w14:textId="77777777">
        <w:tc>
          <w:tcPr>
            <w:tcW w:w="2085" w:type="dxa"/>
            <w:shd w:val="clear" w:color="auto" w:fill="B7B7B7"/>
            <w:tcMar>
              <w:top w:w="100" w:type="dxa"/>
              <w:left w:w="100" w:type="dxa"/>
              <w:bottom w:w="100" w:type="dxa"/>
              <w:right w:w="100" w:type="dxa"/>
            </w:tcMar>
          </w:tcPr>
          <w:p w14:paraId="51C1C92D"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124F92A0" w14:textId="77777777" w:rsidR="005626BB" w:rsidRDefault="00000000">
            <w:pPr>
              <w:widowControl w:val="0"/>
              <w:spacing w:after="0" w:line="240" w:lineRule="auto"/>
              <w:ind w:left="0" w:right="0" w:firstLine="0"/>
            </w:pPr>
            <w:r>
              <w:t>The system can view and has all the chat history saved in the backend.</w:t>
            </w:r>
          </w:p>
        </w:tc>
      </w:tr>
      <w:tr w:rsidR="005626BB" w14:paraId="32FB53EF" w14:textId="77777777">
        <w:tc>
          <w:tcPr>
            <w:tcW w:w="2085" w:type="dxa"/>
            <w:shd w:val="clear" w:color="auto" w:fill="B7B7B7"/>
            <w:tcMar>
              <w:top w:w="100" w:type="dxa"/>
              <w:left w:w="100" w:type="dxa"/>
              <w:bottom w:w="100" w:type="dxa"/>
              <w:right w:w="100" w:type="dxa"/>
            </w:tcMar>
          </w:tcPr>
          <w:p w14:paraId="776B14FA"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6210A0F2" w14:textId="77777777" w:rsidR="005626BB" w:rsidRDefault="00000000">
            <w:pPr>
              <w:widowControl w:val="0"/>
              <w:spacing w:after="0" w:line="240" w:lineRule="auto"/>
              <w:ind w:left="0" w:right="0" w:firstLine="0"/>
            </w:pPr>
            <w:r>
              <w:t>High</w:t>
            </w:r>
          </w:p>
        </w:tc>
      </w:tr>
      <w:tr w:rsidR="005626BB" w14:paraId="5FA3F476" w14:textId="77777777">
        <w:tc>
          <w:tcPr>
            <w:tcW w:w="2085" w:type="dxa"/>
            <w:shd w:val="clear" w:color="auto" w:fill="B7B7B7"/>
            <w:tcMar>
              <w:top w:w="100" w:type="dxa"/>
              <w:left w:w="100" w:type="dxa"/>
              <w:bottom w:w="100" w:type="dxa"/>
              <w:right w:w="100" w:type="dxa"/>
            </w:tcMar>
          </w:tcPr>
          <w:p w14:paraId="6ECFC081" w14:textId="77777777" w:rsidR="005626BB" w:rsidRDefault="00000000">
            <w:pPr>
              <w:widowControl w:val="0"/>
              <w:spacing w:after="0" w:line="240" w:lineRule="auto"/>
              <w:ind w:left="0" w:right="0" w:firstLine="0"/>
              <w:rPr>
                <w:b/>
              </w:rPr>
            </w:pPr>
            <w:r>
              <w:rPr>
                <w:b/>
              </w:rPr>
              <w:lastRenderedPageBreak/>
              <w:t>Precondition:</w:t>
            </w:r>
          </w:p>
        </w:tc>
        <w:tc>
          <w:tcPr>
            <w:tcW w:w="7875" w:type="dxa"/>
            <w:shd w:val="clear" w:color="auto" w:fill="auto"/>
            <w:tcMar>
              <w:top w:w="100" w:type="dxa"/>
              <w:left w:w="100" w:type="dxa"/>
              <w:bottom w:w="100" w:type="dxa"/>
              <w:right w:w="100" w:type="dxa"/>
            </w:tcMar>
          </w:tcPr>
          <w:p w14:paraId="3318F60C" w14:textId="77777777" w:rsidR="005626BB" w:rsidRDefault="00000000">
            <w:pPr>
              <w:widowControl w:val="0"/>
              <w:spacing w:after="0" w:line="240" w:lineRule="auto"/>
              <w:ind w:left="0" w:right="0" w:firstLine="0"/>
            </w:pPr>
            <w:r>
              <w:t>The system must be strong enough.</w:t>
            </w:r>
          </w:p>
        </w:tc>
      </w:tr>
      <w:tr w:rsidR="005626BB" w14:paraId="7D185E03" w14:textId="77777777">
        <w:tc>
          <w:tcPr>
            <w:tcW w:w="2085" w:type="dxa"/>
            <w:shd w:val="clear" w:color="auto" w:fill="B7B7B7"/>
            <w:tcMar>
              <w:top w:w="100" w:type="dxa"/>
              <w:left w:w="100" w:type="dxa"/>
              <w:bottom w:w="100" w:type="dxa"/>
              <w:right w:w="100" w:type="dxa"/>
            </w:tcMar>
          </w:tcPr>
          <w:p w14:paraId="2FE6455C"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2FFFA2E1" w14:textId="77777777" w:rsidR="005626BB" w:rsidRDefault="00000000">
            <w:pPr>
              <w:widowControl w:val="0"/>
              <w:spacing w:after="0" w:line="240" w:lineRule="auto"/>
              <w:ind w:left="0" w:right="0" w:firstLine="0"/>
            </w:pPr>
            <w:r>
              <w:t>N/A</w:t>
            </w:r>
          </w:p>
        </w:tc>
      </w:tr>
      <w:tr w:rsidR="005626BB" w14:paraId="21BD20AA" w14:textId="77777777">
        <w:tc>
          <w:tcPr>
            <w:tcW w:w="2085" w:type="dxa"/>
            <w:shd w:val="clear" w:color="auto" w:fill="B7B7B7"/>
            <w:tcMar>
              <w:top w:w="100" w:type="dxa"/>
              <w:left w:w="100" w:type="dxa"/>
              <w:bottom w:w="100" w:type="dxa"/>
              <w:right w:w="100" w:type="dxa"/>
            </w:tcMar>
          </w:tcPr>
          <w:p w14:paraId="2ADB95D9"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451069F1" w14:textId="77777777" w:rsidR="005626BB" w:rsidRDefault="00000000">
            <w:pPr>
              <w:widowControl w:val="0"/>
              <w:spacing w:after="0" w:line="240" w:lineRule="auto"/>
              <w:ind w:left="0" w:right="0" w:firstLine="0"/>
            </w:pPr>
            <w:r>
              <w:t>None</w:t>
            </w:r>
          </w:p>
        </w:tc>
      </w:tr>
      <w:tr w:rsidR="005626BB" w14:paraId="5A7A6C1C" w14:textId="77777777">
        <w:tc>
          <w:tcPr>
            <w:tcW w:w="2085" w:type="dxa"/>
            <w:shd w:val="clear" w:color="auto" w:fill="B7B7B7"/>
            <w:tcMar>
              <w:top w:w="100" w:type="dxa"/>
              <w:left w:w="100" w:type="dxa"/>
              <w:bottom w:w="100" w:type="dxa"/>
              <w:right w:w="100" w:type="dxa"/>
            </w:tcMar>
          </w:tcPr>
          <w:p w14:paraId="6F9AD2A0"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218F3F29" w14:textId="77777777" w:rsidR="005626BB" w:rsidRDefault="00000000">
            <w:pPr>
              <w:widowControl w:val="0"/>
              <w:spacing w:after="0" w:line="240" w:lineRule="auto"/>
              <w:ind w:left="0" w:right="0" w:firstLine="0"/>
            </w:pPr>
            <w:r>
              <w:t>-The system will keep all the chat history.</w:t>
            </w:r>
          </w:p>
          <w:p w14:paraId="0F76C544" w14:textId="77777777" w:rsidR="005626BB" w:rsidRDefault="00000000">
            <w:pPr>
              <w:widowControl w:val="0"/>
              <w:spacing w:after="0" w:line="240" w:lineRule="auto"/>
              <w:ind w:left="0" w:right="0" w:firstLine="0"/>
            </w:pPr>
            <w:r>
              <w:t>-All the chats done between the bot and user.</w:t>
            </w:r>
          </w:p>
        </w:tc>
      </w:tr>
      <w:tr w:rsidR="005626BB" w14:paraId="73F58CF6" w14:textId="77777777">
        <w:tc>
          <w:tcPr>
            <w:tcW w:w="2085" w:type="dxa"/>
            <w:shd w:val="clear" w:color="auto" w:fill="B7B7B7"/>
            <w:tcMar>
              <w:top w:w="100" w:type="dxa"/>
              <w:left w:w="100" w:type="dxa"/>
              <w:bottom w:w="100" w:type="dxa"/>
              <w:right w:w="100" w:type="dxa"/>
            </w:tcMar>
          </w:tcPr>
          <w:p w14:paraId="25926708"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7C877738" w14:textId="77777777" w:rsidR="005626BB" w:rsidRDefault="00000000">
            <w:pPr>
              <w:widowControl w:val="0"/>
              <w:spacing w:after="0" w:line="240" w:lineRule="auto"/>
              <w:ind w:left="0" w:right="0" w:firstLine="0"/>
            </w:pPr>
            <w:r>
              <w:t>None.</w:t>
            </w:r>
          </w:p>
        </w:tc>
      </w:tr>
      <w:tr w:rsidR="005626BB" w14:paraId="4B5E50CF" w14:textId="77777777">
        <w:tc>
          <w:tcPr>
            <w:tcW w:w="2085" w:type="dxa"/>
            <w:shd w:val="clear" w:color="auto" w:fill="B7B7B7"/>
            <w:tcMar>
              <w:top w:w="100" w:type="dxa"/>
              <w:left w:w="100" w:type="dxa"/>
              <w:bottom w:w="100" w:type="dxa"/>
              <w:right w:w="100" w:type="dxa"/>
            </w:tcMar>
          </w:tcPr>
          <w:p w14:paraId="2E2DAFAE" w14:textId="77777777" w:rsidR="005626BB" w:rsidRDefault="00000000">
            <w:pPr>
              <w:widowControl w:val="0"/>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29B978DC" w14:textId="77777777" w:rsidR="005626BB" w:rsidRDefault="00000000">
            <w:pPr>
              <w:widowControl w:val="0"/>
              <w:spacing w:after="0" w:line="240" w:lineRule="auto"/>
              <w:ind w:left="0" w:right="0" w:firstLine="0"/>
            </w:pPr>
            <w:r>
              <w:t>N/A</w:t>
            </w:r>
          </w:p>
        </w:tc>
      </w:tr>
      <w:tr w:rsidR="005626BB" w14:paraId="171A50E4" w14:textId="77777777">
        <w:tc>
          <w:tcPr>
            <w:tcW w:w="2085" w:type="dxa"/>
            <w:shd w:val="clear" w:color="auto" w:fill="B7B7B7"/>
            <w:tcMar>
              <w:top w:w="100" w:type="dxa"/>
              <w:left w:w="100" w:type="dxa"/>
              <w:bottom w:w="100" w:type="dxa"/>
              <w:right w:w="100" w:type="dxa"/>
            </w:tcMar>
          </w:tcPr>
          <w:p w14:paraId="7C4EFA93"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7CEFD063" w14:textId="77777777" w:rsidR="005626BB" w:rsidRDefault="00000000">
            <w:pPr>
              <w:widowControl w:val="0"/>
              <w:spacing w:after="0" w:line="240" w:lineRule="auto"/>
              <w:ind w:left="0" w:right="0" w:firstLine="0"/>
            </w:pPr>
            <w:r>
              <w:t>Chat history will be stored.</w:t>
            </w:r>
          </w:p>
        </w:tc>
      </w:tr>
      <w:tr w:rsidR="005626BB" w14:paraId="689142BE" w14:textId="77777777">
        <w:tc>
          <w:tcPr>
            <w:tcW w:w="2085" w:type="dxa"/>
            <w:shd w:val="clear" w:color="auto" w:fill="B7B7B7"/>
            <w:tcMar>
              <w:top w:w="100" w:type="dxa"/>
              <w:left w:w="100" w:type="dxa"/>
              <w:bottom w:w="100" w:type="dxa"/>
              <w:right w:w="100" w:type="dxa"/>
            </w:tcMar>
          </w:tcPr>
          <w:p w14:paraId="679DF618"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31F6EA8F" w14:textId="77777777" w:rsidR="005626BB" w:rsidRDefault="00000000">
            <w:pPr>
              <w:widowControl w:val="0"/>
              <w:spacing w:after="0" w:line="240" w:lineRule="auto"/>
              <w:ind w:left="0" w:right="0" w:firstLine="0"/>
            </w:pPr>
            <w:r>
              <w:t>N/A</w:t>
            </w:r>
          </w:p>
        </w:tc>
      </w:tr>
      <w:tr w:rsidR="005626BB" w14:paraId="7622097C" w14:textId="77777777">
        <w:tc>
          <w:tcPr>
            <w:tcW w:w="2085" w:type="dxa"/>
            <w:shd w:val="clear" w:color="auto" w:fill="B7B7B7"/>
            <w:tcMar>
              <w:top w:w="100" w:type="dxa"/>
              <w:left w:w="100" w:type="dxa"/>
              <w:bottom w:w="100" w:type="dxa"/>
              <w:right w:w="100" w:type="dxa"/>
            </w:tcMar>
          </w:tcPr>
          <w:p w14:paraId="27BA6837"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353CBCC1" w14:textId="77777777" w:rsidR="005626BB" w:rsidRDefault="00000000">
            <w:pPr>
              <w:widowControl w:val="0"/>
              <w:spacing w:after="0" w:line="240" w:lineRule="auto"/>
              <w:ind w:left="0" w:right="0" w:firstLine="0"/>
            </w:pPr>
            <w:r>
              <w:t>None.</w:t>
            </w:r>
          </w:p>
        </w:tc>
      </w:tr>
      <w:tr w:rsidR="005626BB" w14:paraId="0A4DAE54" w14:textId="77777777">
        <w:trPr>
          <w:trHeight w:val="716"/>
        </w:trPr>
        <w:tc>
          <w:tcPr>
            <w:tcW w:w="2085" w:type="dxa"/>
            <w:shd w:val="clear" w:color="auto" w:fill="B7B7B7"/>
            <w:tcMar>
              <w:top w:w="100" w:type="dxa"/>
              <w:left w:w="100" w:type="dxa"/>
              <w:bottom w:w="100" w:type="dxa"/>
              <w:right w:w="100" w:type="dxa"/>
            </w:tcMar>
          </w:tcPr>
          <w:p w14:paraId="12D2BDEE"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39CD0BE2" w14:textId="77777777" w:rsidR="005626BB" w:rsidRDefault="00000000">
            <w:pPr>
              <w:widowControl w:val="0"/>
              <w:spacing w:after="0" w:line="240" w:lineRule="auto"/>
              <w:ind w:left="0" w:right="0" w:firstLine="0"/>
            </w:pPr>
            <w:r>
              <w:t>1-System will be strong.</w:t>
            </w:r>
          </w:p>
        </w:tc>
      </w:tr>
    </w:tbl>
    <w:p w14:paraId="61257C18" w14:textId="77777777" w:rsidR="005626BB" w:rsidRDefault="005626BB">
      <w:pPr>
        <w:pStyle w:val="Heading2"/>
        <w:spacing w:after="0"/>
        <w:ind w:left="0" w:right="0"/>
        <w:rPr>
          <w:sz w:val="24"/>
        </w:rPr>
      </w:pPr>
      <w:bookmarkStart w:id="35" w:name="_heading=h.blx1znc1ld83" w:colFirst="0" w:colLast="0"/>
      <w:bookmarkEnd w:id="35"/>
    </w:p>
    <w:p w14:paraId="76168BAB" w14:textId="77777777" w:rsidR="005626BB" w:rsidRDefault="00000000">
      <w:pPr>
        <w:pStyle w:val="Heading2"/>
        <w:spacing w:after="0"/>
        <w:ind w:left="0" w:right="0"/>
        <w:rPr>
          <w:sz w:val="24"/>
        </w:rPr>
      </w:pPr>
      <w:bookmarkStart w:id="36" w:name="_heading=h.uxzee32qb9jv" w:colFirst="0" w:colLast="0"/>
      <w:bookmarkEnd w:id="36"/>
      <w:r>
        <w:rPr>
          <w:sz w:val="24"/>
        </w:rPr>
        <w:t>4.6.6: Discover busiest period</w:t>
      </w:r>
    </w:p>
    <w:tbl>
      <w:tblPr>
        <w:tblStyle w:val="af6"/>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7C881FBF" w14:textId="77777777">
        <w:trPr>
          <w:trHeight w:val="20"/>
        </w:trPr>
        <w:tc>
          <w:tcPr>
            <w:tcW w:w="2085" w:type="dxa"/>
            <w:shd w:val="clear" w:color="auto" w:fill="B7B7B7"/>
            <w:tcMar>
              <w:top w:w="100" w:type="dxa"/>
              <w:left w:w="100" w:type="dxa"/>
              <w:bottom w:w="100" w:type="dxa"/>
              <w:right w:w="100" w:type="dxa"/>
            </w:tcMar>
          </w:tcPr>
          <w:p w14:paraId="59F90EFD"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42C0E118" w14:textId="77777777" w:rsidR="005626BB" w:rsidRDefault="00000000">
            <w:pPr>
              <w:widowControl w:val="0"/>
              <w:spacing w:after="0" w:line="240" w:lineRule="auto"/>
              <w:ind w:left="0" w:right="0" w:firstLine="0"/>
            </w:pPr>
            <w:r>
              <w:t>M6-UC-6</w:t>
            </w:r>
          </w:p>
        </w:tc>
      </w:tr>
      <w:tr w:rsidR="005626BB" w14:paraId="58F7A67B" w14:textId="77777777">
        <w:tc>
          <w:tcPr>
            <w:tcW w:w="2085" w:type="dxa"/>
            <w:shd w:val="clear" w:color="auto" w:fill="B7B7B7"/>
            <w:tcMar>
              <w:top w:w="100" w:type="dxa"/>
              <w:left w:w="100" w:type="dxa"/>
              <w:bottom w:w="100" w:type="dxa"/>
              <w:right w:w="100" w:type="dxa"/>
            </w:tcMar>
          </w:tcPr>
          <w:p w14:paraId="0D36CDEA"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0A86304D" w14:textId="77777777" w:rsidR="005626BB" w:rsidRDefault="00000000">
            <w:pPr>
              <w:widowControl w:val="0"/>
              <w:spacing w:after="0" w:line="240" w:lineRule="auto"/>
              <w:ind w:left="0" w:right="0" w:firstLine="0"/>
            </w:pPr>
            <w:r>
              <w:t>Discover busiest period</w:t>
            </w:r>
          </w:p>
        </w:tc>
      </w:tr>
      <w:tr w:rsidR="005626BB" w14:paraId="399553FD" w14:textId="77777777">
        <w:tc>
          <w:tcPr>
            <w:tcW w:w="2085" w:type="dxa"/>
            <w:shd w:val="clear" w:color="auto" w:fill="B7B7B7"/>
            <w:tcMar>
              <w:top w:w="100" w:type="dxa"/>
              <w:left w:w="100" w:type="dxa"/>
              <w:bottom w:w="100" w:type="dxa"/>
              <w:right w:w="100" w:type="dxa"/>
            </w:tcMar>
          </w:tcPr>
          <w:p w14:paraId="2FBA927A"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23922B56" w14:textId="77777777" w:rsidR="005626BB" w:rsidRDefault="00000000">
            <w:pPr>
              <w:widowControl w:val="0"/>
              <w:spacing w:after="0" w:line="240" w:lineRule="auto"/>
              <w:ind w:left="0" w:right="0" w:firstLine="0"/>
            </w:pPr>
            <w:r>
              <w:t>System.</w:t>
            </w:r>
          </w:p>
        </w:tc>
      </w:tr>
      <w:tr w:rsidR="005626BB" w14:paraId="23259A1D" w14:textId="77777777">
        <w:tc>
          <w:tcPr>
            <w:tcW w:w="2085" w:type="dxa"/>
            <w:shd w:val="clear" w:color="auto" w:fill="B7B7B7"/>
            <w:tcMar>
              <w:top w:w="100" w:type="dxa"/>
              <w:left w:w="100" w:type="dxa"/>
              <w:bottom w:w="100" w:type="dxa"/>
              <w:right w:w="100" w:type="dxa"/>
            </w:tcMar>
          </w:tcPr>
          <w:p w14:paraId="30C3F145"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680BAE2B" w14:textId="77777777" w:rsidR="005626BB" w:rsidRDefault="00000000">
            <w:pPr>
              <w:widowControl w:val="0"/>
              <w:spacing w:after="0" w:line="240" w:lineRule="auto"/>
              <w:ind w:left="0" w:right="0" w:firstLine="0"/>
            </w:pPr>
            <w:r>
              <w:t>The system can view the busiest period.</w:t>
            </w:r>
          </w:p>
        </w:tc>
      </w:tr>
      <w:tr w:rsidR="005626BB" w14:paraId="4C6205C4" w14:textId="77777777">
        <w:tc>
          <w:tcPr>
            <w:tcW w:w="2085" w:type="dxa"/>
            <w:shd w:val="clear" w:color="auto" w:fill="B7B7B7"/>
            <w:tcMar>
              <w:top w:w="100" w:type="dxa"/>
              <w:left w:w="100" w:type="dxa"/>
              <w:bottom w:w="100" w:type="dxa"/>
              <w:right w:w="100" w:type="dxa"/>
            </w:tcMar>
          </w:tcPr>
          <w:p w14:paraId="749612FD"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3C63668D" w14:textId="77777777" w:rsidR="005626BB" w:rsidRDefault="00000000">
            <w:pPr>
              <w:widowControl w:val="0"/>
              <w:spacing w:after="0" w:line="240" w:lineRule="auto"/>
              <w:ind w:left="0" w:right="0" w:firstLine="0"/>
            </w:pPr>
            <w:r>
              <w:t>High</w:t>
            </w:r>
          </w:p>
        </w:tc>
      </w:tr>
      <w:tr w:rsidR="005626BB" w14:paraId="123E1FFE" w14:textId="77777777">
        <w:tc>
          <w:tcPr>
            <w:tcW w:w="2085" w:type="dxa"/>
            <w:shd w:val="clear" w:color="auto" w:fill="B7B7B7"/>
            <w:tcMar>
              <w:top w:w="100" w:type="dxa"/>
              <w:left w:w="100" w:type="dxa"/>
              <w:bottom w:w="100" w:type="dxa"/>
              <w:right w:w="100" w:type="dxa"/>
            </w:tcMar>
          </w:tcPr>
          <w:p w14:paraId="6784022C"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4E54473F" w14:textId="77777777" w:rsidR="005626BB" w:rsidRDefault="00000000">
            <w:pPr>
              <w:widowControl w:val="0"/>
              <w:spacing w:after="0" w:line="240" w:lineRule="auto"/>
              <w:ind w:left="0" w:right="0" w:firstLine="0"/>
            </w:pPr>
            <w:r>
              <w:t>The system must be strong enough.</w:t>
            </w:r>
          </w:p>
        </w:tc>
      </w:tr>
      <w:tr w:rsidR="005626BB" w14:paraId="1681E42A" w14:textId="77777777">
        <w:tc>
          <w:tcPr>
            <w:tcW w:w="2085" w:type="dxa"/>
            <w:shd w:val="clear" w:color="auto" w:fill="B7B7B7"/>
            <w:tcMar>
              <w:top w:w="100" w:type="dxa"/>
              <w:left w:w="100" w:type="dxa"/>
              <w:bottom w:w="100" w:type="dxa"/>
              <w:right w:w="100" w:type="dxa"/>
            </w:tcMar>
          </w:tcPr>
          <w:p w14:paraId="745E2086"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5A1298EF" w14:textId="77777777" w:rsidR="005626BB" w:rsidRDefault="00000000">
            <w:pPr>
              <w:widowControl w:val="0"/>
              <w:spacing w:after="0" w:line="240" w:lineRule="auto"/>
              <w:ind w:left="0" w:right="0" w:firstLine="0"/>
            </w:pPr>
            <w:r>
              <w:t>N/A</w:t>
            </w:r>
          </w:p>
        </w:tc>
      </w:tr>
      <w:tr w:rsidR="005626BB" w14:paraId="4BDFBCFA" w14:textId="77777777">
        <w:tc>
          <w:tcPr>
            <w:tcW w:w="2085" w:type="dxa"/>
            <w:shd w:val="clear" w:color="auto" w:fill="B7B7B7"/>
            <w:tcMar>
              <w:top w:w="100" w:type="dxa"/>
              <w:left w:w="100" w:type="dxa"/>
              <w:bottom w:w="100" w:type="dxa"/>
              <w:right w:w="100" w:type="dxa"/>
            </w:tcMar>
          </w:tcPr>
          <w:p w14:paraId="101AE2D9"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727D4C29" w14:textId="77777777" w:rsidR="005626BB" w:rsidRDefault="00000000">
            <w:pPr>
              <w:widowControl w:val="0"/>
              <w:spacing w:after="0" w:line="240" w:lineRule="auto"/>
              <w:ind w:left="0" w:right="0" w:firstLine="0"/>
            </w:pPr>
            <w:r>
              <w:t>None</w:t>
            </w:r>
          </w:p>
        </w:tc>
      </w:tr>
      <w:tr w:rsidR="005626BB" w14:paraId="33C3BDE4" w14:textId="77777777">
        <w:tc>
          <w:tcPr>
            <w:tcW w:w="2085" w:type="dxa"/>
            <w:shd w:val="clear" w:color="auto" w:fill="B7B7B7"/>
            <w:tcMar>
              <w:top w:w="100" w:type="dxa"/>
              <w:left w:w="100" w:type="dxa"/>
              <w:bottom w:w="100" w:type="dxa"/>
              <w:right w:w="100" w:type="dxa"/>
            </w:tcMar>
          </w:tcPr>
          <w:p w14:paraId="616194DD"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7798DE83" w14:textId="77777777" w:rsidR="005626BB" w:rsidRDefault="00000000">
            <w:pPr>
              <w:widowControl w:val="0"/>
              <w:spacing w:after="0" w:line="240" w:lineRule="auto"/>
              <w:ind w:left="0" w:right="0" w:firstLine="0"/>
            </w:pPr>
            <w:r>
              <w:t>-The system will keep all the chat history.</w:t>
            </w:r>
          </w:p>
          <w:p w14:paraId="3E9D4DF0" w14:textId="77777777" w:rsidR="005626BB" w:rsidRDefault="00000000">
            <w:pPr>
              <w:widowControl w:val="0"/>
              <w:spacing w:after="0" w:line="240" w:lineRule="auto"/>
              <w:ind w:left="0" w:right="0" w:firstLine="0"/>
            </w:pPr>
            <w:r>
              <w:t>-All the chats done between the bot and user.</w:t>
            </w:r>
          </w:p>
        </w:tc>
      </w:tr>
      <w:tr w:rsidR="005626BB" w14:paraId="104FE4F8" w14:textId="77777777">
        <w:tc>
          <w:tcPr>
            <w:tcW w:w="2085" w:type="dxa"/>
            <w:shd w:val="clear" w:color="auto" w:fill="B7B7B7"/>
            <w:tcMar>
              <w:top w:w="100" w:type="dxa"/>
              <w:left w:w="100" w:type="dxa"/>
              <w:bottom w:w="100" w:type="dxa"/>
              <w:right w:w="100" w:type="dxa"/>
            </w:tcMar>
          </w:tcPr>
          <w:p w14:paraId="7758952A"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1C5F5516" w14:textId="77777777" w:rsidR="005626BB" w:rsidRDefault="00000000">
            <w:pPr>
              <w:widowControl w:val="0"/>
              <w:spacing w:after="0" w:line="240" w:lineRule="auto"/>
              <w:ind w:left="0" w:right="0" w:firstLine="0"/>
            </w:pPr>
            <w:r>
              <w:t>None.</w:t>
            </w:r>
          </w:p>
        </w:tc>
      </w:tr>
      <w:tr w:rsidR="005626BB" w14:paraId="77E52A1B" w14:textId="77777777">
        <w:tc>
          <w:tcPr>
            <w:tcW w:w="2085" w:type="dxa"/>
            <w:shd w:val="clear" w:color="auto" w:fill="B7B7B7"/>
            <w:tcMar>
              <w:top w:w="100" w:type="dxa"/>
              <w:left w:w="100" w:type="dxa"/>
              <w:bottom w:w="100" w:type="dxa"/>
              <w:right w:w="100" w:type="dxa"/>
            </w:tcMar>
          </w:tcPr>
          <w:p w14:paraId="640FA581" w14:textId="77777777" w:rsidR="005626BB" w:rsidRDefault="00000000">
            <w:pPr>
              <w:widowControl w:val="0"/>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474D3488" w14:textId="77777777" w:rsidR="005626BB" w:rsidRDefault="00000000">
            <w:pPr>
              <w:widowControl w:val="0"/>
              <w:spacing w:after="0" w:line="240" w:lineRule="auto"/>
              <w:ind w:left="0" w:right="0" w:firstLine="0"/>
            </w:pPr>
            <w:r>
              <w:t>N/A</w:t>
            </w:r>
          </w:p>
        </w:tc>
      </w:tr>
      <w:tr w:rsidR="005626BB" w14:paraId="41395D1A" w14:textId="77777777">
        <w:tc>
          <w:tcPr>
            <w:tcW w:w="2085" w:type="dxa"/>
            <w:shd w:val="clear" w:color="auto" w:fill="B7B7B7"/>
            <w:tcMar>
              <w:top w:w="100" w:type="dxa"/>
              <w:left w:w="100" w:type="dxa"/>
              <w:bottom w:w="100" w:type="dxa"/>
              <w:right w:w="100" w:type="dxa"/>
            </w:tcMar>
          </w:tcPr>
          <w:p w14:paraId="2D8D52CF"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21AE9290" w14:textId="77777777" w:rsidR="005626BB" w:rsidRDefault="00000000">
            <w:pPr>
              <w:widowControl w:val="0"/>
              <w:spacing w:after="0" w:line="240" w:lineRule="auto"/>
              <w:ind w:left="0" w:right="0" w:firstLine="0"/>
            </w:pPr>
            <w:r>
              <w:t>System must be able to view.</w:t>
            </w:r>
          </w:p>
        </w:tc>
      </w:tr>
      <w:tr w:rsidR="005626BB" w14:paraId="37B2F32A" w14:textId="77777777">
        <w:tc>
          <w:tcPr>
            <w:tcW w:w="2085" w:type="dxa"/>
            <w:shd w:val="clear" w:color="auto" w:fill="B7B7B7"/>
            <w:tcMar>
              <w:top w:w="100" w:type="dxa"/>
              <w:left w:w="100" w:type="dxa"/>
              <w:bottom w:w="100" w:type="dxa"/>
              <w:right w:w="100" w:type="dxa"/>
            </w:tcMar>
          </w:tcPr>
          <w:p w14:paraId="50B59087" w14:textId="77777777" w:rsidR="005626BB" w:rsidRDefault="00000000">
            <w:pPr>
              <w:widowControl w:val="0"/>
              <w:spacing w:after="0" w:line="240" w:lineRule="auto"/>
              <w:ind w:left="0" w:right="0" w:firstLine="0"/>
              <w:rPr>
                <w:b/>
              </w:rPr>
            </w:pPr>
            <w:r>
              <w:rPr>
                <w:b/>
              </w:rPr>
              <w:lastRenderedPageBreak/>
              <w:t>Business Rules:</w:t>
            </w:r>
          </w:p>
        </w:tc>
        <w:tc>
          <w:tcPr>
            <w:tcW w:w="7875" w:type="dxa"/>
            <w:shd w:val="clear" w:color="auto" w:fill="auto"/>
            <w:tcMar>
              <w:top w:w="100" w:type="dxa"/>
              <w:left w:w="100" w:type="dxa"/>
              <w:bottom w:w="100" w:type="dxa"/>
              <w:right w:w="100" w:type="dxa"/>
            </w:tcMar>
          </w:tcPr>
          <w:p w14:paraId="60765BF7" w14:textId="77777777" w:rsidR="005626BB" w:rsidRDefault="00000000">
            <w:pPr>
              <w:widowControl w:val="0"/>
              <w:spacing w:after="0" w:line="240" w:lineRule="auto"/>
              <w:ind w:left="0" w:right="0" w:firstLine="0"/>
            </w:pPr>
            <w:r>
              <w:t>N/A</w:t>
            </w:r>
          </w:p>
        </w:tc>
      </w:tr>
      <w:tr w:rsidR="005626BB" w14:paraId="2C0F7C4C" w14:textId="77777777">
        <w:tc>
          <w:tcPr>
            <w:tcW w:w="2085" w:type="dxa"/>
            <w:shd w:val="clear" w:color="auto" w:fill="B7B7B7"/>
            <w:tcMar>
              <w:top w:w="100" w:type="dxa"/>
              <w:left w:w="100" w:type="dxa"/>
              <w:bottom w:w="100" w:type="dxa"/>
              <w:right w:w="100" w:type="dxa"/>
            </w:tcMar>
          </w:tcPr>
          <w:p w14:paraId="67276354"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6D1A7BE2" w14:textId="77777777" w:rsidR="005626BB" w:rsidRDefault="00000000">
            <w:pPr>
              <w:widowControl w:val="0"/>
              <w:spacing w:after="0" w:line="240" w:lineRule="auto"/>
              <w:ind w:left="0" w:right="0" w:firstLine="0"/>
            </w:pPr>
            <w:r>
              <w:t>None.</w:t>
            </w:r>
          </w:p>
        </w:tc>
      </w:tr>
      <w:tr w:rsidR="005626BB" w14:paraId="0B7ED019" w14:textId="77777777">
        <w:trPr>
          <w:trHeight w:val="716"/>
        </w:trPr>
        <w:tc>
          <w:tcPr>
            <w:tcW w:w="2085" w:type="dxa"/>
            <w:shd w:val="clear" w:color="auto" w:fill="B7B7B7"/>
            <w:tcMar>
              <w:top w:w="100" w:type="dxa"/>
              <w:left w:w="100" w:type="dxa"/>
              <w:bottom w:w="100" w:type="dxa"/>
              <w:right w:w="100" w:type="dxa"/>
            </w:tcMar>
          </w:tcPr>
          <w:p w14:paraId="6920385D"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141F2FF0" w14:textId="77777777" w:rsidR="005626BB" w:rsidRDefault="00000000">
            <w:pPr>
              <w:widowControl w:val="0"/>
              <w:spacing w:after="0" w:line="240" w:lineRule="auto"/>
              <w:ind w:left="0" w:right="0" w:firstLine="0"/>
            </w:pPr>
            <w:r>
              <w:t>1-System will be strong.</w:t>
            </w:r>
          </w:p>
        </w:tc>
      </w:tr>
    </w:tbl>
    <w:p w14:paraId="1B02149E" w14:textId="77777777" w:rsidR="005626BB" w:rsidRDefault="005626BB">
      <w:pPr>
        <w:pStyle w:val="Heading2"/>
        <w:spacing w:after="0"/>
        <w:ind w:left="0" w:right="0"/>
        <w:rPr>
          <w:sz w:val="24"/>
        </w:rPr>
      </w:pPr>
      <w:bookmarkStart w:id="37" w:name="_heading=h.gc6233q71h4d" w:colFirst="0" w:colLast="0"/>
      <w:bookmarkEnd w:id="37"/>
    </w:p>
    <w:p w14:paraId="39DDBA74" w14:textId="77777777" w:rsidR="005626BB" w:rsidRDefault="00000000">
      <w:pPr>
        <w:pStyle w:val="Heading2"/>
        <w:spacing w:after="0"/>
        <w:ind w:left="0" w:right="0"/>
        <w:rPr>
          <w:sz w:val="24"/>
        </w:rPr>
      </w:pPr>
      <w:bookmarkStart w:id="38" w:name="_heading=h.xqy8ge7xqkl6" w:colFirst="0" w:colLast="0"/>
      <w:bookmarkEnd w:id="38"/>
      <w:r>
        <w:rPr>
          <w:sz w:val="24"/>
        </w:rPr>
        <w:t xml:space="preserve">Module </w:t>
      </w:r>
      <w:proofErr w:type="gramStart"/>
      <w:r>
        <w:rPr>
          <w:sz w:val="24"/>
        </w:rPr>
        <w:t>7:Generals</w:t>
      </w:r>
      <w:proofErr w:type="gramEnd"/>
    </w:p>
    <w:p w14:paraId="0A46D1CE" w14:textId="77777777" w:rsidR="005626BB" w:rsidRDefault="00000000">
      <w:pPr>
        <w:pStyle w:val="Heading2"/>
        <w:spacing w:after="0"/>
        <w:ind w:left="0" w:right="0"/>
        <w:rPr>
          <w:sz w:val="24"/>
        </w:rPr>
      </w:pPr>
      <w:bookmarkStart w:id="39" w:name="_heading=h.m6l9woqdcp8a" w:colFirst="0" w:colLast="0"/>
      <w:bookmarkEnd w:id="39"/>
      <w:r>
        <w:rPr>
          <w:sz w:val="24"/>
        </w:rPr>
        <w:t>4.7.1: Feeling alone need to talk.</w:t>
      </w:r>
    </w:p>
    <w:tbl>
      <w:tblPr>
        <w:tblStyle w:val="af7"/>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0C9053D9" w14:textId="77777777">
        <w:trPr>
          <w:trHeight w:val="20"/>
        </w:trPr>
        <w:tc>
          <w:tcPr>
            <w:tcW w:w="2085" w:type="dxa"/>
            <w:shd w:val="clear" w:color="auto" w:fill="B7B7B7"/>
            <w:tcMar>
              <w:top w:w="100" w:type="dxa"/>
              <w:left w:w="100" w:type="dxa"/>
              <w:bottom w:w="100" w:type="dxa"/>
              <w:right w:w="100" w:type="dxa"/>
            </w:tcMar>
          </w:tcPr>
          <w:p w14:paraId="59EB8142"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3ACAAE5F" w14:textId="77777777" w:rsidR="005626BB" w:rsidRDefault="00000000">
            <w:pPr>
              <w:widowControl w:val="0"/>
              <w:spacing w:after="0" w:line="240" w:lineRule="auto"/>
              <w:ind w:left="0" w:right="0" w:firstLine="0"/>
            </w:pPr>
            <w:r>
              <w:t>M7-UC-1</w:t>
            </w:r>
          </w:p>
        </w:tc>
      </w:tr>
      <w:tr w:rsidR="005626BB" w14:paraId="40A25DA3" w14:textId="77777777">
        <w:tc>
          <w:tcPr>
            <w:tcW w:w="2085" w:type="dxa"/>
            <w:shd w:val="clear" w:color="auto" w:fill="B7B7B7"/>
            <w:tcMar>
              <w:top w:w="100" w:type="dxa"/>
              <w:left w:w="100" w:type="dxa"/>
              <w:bottom w:w="100" w:type="dxa"/>
              <w:right w:w="100" w:type="dxa"/>
            </w:tcMar>
          </w:tcPr>
          <w:p w14:paraId="17ED5D70"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08264E9C" w14:textId="77777777" w:rsidR="005626BB" w:rsidRDefault="00000000">
            <w:pPr>
              <w:widowControl w:val="0"/>
              <w:spacing w:after="0" w:line="240" w:lineRule="auto"/>
              <w:ind w:left="0" w:right="0" w:firstLine="0"/>
            </w:pPr>
            <w:r>
              <w:t>Feeling alone need to talk.</w:t>
            </w:r>
          </w:p>
        </w:tc>
      </w:tr>
      <w:tr w:rsidR="005626BB" w14:paraId="1AD0AC7C" w14:textId="77777777">
        <w:tc>
          <w:tcPr>
            <w:tcW w:w="2085" w:type="dxa"/>
            <w:shd w:val="clear" w:color="auto" w:fill="B7B7B7"/>
            <w:tcMar>
              <w:top w:w="100" w:type="dxa"/>
              <w:left w:w="100" w:type="dxa"/>
              <w:bottom w:w="100" w:type="dxa"/>
              <w:right w:w="100" w:type="dxa"/>
            </w:tcMar>
          </w:tcPr>
          <w:p w14:paraId="2FEEFB13"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7E22DEF7" w14:textId="77777777" w:rsidR="005626BB" w:rsidRDefault="00000000">
            <w:pPr>
              <w:widowControl w:val="0"/>
              <w:spacing w:after="0" w:line="240" w:lineRule="auto"/>
              <w:ind w:left="0" w:right="0" w:firstLine="0"/>
            </w:pPr>
            <w:r>
              <w:t>User</w:t>
            </w:r>
          </w:p>
        </w:tc>
      </w:tr>
      <w:tr w:rsidR="005626BB" w14:paraId="0369560F" w14:textId="77777777">
        <w:tc>
          <w:tcPr>
            <w:tcW w:w="2085" w:type="dxa"/>
            <w:shd w:val="clear" w:color="auto" w:fill="B7B7B7"/>
            <w:tcMar>
              <w:top w:w="100" w:type="dxa"/>
              <w:left w:w="100" w:type="dxa"/>
              <w:bottom w:w="100" w:type="dxa"/>
              <w:right w:w="100" w:type="dxa"/>
            </w:tcMar>
          </w:tcPr>
          <w:p w14:paraId="5275C32C"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0ACD5CAF" w14:textId="77777777" w:rsidR="005626BB" w:rsidRDefault="00000000">
            <w:pPr>
              <w:widowControl w:val="0"/>
              <w:spacing w:after="0" w:line="240" w:lineRule="auto"/>
              <w:ind w:left="0" w:right="0" w:firstLine="0"/>
            </w:pPr>
            <w:r>
              <w:t>The user can talk to the bot whenever the user is feeling alone.</w:t>
            </w:r>
          </w:p>
        </w:tc>
      </w:tr>
      <w:tr w:rsidR="005626BB" w14:paraId="329898D2" w14:textId="77777777">
        <w:tc>
          <w:tcPr>
            <w:tcW w:w="2085" w:type="dxa"/>
            <w:shd w:val="clear" w:color="auto" w:fill="B7B7B7"/>
            <w:tcMar>
              <w:top w:w="100" w:type="dxa"/>
              <w:left w:w="100" w:type="dxa"/>
              <w:bottom w:w="100" w:type="dxa"/>
              <w:right w:w="100" w:type="dxa"/>
            </w:tcMar>
          </w:tcPr>
          <w:p w14:paraId="7B171E90"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40FC8574" w14:textId="77777777" w:rsidR="005626BB" w:rsidRDefault="00000000">
            <w:pPr>
              <w:widowControl w:val="0"/>
              <w:spacing w:after="0" w:line="240" w:lineRule="auto"/>
              <w:ind w:left="0" w:right="0" w:firstLine="0"/>
            </w:pPr>
            <w:r>
              <w:t>High</w:t>
            </w:r>
          </w:p>
        </w:tc>
      </w:tr>
      <w:tr w:rsidR="005626BB" w14:paraId="0146948B" w14:textId="77777777">
        <w:tc>
          <w:tcPr>
            <w:tcW w:w="2085" w:type="dxa"/>
            <w:shd w:val="clear" w:color="auto" w:fill="B7B7B7"/>
            <w:tcMar>
              <w:top w:w="100" w:type="dxa"/>
              <w:left w:w="100" w:type="dxa"/>
              <w:bottom w:w="100" w:type="dxa"/>
              <w:right w:w="100" w:type="dxa"/>
            </w:tcMar>
          </w:tcPr>
          <w:p w14:paraId="232B766D"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556AE7AC" w14:textId="77777777" w:rsidR="005626BB" w:rsidRDefault="00000000">
            <w:pPr>
              <w:widowControl w:val="0"/>
              <w:spacing w:after="0" w:line="240" w:lineRule="auto"/>
              <w:ind w:left="0" w:right="0" w:firstLine="0"/>
            </w:pPr>
            <w:r>
              <w:t>Users can feel free to contact when alone.</w:t>
            </w:r>
          </w:p>
        </w:tc>
      </w:tr>
      <w:tr w:rsidR="005626BB" w14:paraId="487A60AA" w14:textId="77777777">
        <w:tc>
          <w:tcPr>
            <w:tcW w:w="2085" w:type="dxa"/>
            <w:shd w:val="clear" w:color="auto" w:fill="B7B7B7"/>
            <w:tcMar>
              <w:top w:w="100" w:type="dxa"/>
              <w:left w:w="100" w:type="dxa"/>
              <w:bottom w:w="100" w:type="dxa"/>
              <w:right w:w="100" w:type="dxa"/>
            </w:tcMar>
          </w:tcPr>
          <w:p w14:paraId="0BBD50EC"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78D61897" w14:textId="77777777" w:rsidR="005626BB" w:rsidRDefault="00000000">
            <w:pPr>
              <w:widowControl w:val="0"/>
              <w:spacing w:after="0" w:line="240" w:lineRule="auto"/>
              <w:ind w:left="0" w:right="0" w:firstLine="0"/>
            </w:pPr>
            <w:r>
              <w:t>N/A</w:t>
            </w:r>
          </w:p>
        </w:tc>
      </w:tr>
      <w:tr w:rsidR="005626BB" w14:paraId="25AD1C50" w14:textId="77777777">
        <w:tc>
          <w:tcPr>
            <w:tcW w:w="2085" w:type="dxa"/>
            <w:shd w:val="clear" w:color="auto" w:fill="B7B7B7"/>
            <w:tcMar>
              <w:top w:w="100" w:type="dxa"/>
              <w:left w:w="100" w:type="dxa"/>
              <w:bottom w:w="100" w:type="dxa"/>
              <w:right w:w="100" w:type="dxa"/>
            </w:tcMar>
          </w:tcPr>
          <w:p w14:paraId="19DB291C"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07C4D85D" w14:textId="77777777" w:rsidR="005626BB" w:rsidRDefault="00000000">
            <w:pPr>
              <w:widowControl w:val="0"/>
              <w:spacing w:after="0" w:line="240" w:lineRule="auto"/>
              <w:ind w:left="0" w:right="0" w:firstLine="0"/>
            </w:pPr>
            <w:r>
              <w:t>None</w:t>
            </w:r>
          </w:p>
        </w:tc>
      </w:tr>
      <w:tr w:rsidR="005626BB" w14:paraId="1A407ED3" w14:textId="77777777">
        <w:tc>
          <w:tcPr>
            <w:tcW w:w="2085" w:type="dxa"/>
            <w:shd w:val="clear" w:color="auto" w:fill="B7B7B7"/>
            <w:tcMar>
              <w:top w:w="100" w:type="dxa"/>
              <w:left w:w="100" w:type="dxa"/>
              <w:bottom w:w="100" w:type="dxa"/>
              <w:right w:w="100" w:type="dxa"/>
            </w:tcMar>
          </w:tcPr>
          <w:p w14:paraId="7D23E933"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65B635F2" w14:textId="77777777" w:rsidR="005626BB" w:rsidRDefault="00000000">
            <w:pPr>
              <w:widowControl w:val="0"/>
              <w:spacing w:after="0" w:line="240" w:lineRule="auto"/>
              <w:ind w:left="0" w:right="0" w:firstLine="0"/>
            </w:pPr>
            <w:r>
              <w:t>The user will talk to the system.</w:t>
            </w:r>
          </w:p>
        </w:tc>
      </w:tr>
      <w:tr w:rsidR="005626BB" w14:paraId="4C1EF427" w14:textId="77777777">
        <w:tc>
          <w:tcPr>
            <w:tcW w:w="2085" w:type="dxa"/>
            <w:shd w:val="clear" w:color="auto" w:fill="B7B7B7"/>
            <w:tcMar>
              <w:top w:w="100" w:type="dxa"/>
              <w:left w:w="100" w:type="dxa"/>
              <w:bottom w:w="100" w:type="dxa"/>
              <w:right w:w="100" w:type="dxa"/>
            </w:tcMar>
          </w:tcPr>
          <w:p w14:paraId="374E2C6F"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4D0B789D" w14:textId="77777777" w:rsidR="005626BB" w:rsidRDefault="00000000">
            <w:pPr>
              <w:widowControl w:val="0"/>
              <w:spacing w:after="0" w:line="240" w:lineRule="auto"/>
              <w:ind w:left="0" w:right="0" w:firstLine="0"/>
            </w:pPr>
            <w:r>
              <w:t>None.</w:t>
            </w:r>
          </w:p>
        </w:tc>
      </w:tr>
      <w:tr w:rsidR="005626BB" w14:paraId="560F5B33" w14:textId="77777777">
        <w:tc>
          <w:tcPr>
            <w:tcW w:w="2085" w:type="dxa"/>
            <w:shd w:val="clear" w:color="auto" w:fill="B7B7B7"/>
            <w:tcMar>
              <w:top w:w="100" w:type="dxa"/>
              <w:left w:w="100" w:type="dxa"/>
              <w:bottom w:w="100" w:type="dxa"/>
              <w:right w:w="100" w:type="dxa"/>
            </w:tcMar>
          </w:tcPr>
          <w:p w14:paraId="5A896331" w14:textId="77777777" w:rsidR="005626BB" w:rsidRDefault="00000000">
            <w:pPr>
              <w:widowControl w:val="0"/>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63AF45A3" w14:textId="77777777" w:rsidR="005626BB" w:rsidRDefault="00000000">
            <w:pPr>
              <w:widowControl w:val="0"/>
              <w:spacing w:after="0" w:line="240" w:lineRule="auto"/>
              <w:ind w:left="0" w:right="0" w:firstLine="0"/>
            </w:pPr>
            <w:r>
              <w:t>N/A</w:t>
            </w:r>
          </w:p>
        </w:tc>
      </w:tr>
      <w:tr w:rsidR="005626BB" w14:paraId="47540C64" w14:textId="77777777">
        <w:tc>
          <w:tcPr>
            <w:tcW w:w="2085" w:type="dxa"/>
            <w:shd w:val="clear" w:color="auto" w:fill="B7B7B7"/>
            <w:tcMar>
              <w:top w:w="100" w:type="dxa"/>
              <w:left w:w="100" w:type="dxa"/>
              <w:bottom w:w="100" w:type="dxa"/>
              <w:right w:w="100" w:type="dxa"/>
            </w:tcMar>
          </w:tcPr>
          <w:p w14:paraId="262A9D54"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4BE26546" w14:textId="77777777" w:rsidR="005626BB" w:rsidRDefault="00000000">
            <w:pPr>
              <w:widowControl w:val="0"/>
              <w:spacing w:after="0" w:line="240" w:lineRule="auto"/>
              <w:ind w:left="0" w:right="0" w:firstLine="0"/>
            </w:pPr>
            <w:r>
              <w:t>the user will feel relaxed after talking.</w:t>
            </w:r>
          </w:p>
        </w:tc>
      </w:tr>
      <w:tr w:rsidR="005626BB" w14:paraId="238B881A" w14:textId="77777777">
        <w:tc>
          <w:tcPr>
            <w:tcW w:w="2085" w:type="dxa"/>
            <w:shd w:val="clear" w:color="auto" w:fill="B7B7B7"/>
            <w:tcMar>
              <w:top w:w="100" w:type="dxa"/>
              <w:left w:w="100" w:type="dxa"/>
              <w:bottom w:w="100" w:type="dxa"/>
              <w:right w:w="100" w:type="dxa"/>
            </w:tcMar>
          </w:tcPr>
          <w:p w14:paraId="7E6C299F"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1685BC0A" w14:textId="77777777" w:rsidR="005626BB" w:rsidRDefault="00000000">
            <w:pPr>
              <w:widowControl w:val="0"/>
              <w:spacing w:after="0" w:line="240" w:lineRule="auto"/>
              <w:ind w:left="0" w:right="0" w:firstLine="0"/>
            </w:pPr>
            <w:r>
              <w:t>N/A</w:t>
            </w:r>
          </w:p>
        </w:tc>
      </w:tr>
      <w:tr w:rsidR="005626BB" w14:paraId="230E2F7B" w14:textId="77777777">
        <w:tc>
          <w:tcPr>
            <w:tcW w:w="2085" w:type="dxa"/>
            <w:shd w:val="clear" w:color="auto" w:fill="B7B7B7"/>
            <w:tcMar>
              <w:top w:w="100" w:type="dxa"/>
              <w:left w:w="100" w:type="dxa"/>
              <w:bottom w:w="100" w:type="dxa"/>
              <w:right w:w="100" w:type="dxa"/>
            </w:tcMar>
          </w:tcPr>
          <w:p w14:paraId="3AF11753"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4E18A8BD" w14:textId="77777777" w:rsidR="005626BB" w:rsidRDefault="00000000">
            <w:pPr>
              <w:widowControl w:val="0"/>
              <w:spacing w:after="0" w:line="240" w:lineRule="auto"/>
              <w:ind w:left="0" w:right="0" w:firstLine="0"/>
            </w:pPr>
            <w:r>
              <w:t>None.</w:t>
            </w:r>
          </w:p>
        </w:tc>
      </w:tr>
      <w:tr w:rsidR="005626BB" w14:paraId="06FF44AB" w14:textId="77777777">
        <w:trPr>
          <w:trHeight w:val="716"/>
        </w:trPr>
        <w:tc>
          <w:tcPr>
            <w:tcW w:w="2085" w:type="dxa"/>
            <w:shd w:val="clear" w:color="auto" w:fill="B7B7B7"/>
            <w:tcMar>
              <w:top w:w="100" w:type="dxa"/>
              <w:left w:w="100" w:type="dxa"/>
              <w:bottom w:w="100" w:type="dxa"/>
              <w:right w:w="100" w:type="dxa"/>
            </w:tcMar>
          </w:tcPr>
          <w:p w14:paraId="72404CD5"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27D08EB4" w14:textId="77777777" w:rsidR="005626BB" w:rsidRDefault="00000000">
            <w:pPr>
              <w:widowControl w:val="0"/>
              <w:spacing w:after="0" w:line="240" w:lineRule="auto"/>
              <w:ind w:left="0" w:right="0" w:firstLine="0"/>
            </w:pPr>
            <w:r>
              <w:t>1-User will feel free to talk.</w:t>
            </w:r>
          </w:p>
        </w:tc>
      </w:tr>
    </w:tbl>
    <w:p w14:paraId="09FA0D38" w14:textId="77777777" w:rsidR="005626BB" w:rsidRDefault="00000000">
      <w:pPr>
        <w:pStyle w:val="Heading2"/>
        <w:spacing w:after="0"/>
        <w:ind w:left="0" w:right="0"/>
        <w:rPr>
          <w:sz w:val="24"/>
        </w:rPr>
      </w:pPr>
      <w:bookmarkStart w:id="40" w:name="_heading=h.1egidqddpmf0" w:colFirst="0" w:colLast="0"/>
      <w:bookmarkEnd w:id="40"/>
      <w:r>
        <w:rPr>
          <w:sz w:val="24"/>
        </w:rPr>
        <w:t>4.7.2: Personal diary</w:t>
      </w:r>
    </w:p>
    <w:tbl>
      <w:tblPr>
        <w:tblStyle w:val="af8"/>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447568CC" w14:textId="77777777">
        <w:trPr>
          <w:trHeight w:val="20"/>
        </w:trPr>
        <w:tc>
          <w:tcPr>
            <w:tcW w:w="2085" w:type="dxa"/>
            <w:shd w:val="clear" w:color="auto" w:fill="B7B7B7"/>
            <w:tcMar>
              <w:top w:w="100" w:type="dxa"/>
              <w:left w:w="100" w:type="dxa"/>
              <w:bottom w:w="100" w:type="dxa"/>
              <w:right w:w="100" w:type="dxa"/>
            </w:tcMar>
          </w:tcPr>
          <w:p w14:paraId="58D9E08E"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39887ECE" w14:textId="77777777" w:rsidR="005626BB" w:rsidRDefault="00000000">
            <w:pPr>
              <w:widowControl w:val="0"/>
              <w:spacing w:after="0" w:line="240" w:lineRule="auto"/>
              <w:ind w:left="0" w:right="0" w:firstLine="0"/>
            </w:pPr>
            <w:r>
              <w:t>M7-UC-2</w:t>
            </w:r>
          </w:p>
        </w:tc>
      </w:tr>
      <w:tr w:rsidR="005626BB" w14:paraId="38FB61C6" w14:textId="77777777">
        <w:tc>
          <w:tcPr>
            <w:tcW w:w="2085" w:type="dxa"/>
            <w:shd w:val="clear" w:color="auto" w:fill="B7B7B7"/>
            <w:tcMar>
              <w:top w:w="100" w:type="dxa"/>
              <w:left w:w="100" w:type="dxa"/>
              <w:bottom w:w="100" w:type="dxa"/>
              <w:right w:w="100" w:type="dxa"/>
            </w:tcMar>
          </w:tcPr>
          <w:p w14:paraId="67422A48"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705CF3A1" w14:textId="77777777" w:rsidR="005626BB" w:rsidRDefault="00000000">
            <w:pPr>
              <w:widowControl w:val="0"/>
              <w:spacing w:after="0" w:line="240" w:lineRule="auto"/>
              <w:ind w:left="0" w:right="0" w:firstLine="0"/>
            </w:pPr>
            <w:r>
              <w:t>Personal diary</w:t>
            </w:r>
          </w:p>
        </w:tc>
      </w:tr>
      <w:tr w:rsidR="005626BB" w14:paraId="1A6ECA0B" w14:textId="77777777">
        <w:tc>
          <w:tcPr>
            <w:tcW w:w="2085" w:type="dxa"/>
            <w:shd w:val="clear" w:color="auto" w:fill="B7B7B7"/>
            <w:tcMar>
              <w:top w:w="100" w:type="dxa"/>
              <w:left w:w="100" w:type="dxa"/>
              <w:bottom w:w="100" w:type="dxa"/>
              <w:right w:w="100" w:type="dxa"/>
            </w:tcMar>
          </w:tcPr>
          <w:p w14:paraId="1EE2AD31"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791AF67B" w14:textId="77777777" w:rsidR="005626BB" w:rsidRDefault="00000000">
            <w:pPr>
              <w:widowControl w:val="0"/>
              <w:spacing w:after="0" w:line="240" w:lineRule="auto"/>
              <w:ind w:left="0" w:right="0" w:firstLine="0"/>
            </w:pPr>
            <w:r>
              <w:t>User.</w:t>
            </w:r>
          </w:p>
        </w:tc>
      </w:tr>
      <w:tr w:rsidR="005626BB" w14:paraId="5E741638" w14:textId="77777777">
        <w:tc>
          <w:tcPr>
            <w:tcW w:w="2085" w:type="dxa"/>
            <w:shd w:val="clear" w:color="auto" w:fill="B7B7B7"/>
            <w:tcMar>
              <w:top w:w="100" w:type="dxa"/>
              <w:left w:w="100" w:type="dxa"/>
              <w:bottom w:w="100" w:type="dxa"/>
              <w:right w:w="100" w:type="dxa"/>
            </w:tcMar>
          </w:tcPr>
          <w:p w14:paraId="2749B721" w14:textId="77777777" w:rsidR="005626BB" w:rsidRDefault="00000000">
            <w:pPr>
              <w:widowControl w:val="0"/>
              <w:spacing w:after="0" w:line="240" w:lineRule="auto"/>
              <w:ind w:left="0" w:right="0" w:firstLine="0"/>
              <w:rPr>
                <w:b/>
              </w:rPr>
            </w:pPr>
            <w:r>
              <w:rPr>
                <w:b/>
              </w:rPr>
              <w:lastRenderedPageBreak/>
              <w:t>Description:</w:t>
            </w:r>
          </w:p>
        </w:tc>
        <w:tc>
          <w:tcPr>
            <w:tcW w:w="7875" w:type="dxa"/>
            <w:shd w:val="clear" w:color="auto" w:fill="auto"/>
            <w:tcMar>
              <w:top w:w="100" w:type="dxa"/>
              <w:left w:w="100" w:type="dxa"/>
              <w:bottom w:w="100" w:type="dxa"/>
              <w:right w:w="100" w:type="dxa"/>
            </w:tcMar>
          </w:tcPr>
          <w:p w14:paraId="52032A21" w14:textId="77777777" w:rsidR="005626BB" w:rsidRDefault="00000000">
            <w:pPr>
              <w:widowControl w:val="0"/>
              <w:spacing w:after="0" w:line="240" w:lineRule="auto"/>
              <w:ind w:left="0" w:right="0" w:firstLine="0"/>
            </w:pPr>
            <w:r>
              <w:t>The user can use the bot as its personal diary and share information.</w:t>
            </w:r>
          </w:p>
        </w:tc>
      </w:tr>
      <w:tr w:rsidR="005626BB" w14:paraId="205E3774" w14:textId="77777777">
        <w:tc>
          <w:tcPr>
            <w:tcW w:w="2085" w:type="dxa"/>
            <w:shd w:val="clear" w:color="auto" w:fill="B7B7B7"/>
            <w:tcMar>
              <w:top w:w="100" w:type="dxa"/>
              <w:left w:w="100" w:type="dxa"/>
              <w:bottom w:w="100" w:type="dxa"/>
              <w:right w:w="100" w:type="dxa"/>
            </w:tcMar>
          </w:tcPr>
          <w:p w14:paraId="26854134"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61234014" w14:textId="77777777" w:rsidR="005626BB" w:rsidRDefault="00000000">
            <w:pPr>
              <w:widowControl w:val="0"/>
              <w:spacing w:after="0" w:line="240" w:lineRule="auto"/>
              <w:ind w:left="0" w:right="0" w:firstLine="0"/>
            </w:pPr>
            <w:r>
              <w:t>High</w:t>
            </w:r>
          </w:p>
        </w:tc>
      </w:tr>
      <w:tr w:rsidR="005626BB" w14:paraId="289CB340" w14:textId="77777777">
        <w:tc>
          <w:tcPr>
            <w:tcW w:w="2085" w:type="dxa"/>
            <w:shd w:val="clear" w:color="auto" w:fill="B7B7B7"/>
            <w:tcMar>
              <w:top w:w="100" w:type="dxa"/>
              <w:left w:w="100" w:type="dxa"/>
              <w:bottom w:w="100" w:type="dxa"/>
              <w:right w:w="100" w:type="dxa"/>
            </w:tcMar>
          </w:tcPr>
          <w:p w14:paraId="59821E1A"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6FC9B7CA" w14:textId="77777777" w:rsidR="005626BB" w:rsidRDefault="00000000">
            <w:pPr>
              <w:widowControl w:val="0"/>
              <w:spacing w:after="0" w:line="240" w:lineRule="auto"/>
              <w:ind w:left="0" w:right="0" w:firstLine="0"/>
            </w:pPr>
            <w:r>
              <w:t>The user must have trust.</w:t>
            </w:r>
          </w:p>
        </w:tc>
      </w:tr>
      <w:tr w:rsidR="005626BB" w14:paraId="7E8AD453" w14:textId="77777777">
        <w:tc>
          <w:tcPr>
            <w:tcW w:w="2085" w:type="dxa"/>
            <w:shd w:val="clear" w:color="auto" w:fill="B7B7B7"/>
            <w:tcMar>
              <w:top w:w="100" w:type="dxa"/>
              <w:left w:w="100" w:type="dxa"/>
              <w:bottom w:w="100" w:type="dxa"/>
              <w:right w:w="100" w:type="dxa"/>
            </w:tcMar>
          </w:tcPr>
          <w:p w14:paraId="1E956343"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640DBFFA" w14:textId="77777777" w:rsidR="005626BB" w:rsidRDefault="00000000">
            <w:pPr>
              <w:widowControl w:val="0"/>
              <w:spacing w:after="0" w:line="240" w:lineRule="auto"/>
              <w:ind w:left="0" w:right="0" w:firstLine="0"/>
            </w:pPr>
            <w:r>
              <w:t>N/A</w:t>
            </w:r>
          </w:p>
        </w:tc>
      </w:tr>
      <w:tr w:rsidR="005626BB" w14:paraId="49881E0C" w14:textId="77777777">
        <w:tc>
          <w:tcPr>
            <w:tcW w:w="2085" w:type="dxa"/>
            <w:shd w:val="clear" w:color="auto" w:fill="B7B7B7"/>
            <w:tcMar>
              <w:top w:w="100" w:type="dxa"/>
              <w:left w:w="100" w:type="dxa"/>
              <w:bottom w:w="100" w:type="dxa"/>
              <w:right w:w="100" w:type="dxa"/>
            </w:tcMar>
          </w:tcPr>
          <w:p w14:paraId="2F0073AF"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3F62BA0B" w14:textId="77777777" w:rsidR="005626BB" w:rsidRDefault="00000000">
            <w:pPr>
              <w:widowControl w:val="0"/>
              <w:spacing w:after="0" w:line="240" w:lineRule="auto"/>
              <w:ind w:left="0" w:right="0" w:firstLine="0"/>
            </w:pPr>
            <w:r>
              <w:t>None</w:t>
            </w:r>
          </w:p>
        </w:tc>
      </w:tr>
      <w:tr w:rsidR="005626BB" w14:paraId="68BDD5D4" w14:textId="77777777">
        <w:tc>
          <w:tcPr>
            <w:tcW w:w="2085" w:type="dxa"/>
            <w:shd w:val="clear" w:color="auto" w:fill="B7B7B7"/>
            <w:tcMar>
              <w:top w:w="100" w:type="dxa"/>
              <w:left w:w="100" w:type="dxa"/>
              <w:bottom w:w="100" w:type="dxa"/>
              <w:right w:w="100" w:type="dxa"/>
            </w:tcMar>
          </w:tcPr>
          <w:p w14:paraId="05F59B56"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3A54F813" w14:textId="77777777" w:rsidR="005626BB" w:rsidRDefault="00000000">
            <w:pPr>
              <w:widowControl w:val="0"/>
              <w:spacing w:after="0" w:line="240" w:lineRule="auto"/>
              <w:ind w:left="0" w:right="0" w:firstLine="0"/>
            </w:pPr>
            <w:r>
              <w:t>The user will share his feelings and keep them within the bot history.</w:t>
            </w:r>
          </w:p>
        </w:tc>
      </w:tr>
      <w:tr w:rsidR="005626BB" w14:paraId="12FEFF53" w14:textId="77777777">
        <w:tc>
          <w:tcPr>
            <w:tcW w:w="2085" w:type="dxa"/>
            <w:shd w:val="clear" w:color="auto" w:fill="B7B7B7"/>
            <w:tcMar>
              <w:top w:w="100" w:type="dxa"/>
              <w:left w:w="100" w:type="dxa"/>
              <w:bottom w:w="100" w:type="dxa"/>
              <w:right w:w="100" w:type="dxa"/>
            </w:tcMar>
          </w:tcPr>
          <w:p w14:paraId="55C1198E"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6BFE39DF" w14:textId="77777777" w:rsidR="005626BB" w:rsidRDefault="00000000">
            <w:pPr>
              <w:widowControl w:val="0"/>
              <w:spacing w:after="0" w:line="240" w:lineRule="auto"/>
              <w:ind w:left="0" w:right="0" w:firstLine="0"/>
            </w:pPr>
            <w:r>
              <w:t>None.</w:t>
            </w:r>
          </w:p>
        </w:tc>
      </w:tr>
      <w:tr w:rsidR="005626BB" w14:paraId="7FCB4BA8" w14:textId="77777777">
        <w:tc>
          <w:tcPr>
            <w:tcW w:w="2085" w:type="dxa"/>
            <w:shd w:val="clear" w:color="auto" w:fill="B7B7B7"/>
            <w:tcMar>
              <w:top w:w="100" w:type="dxa"/>
              <w:left w:w="100" w:type="dxa"/>
              <w:bottom w:w="100" w:type="dxa"/>
              <w:right w:w="100" w:type="dxa"/>
            </w:tcMar>
          </w:tcPr>
          <w:p w14:paraId="5B95C86D" w14:textId="77777777" w:rsidR="005626BB" w:rsidRDefault="00000000">
            <w:pPr>
              <w:widowControl w:val="0"/>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1C36DD0F" w14:textId="77777777" w:rsidR="005626BB" w:rsidRDefault="00000000">
            <w:pPr>
              <w:widowControl w:val="0"/>
              <w:spacing w:after="0" w:line="240" w:lineRule="auto"/>
              <w:ind w:left="0" w:right="0" w:firstLine="0"/>
            </w:pPr>
            <w:r>
              <w:t>N/A</w:t>
            </w:r>
          </w:p>
        </w:tc>
      </w:tr>
      <w:tr w:rsidR="005626BB" w14:paraId="50E759CF" w14:textId="77777777">
        <w:tc>
          <w:tcPr>
            <w:tcW w:w="2085" w:type="dxa"/>
            <w:shd w:val="clear" w:color="auto" w:fill="B7B7B7"/>
            <w:tcMar>
              <w:top w:w="100" w:type="dxa"/>
              <w:left w:w="100" w:type="dxa"/>
              <w:bottom w:w="100" w:type="dxa"/>
              <w:right w:w="100" w:type="dxa"/>
            </w:tcMar>
          </w:tcPr>
          <w:p w14:paraId="3522699D"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043A7000" w14:textId="77777777" w:rsidR="005626BB" w:rsidRDefault="00000000">
            <w:pPr>
              <w:widowControl w:val="0"/>
              <w:spacing w:after="0" w:line="240" w:lineRule="auto"/>
              <w:ind w:left="0" w:right="0" w:firstLine="0"/>
            </w:pPr>
            <w:r>
              <w:t xml:space="preserve">After using the bot as a personal </w:t>
            </w:r>
            <w:proofErr w:type="gramStart"/>
            <w:r>
              <w:t>diary</w:t>
            </w:r>
            <w:proofErr w:type="gramEnd"/>
            <w:r>
              <w:t xml:space="preserve"> the user will feel much relaxed.</w:t>
            </w:r>
          </w:p>
        </w:tc>
      </w:tr>
      <w:tr w:rsidR="005626BB" w14:paraId="3C8312D4" w14:textId="77777777">
        <w:tc>
          <w:tcPr>
            <w:tcW w:w="2085" w:type="dxa"/>
            <w:shd w:val="clear" w:color="auto" w:fill="B7B7B7"/>
            <w:tcMar>
              <w:top w:w="100" w:type="dxa"/>
              <w:left w:w="100" w:type="dxa"/>
              <w:bottom w:w="100" w:type="dxa"/>
              <w:right w:w="100" w:type="dxa"/>
            </w:tcMar>
          </w:tcPr>
          <w:p w14:paraId="566D41AD"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387D5DC5" w14:textId="77777777" w:rsidR="005626BB" w:rsidRDefault="00000000">
            <w:pPr>
              <w:widowControl w:val="0"/>
              <w:spacing w:after="0" w:line="240" w:lineRule="auto"/>
              <w:ind w:left="0" w:right="0" w:firstLine="0"/>
            </w:pPr>
            <w:r>
              <w:t>N/A</w:t>
            </w:r>
          </w:p>
        </w:tc>
      </w:tr>
      <w:tr w:rsidR="005626BB" w14:paraId="742C0B3B" w14:textId="77777777">
        <w:tc>
          <w:tcPr>
            <w:tcW w:w="2085" w:type="dxa"/>
            <w:shd w:val="clear" w:color="auto" w:fill="B7B7B7"/>
            <w:tcMar>
              <w:top w:w="100" w:type="dxa"/>
              <w:left w:w="100" w:type="dxa"/>
              <w:bottom w:w="100" w:type="dxa"/>
              <w:right w:w="100" w:type="dxa"/>
            </w:tcMar>
          </w:tcPr>
          <w:p w14:paraId="0B7614B4"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4C04EE05" w14:textId="77777777" w:rsidR="005626BB" w:rsidRDefault="00000000">
            <w:pPr>
              <w:widowControl w:val="0"/>
              <w:spacing w:after="0" w:line="240" w:lineRule="auto"/>
              <w:ind w:left="0" w:right="0" w:firstLine="0"/>
            </w:pPr>
            <w:r>
              <w:t>None.</w:t>
            </w:r>
          </w:p>
        </w:tc>
      </w:tr>
      <w:tr w:rsidR="005626BB" w14:paraId="0C292DCB" w14:textId="77777777">
        <w:trPr>
          <w:trHeight w:val="716"/>
        </w:trPr>
        <w:tc>
          <w:tcPr>
            <w:tcW w:w="2085" w:type="dxa"/>
            <w:shd w:val="clear" w:color="auto" w:fill="B7B7B7"/>
            <w:tcMar>
              <w:top w:w="100" w:type="dxa"/>
              <w:left w:w="100" w:type="dxa"/>
              <w:bottom w:w="100" w:type="dxa"/>
              <w:right w:w="100" w:type="dxa"/>
            </w:tcMar>
          </w:tcPr>
          <w:p w14:paraId="58B7D955"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2019784F" w14:textId="77777777" w:rsidR="005626BB" w:rsidRDefault="00000000">
            <w:pPr>
              <w:widowControl w:val="0"/>
              <w:spacing w:after="0" w:line="240" w:lineRule="auto"/>
              <w:ind w:left="0" w:right="0" w:firstLine="0"/>
            </w:pPr>
            <w:r>
              <w:t>1-System will be strong.</w:t>
            </w:r>
          </w:p>
        </w:tc>
      </w:tr>
    </w:tbl>
    <w:p w14:paraId="22CE75FA" w14:textId="77777777" w:rsidR="005626BB" w:rsidRDefault="00000000">
      <w:pPr>
        <w:pStyle w:val="Heading2"/>
        <w:spacing w:after="0"/>
        <w:ind w:left="0" w:right="0"/>
        <w:rPr>
          <w:sz w:val="24"/>
        </w:rPr>
      </w:pPr>
      <w:bookmarkStart w:id="41" w:name="_heading=h.61lrjwxns0ew" w:colFirst="0" w:colLast="0"/>
      <w:bookmarkEnd w:id="41"/>
      <w:proofErr w:type="gramStart"/>
      <w:r>
        <w:rPr>
          <w:sz w:val="24"/>
        </w:rPr>
        <w:t>4.7.3:Motivational</w:t>
      </w:r>
      <w:proofErr w:type="gramEnd"/>
      <w:r>
        <w:rPr>
          <w:sz w:val="24"/>
        </w:rPr>
        <w:t xml:space="preserve"> support:</w:t>
      </w:r>
    </w:p>
    <w:tbl>
      <w:tblPr>
        <w:tblStyle w:val="af9"/>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322BB6A2" w14:textId="77777777">
        <w:trPr>
          <w:trHeight w:val="20"/>
        </w:trPr>
        <w:tc>
          <w:tcPr>
            <w:tcW w:w="2085" w:type="dxa"/>
            <w:shd w:val="clear" w:color="auto" w:fill="B7B7B7"/>
            <w:tcMar>
              <w:top w:w="100" w:type="dxa"/>
              <w:left w:w="100" w:type="dxa"/>
              <w:bottom w:w="100" w:type="dxa"/>
              <w:right w:w="100" w:type="dxa"/>
            </w:tcMar>
          </w:tcPr>
          <w:p w14:paraId="6590B842"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7BF99DE8" w14:textId="77777777" w:rsidR="005626BB" w:rsidRDefault="00000000">
            <w:pPr>
              <w:widowControl w:val="0"/>
              <w:spacing w:after="0" w:line="240" w:lineRule="auto"/>
              <w:ind w:left="0" w:right="0" w:firstLine="0"/>
            </w:pPr>
            <w:r>
              <w:t>M7-UC-3</w:t>
            </w:r>
          </w:p>
        </w:tc>
      </w:tr>
      <w:tr w:rsidR="005626BB" w14:paraId="256664F6" w14:textId="77777777">
        <w:tc>
          <w:tcPr>
            <w:tcW w:w="2085" w:type="dxa"/>
            <w:shd w:val="clear" w:color="auto" w:fill="B7B7B7"/>
            <w:tcMar>
              <w:top w:w="100" w:type="dxa"/>
              <w:left w:w="100" w:type="dxa"/>
              <w:bottom w:w="100" w:type="dxa"/>
              <w:right w:w="100" w:type="dxa"/>
            </w:tcMar>
          </w:tcPr>
          <w:p w14:paraId="520A2750"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6A930652" w14:textId="77777777" w:rsidR="005626BB" w:rsidRDefault="00000000">
            <w:pPr>
              <w:widowControl w:val="0"/>
              <w:spacing w:after="0" w:line="240" w:lineRule="auto"/>
              <w:ind w:left="0" w:right="0" w:firstLine="0"/>
            </w:pPr>
            <w:r>
              <w:t>Motivational support</w:t>
            </w:r>
          </w:p>
        </w:tc>
      </w:tr>
      <w:tr w:rsidR="005626BB" w14:paraId="278E700F" w14:textId="77777777">
        <w:tc>
          <w:tcPr>
            <w:tcW w:w="2085" w:type="dxa"/>
            <w:shd w:val="clear" w:color="auto" w:fill="B7B7B7"/>
            <w:tcMar>
              <w:top w:w="100" w:type="dxa"/>
              <w:left w:w="100" w:type="dxa"/>
              <w:bottom w:w="100" w:type="dxa"/>
              <w:right w:w="100" w:type="dxa"/>
            </w:tcMar>
          </w:tcPr>
          <w:p w14:paraId="643BFDCB"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6C843913" w14:textId="77777777" w:rsidR="005626BB" w:rsidRDefault="00000000">
            <w:pPr>
              <w:widowControl w:val="0"/>
              <w:spacing w:after="0" w:line="240" w:lineRule="auto"/>
              <w:ind w:left="0" w:right="0" w:firstLine="0"/>
            </w:pPr>
            <w:r>
              <w:t>System.</w:t>
            </w:r>
          </w:p>
        </w:tc>
      </w:tr>
      <w:tr w:rsidR="005626BB" w14:paraId="113F4C9A" w14:textId="77777777">
        <w:tc>
          <w:tcPr>
            <w:tcW w:w="2085" w:type="dxa"/>
            <w:shd w:val="clear" w:color="auto" w:fill="B7B7B7"/>
            <w:tcMar>
              <w:top w:w="100" w:type="dxa"/>
              <w:left w:w="100" w:type="dxa"/>
              <w:bottom w:w="100" w:type="dxa"/>
              <w:right w:w="100" w:type="dxa"/>
            </w:tcMar>
          </w:tcPr>
          <w:p w14:paraId="1E6DC77E"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748AF0A8" w14:textId="77777777" w:rsidR="005626BB" w:rsidRDefault="00000000">
            <w:pPr>
              <w:widowControl w:val="0"/>
              <w:spacing w:after="0" w:line="240" w:lineRule="auto"/>
              <w:ind w:left="0" w:right="0" w:firstLine="0"/>
            </w:pPr>
            <w:r>
              <w:t>The system can give motivational support to the user even other than the health motivation.</w:t>
            </w:r>
          </w:p>
        </w:tc>
      </w:tr>
      <w:tr w:rsidR="005626BB" w14:paraId="67CDCAA5" w14:textId="77777777">
        <w:tc>
          <w:tcPr>
            <w:tcW w:w="2085" w:type="dxa"/>
            <w:shd w:val="clear" w:color="auto" w:fill="B7B7B7"/>
            <w:tcMar>
              <w:top w:w="100" w:type="dxa"/>
              <w:left w:w="100" w:type="dxa"/>
              <w:bottom w:w="100" w:type="dxa"/>
              <w:right w:w="100" w:type="dxa"/>
            </w:tcMar>
          </w:tcPr>
          <w:p w14:paraId="446A7541"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43211920" w14:textId="77777777" w:rsidR="005626BB" w:rsidRDefault="00000000">
            <w:pPr>
              <w:widowControl w:val="0"/>
              <w:spacing w:after="0" w:line="240" w:lineRule="auto"/>
              <w:ind w:left="0" w:right="0" w:firstLine="0"/>
            </w:pPr>
            <w:r>
              <w:t>High</w:t>
            </w:r>
          </w:p>
        </w:tc>
      </w:tr>
      <w:tr w:rsidR="005626BB" w14:paraId="235783B9" w14:textId="77777777">
        <w:tc>
          <w:tcPr>
            <w:tcW w:w="2085" w:type="dxa"/>
            <w:shd w:val="clear" w:color="auto" w:fill="B7B7B7"/>
            <w:tcMar>
              <w:top w:w="100" w:type="dxa"/>
              <w:left w:w="100" w:type="dxa"/>
              <w:bottom w:w="100" w:type="dxa"/>
              <w:right w:w="100" w:type="dxa"/>
            </w:tcMar>
          </w:tcPr>
          <w:p w14:paraId="5CE41CF7"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363827B1" w14:textId="77777777" w:rsidR="005626BB" w:rsidRDefault="00000000">
            <w:pPr>
              <w:widowControl w:val="0"/>
              <w:spacing w:after="0" w:line="240" w:lineRule="auto"/>
              <w:ind w:left="0" w:right="0" w:firstLine="0"/>
            </w:pPr>
            <w:r>
              <w:t>The system must be strong enough.</w:t>
            </w:r>
          </w:p>
        </w:tc>
      </w:tr>
      <w:tr w:rsidR="005626BB" w14:paraId="03C00F62" w14:textId="77777777">
        <w:tc>
          <w:tcPr>
            <w:tcW w:w="2085" w:type="dxa"/>
            <w:shd w:val="clear" w:color="auto" w:fill="B7B7B7"/>
            <w:tcMar>
              <w:top w:w="100" w:type="dxa"/>
              <w:left w:w="100" w:type="dxa"/>
              <w:bottom w:w="100" w:type="dxa"/>
              <w:right w:w="100" w:type="dxa"/>
            </w:tcMar>
          </w:tcPr>
          <w:p w14:paraId="6F65228D"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15EB6CF7" w14:textId="77777777" w:rsidR="005626BB" w:rsidRDefault="00000000">
            <w:pPr>
              <w:widowControl w:val="0"/>
              <w:spacing w:after="0" w:line="240" w:lineRule="auto"/>
              <w:ind w:left="0" w:right="0" w:firstLine="0"/>
            </w:pPr>
            <w:r>
              <w:t>N/A</w:t>
            </w:r>
          </w:p>
        </w:tc>
      </w:tr>
      <w:tr w:rsidR="005626BB" w14:paraId="27B32FF4" w14:textId="77777777">
        <w:tc>
          <w:tcPr>
            <w:tcW w:w="2085" w:type="dxa"/>
            <w:shd w:val="clear" w:color="auto" w:fill="B7B7B7"/>
            <w:tcMar>
              <w:top w:w="100" w:type="dxa"/>
              <w:left w:w="100" w:type="dxa"/>
              <w:bottom w:w="100" w:type="dxa"/>
              <w:right w:w="100" w:type="dxa"/>
            </w:tcMar>
          </w:tcPr>
          <w:p w14:paraId="7A1AD94C"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730F2960" w14:textId="77777777" w:rsidR="005626BB" w:rsidRDefault="00000000">
            <w:pPr>
              <w:widowControl w:val="0"/>
              <w:spacing w:after="0" w:line="240" w:lineRule="auto"/>
              <w:ind w:left="0" w:right="0" w:firstLine="0"/>
            </w:pPr>
            <w:r>
              <w:t>None</w:t>
            </w:r>
          </w:p>
        </w:tc>
      </w:tr>
      <w:tr w:rsidR="005626BB" w14:paraId="4EDD0F04" w14:textId="77777777">
        <w:tc>
          <w:tcPr>
            <w:tcW w:w="2085" w:type="dxa"/>
            <w:shd w:val="clear" w:color="auto" w:fill="B7B7B7"/>
            <w:tcMar>
              <w:top w:w="100" w:type="dxa"/>
              <w:left w:w="100" w:type="dxa"/>
              <w:bottom w:w="100" w:type="dxa"/>
              <w:right w:w="100" w:type="dxa"/>
            </w:tcMar>
          </w:tcPr>
          <w:p w14:paraId="204362A8"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542C97A7" w14:textId="77777777" w:rsidR="005626BB" w:rsidRDefault="00000000">
            <w:pPr>
              <w:widowControl w:val="0"/>
              <w:spacing w:after="0" w:line="240" w:lineRule="auto"/>
              <w:ind w:left="0" w:right="0" w:firstLine="0"/>
            </w:pPr>
            <w:r>
              <w:t>-When the user feels down</w:t>
            </w:r>
          </w:p>
          <w:p w14:paraId="4DC2CC97" w14:textId="77777777" w:rsidR="005626BB" w:rsidRDefault="00000000">
            <w:pPr>
              <w:widowControl w:val="0"/>
              <w:spacing w:after="0" w:line="240" w:lineRule="auto"/>
              <w:ind w:left="0" w:right="0" w:firstLine="0"/>
            </w:pPr>
            <w:r>
              <w:t>-He will talk to bot</w:t>
            </w:r>
          </w:p>
          <w:p w14:paraId="452F9E6A" w14:textId="77777777" w:rsidR="005626BB" w:rsidRDefault="00000000">
            <w:pPr>
              <w:widowControl w:val="0"/>
              <w:spacing w:after="0" w:line="240" w:lineRule="auto"/>
              <w:ind w:left="0" w:right="0" w:firstLine="0"/>
            </w:pPr>
            <w:r>
              <w:t>-Bot will give him motivational support.</w:t>
            </w:r>
          </w:p>
        </w:tc>
      </w:tr>
      <w:tr w:rsidR="005626BB" w14:paraId="4BC69B06" w14:textId="77777777">
        <w:tc>
          <w:tcPr>
            <w:tcW w:w="2085" w:type="dxa"/>
            <w:shd w:val="clear" w:color="auto" w:fill="B7B7B7"/>
            <w:tcMar>
              <w:top w:w="100" w:type="dxa"/>
              <w:left w:w="100" w:type="dxa"/>
              <w:bottom w:w="100" w:type="dxa"/>
              <w:right w:w="100" w:type="dxa"/>
            </w:tcMar>
          </w:tcPr>
          <w:p w14:paraId="1195E360"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3E4081F6" w14:textId="77777777" w:rsidR="005626BB" w:rsidRDefault="00000000">
            <w:pPr>
              <w:widowControl w:val="0"/>
              <w:spacing w:after="0" w:line="240" w:lineRule="auto"/>
              <w:ind w:left="0" w:right="0" w:firstLine="0"/>
            </w:pPr>
            <w:r>
              <w:t>None.</w:t>
            </w:r>
          </w:p>
        </w:tc>
      </w:tr>
      <w:tr w:rsidR="005626BB" w14:paraId="44A70B16" w14:textId="77777777">
        <w:tc>
          <w:tcPr>
            <w:tcW w:w="2085" w:type="dxa"/>
            <w:shd w:val="clear" w:color="auto" w:fill="B7B7B7"/>
            <w:tcMar>
              <w:top w:w="100" w:type="dxa"/>
              <w:left w:w="100" w:type="dxa"/>
              <w:bottom w:w="100" w:type="dxa"/>
              <w:right w:w="100" w:type="dxa"/>
            </w:tcMar>
          </w:tcPr>
          <w:p w14:paraId="1D361B29" w14:textId="77777777" w:rsidR="005626BB" w:rsidRDefault="00000000">
            <w:pPr>
              <w:widowControl w:val="0"/>
              <w:spacing w:after="0" w:line="240" w:lineRule="auto"/>
              <w:ind w:left="0" w:right="0" w:firstLine="0"/>
              <w:rPr>
                <w:b/>
              </w:rPr>
            </w:pPr>
            <w:r>
              <w:rPr>
                <w:b/>
              </w:rPr>
              <w:lastRenderedPageBreak/>
              <w:t>Exceptions:</w:t>
            </w:r>
          </w:p>
        </w:tc>
        <w:tc>
          <w:tcPr>
            <w:tcW w:w="7875" w:type="dxa"/>
            <w:shd w:val="clear" w:color="auto" w:fill="auto"/>
            <w:tcMar>
              <w:top w:w="100" w:type="dxa"/>
              <w:left w:w="100" w:type="dxa"/>
              <w:bottom w:w="100" w:type="dxa"/>
              <w:right w:w="100" w:type="dxa"/>
            </w:tcMar>
          </w:tcPr>
          <w:p w14:paraId="3FBCAF8A" w14:textId="77777777" w:rsidR="005626BB" w:rsidRDefault="00000000">
            <w:pPr>
              <w:widowControl w:val="0"/>
              <w:spacing w:after="0" w:line="240" w:lineRule="auto"/>
              <w:ind w:left="0" w:right="0" w:firstLine="0"/>
            </w:pPr>
            <w:r>
              <w:t>N/A</w:t>
            </w:r>
          </w:p>
        </w:tc>
      </w:tr>
      <w:tr w:rsidR="005626BB" w14:paraId="668BDF7A" w14:textId="77777777">
        <w:tc>
          <w:tcPr>
            <w:tcW w:w="2085" w:type="dxa"/>
            <w:shd w:val="clear" w:color="auto" w:fill="B7B7B7"/>
            <w:tcMar>
              <w:top w:w="100" w:type="dxa"/>
              <w:left w:w="100" w:type="dxa"/>
              <w:bottom w:w="100" w:type="dxa"/>
              <w:right w:w="100" w:type="dxa"/>
            </w:tcMar>
          </w:tcPr>
          <w:p w14:paraId="57612F8B"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4669DE8F" w14:textId="77777777" w:rsidR="005626BB" w:rsidRDefault="00000000">
            <w:pPr>
              <w:widowControl w:val="0"/>
              <w:spacing w:after="0" w:line="240" w:lineRule="auto"/>
              <w:ind w:left="0" w:right="0" w:firstLine="0"/>
            </w:pPr>
            <w:r>
              <w:t>Users will get motivated.</w:t>
            </w:r>
          </w:p>
        </w:tc>
      </w:tr>
      <w:tr w:rsidR="005626BB" w14:paraId="283CD9D2" w14:textId="77777777">
        <w:tc>
          <w:tcPr>
            <w:tcW w:w="2085" w:type="dxa"/>
            <w:shd w:val="clear" w:color="auto" w:fill="B7B7B7"/>
            <w:tcMar>
              <w:top w:w="100" w:type="dxa"/>
              <w:left w:w="100" w:type="dxa"/>
              <w:bottom w:w="100" w:type="dxa"/>
              <w:right w:w="100" w:type="dxa"/>
            </w:tcMar>
          </w:tcPr>
          <w:p w14:paraId="1F0928C2"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3D6D615C" w14:textId="77777777" w:rsidR="005626BB" w:rsidRDefault="00000000">
            <w:pPr>
              <w:widowControl w:val="0"/>
              <w:spacing w:after="0" w:line="240" w:lineRule="auto"/>
              <w:ind w:left="0" w:right="0" w:firstLine="0"/>
            </w:pPr>
            <w:r>
              <w:t>N/A</w:t>
            </w:r>
          </w:p>
        </w:tc>
      </w:tr>
      <w:tr w:rsidR="005626BB" w14:paraId="0E280379" w14:textId="77777777">
        <w:tc>
          <w:tcPr>
            <w:tcW w:w="2085" w:type="dxa"/>
            <w:shd w:val="clear" w:color="auto" w:fill="B7B7B7"/>
            <w:tcMar>
              <w:top w:w="100" w:type="dxa"/>
              <w:left w:w="100" w:type="dxa"/>
              <w:bottom w:w="100" w:type="dxa"/>
              <w:right w:w="100" w:type="dxa"/>
            </w:tcMar>
          </w:tcPr>
          <w:p w14:paraId="417D0722"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748785E1" w14:textId="77777777" w:rsidR="005626BB" w:rsidRDefault="00000000">
            <w:pPr>
              <w:widowControl w:val="0"/>
              <w:spacing w:after="0" w:line="240" w:lineRule="auto"/>
              <w:ind w:left="0" w:right="0" w:firstLine="0"/>
            </w:pPr>
            <w:r>
              <w:t>None.</w:t>
            </w:r>
          </w:p>
        </w:tc>
      </w:tr>
      <w:tr w:rsidR="005626BB" w14:paraId="7A5EA549" w14:textId="77777777">
        <w:trPr>
          <w:trHeight w:val="716"/>
        </w:trPr>
        <w:tc>
          <w:tcPr>
            <w:tcW w:w="2085" w:type="dxa"/>
            <w:shd w:val="clear" w:color="auto" w:fill="B7B7B7"/>
            <w:tcMar>
              <w:top w:w="100" w:type="dxa"/>
              <w:left w:w="100" w:type="dxa"/>
              <w:bottom w:w="100" w:type="dxa"/>
              <w:right w:w="100" w:type="dxa"/>
            </w:tcMar>
          </w:tcPr>
          <w:p w14:paraId="301A00D1"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709E0CD1" w14:textId="77777777" w:rsidR="005626BB" w:rsidRDefault="00000000">
            <w:pPr>
              <w:widowControl w:val="0"/>
              <w:spacing w:after="0" w:line="240" w:lineRule="auto"/>
              <w:ind w:left="0" w:right="0" w:firstLine="0"/>
            </w:pPr>
            <w:r>
              <w:t>1-System will be strong.</w:t>
            </w:r>
          </w:p>
        </w:tc>
      </w:tr>
    </w:tbl>
    <w:p w14:paraId="1BF7C8FF" w14:textId="77777777" w:rsidR="005626BB" w:rsidRDefault="00000000">
      <w:pPr>
        <w:pStyle w:val="Heading2"/>
        <w:spacing w:after="0"/>
        <w:ind w:left="0" w:right="0"/>
        <w:rPr>
          <w:sz w:val="24"/>
        </w:rPr>
      </w:pPr>
      <w:bookmarkStart w:id="42" w:name="_heading=h.qtpdvgsvs4gs" w:colFirst="0" w:colLast="0"/>
      <w:bookmarkEnd w:id="42"/>
      <w:r>
        <w:rPr>
          <w:sz w:val="24"/>
        </w:rPr>
        <w:t>4.8.1: Recognizing the sentiment:</w:t>
      </w:r>
    </w:p>
    <w:tbl>
      <w:tblPr>
        <w:tblStyle w:val="afa"/>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6FBF3330" w14:textId="77777777">
        <w:trPr>
          <w:trHeight w:val="20"/>
        </w:trPr>
        <w:tc>
          <w:tcPr>
            <w:tcW w:w="2085" w:type="dxa"/>
            <w:shd w:val="clear" w:color="auto" w:fill="B7B7B7"/>
            <w:tcMar>
              <w:top w:w="100" w:type="dxa"/>
              <w:left w:w="100" w:type="dxa"/>
              <w:bottom w:w="100" w:type="dxa"/>
              <w:right w:w="100" w:type="dxa"/>
            </w:tcMar>
          </w:tcPr>
          <w:p w14:paraId="0BE6B2A3"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2C5FBC15" w14:textId="77777777" w:rsidR="005626BB" w:rsidRDefault="00000000">
            <w:pPr>
              <w:widowControl w:val="0"/>
              <w:spacing w:after="0" w:line="240" w:lineRule="auto"/>
              <w:ind w:left="0" w:right="0" w:firstLine="0"/>
            </w:pPr>
            <w:r>
              <w:t>M8-UC-1</w:t>
            </w:r>
          </w:p>
        </w:tc>
      </w:tr>
      <w:tr w:rsidR="005626BB" w14:paraId="1F37B2FE" w14:textId="77777777">
        <w:tc>
          <w:tcPr>
            <w:tcW w:w="2085" w:type="dxa"/>
            <w:shd w:val="clear" w:color="auto" w:fill="B7B7B7"/>
            <w:tcMar>
              <w:top w:w="100" w:type="dxa"/>
              <w:left w:w="100" w:type="dxa"/>
              <w:bottom w:w="100" w:type="dxa"/>
              <w:right w:w="100" w:type="dxa"/>
            </w:tcMar>
          </w:tcPr>
          <w:p w14:paraId="151BB62C"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632861AA" w14:textId="77777777" w:rsidR="005626BB" w:rsidRDefault="00000000">
            <w:pPr>
              <w:widowControl w:val="0"/>
              <w:spacing w:after="0" w:line="240" w:lineRule="auto"/>
              <w:ind w:left="0" w:right="0" w:firstLine="0"/>
            </w:pPr>
            <w:r>
              <w:t>Recognizing the sentiment.</w:t>
            </w:r>
          </w:p>
        </w:tc>
      </w:tr>
      <w:tr w:rsidR="005626BB" w14:paraId="1F2963A9" w14:textId="77777777">
        <w:tc>
          <w:tcPr>
            <w:tcW w:w="2085" w:type="dxa"/>
            <w:shd w:val="clear" w:color="auto" w:fill="B7B7B7"/>
            <w:tcMar>
              <w:top w:w="100" w:type="dxa"/>
              <w:left w:w="100" w:type="dxa"/>
              <w:bottom w:w="100" w:type="dxa"/>
              <w:right w:w="100" w:type="dxa"/>
            </w:tcMar>
          </w:tcPr>
          <w:p w14:paraId="36DA73E5"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759CE5D0" w14:textId="77777777" w:rsidR="005626BB" w:rsidRDefault="00000000">
            <w:pPr>
              <w:widowControl w:val="0"/>
              <w:spacing w:after="0" w:line="240" w:lineRule="auto"/>
              <w:ind w:left="0" w:right="0" w:firstLine="0"/>
            </w:pPr>
            <w:r>
              <w:t>System.</w:t>
            </w:r>
          </w:p>
        </w:tc>
      </w:tr>
      <w:tr w:rsidR="005626BB" w14:paraId="05B467FA" w14:textId="77777777">
        <w:tc>
          <w:tcPr>
            <w:tcW w:w="2085" w:type="dxa"/>
            <w:shd w:val="clear" w:color="auto" w:fill="B7B7B7"/>
            <w:tcMar>
              <w:top w:w="100" w:type="dxa"/>
              <w:left w:w="100" w:type="dxa"/>
              <w:bottom w:w="100" w:type="dxa"/>
              <w:right w:w="100" w:type="dxa"/>
            </w:tcMar>
          </w:tcPr>
          <w:p w14:paraId="11E1110E"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02580495" w14:textId="77777777" w:rsidR="005626BB" w:rsidRDefault="00000000">
            <w:pPr>
              <w:widowControl w:val="0"/>
              <w:spacing w:after="0" w:line="240" w:lineRule="auto"/>
              <w:ind w:left="0" w:right="0" w:firstLine="0"/>
            </w:pPr>
            <w:r>
              <w:t>The system can view and recognize the user's sentiment and feelings.</w:t>
            </w:r>
          </w:p>
        </w:tc>
      </w:tr>
      <w:tr w:rsidR="005626BB" w14:paraId="3B5DC4F0" w14:textId="77777777">
        <w:tc>
          <w:tcPr>
            <w:tcW w:w="2085" w:type="dxa"/>
            <w:shd w:val="clear" w:color="auto" w:fill="B7B7B7"/>
            <w:tcMar>
              <w:top w:w="100" w:type="dxa"/>
              <w:left w:w="100" w:type="dxa"/>
              <w:bottom w:w="100" w:type="dxa"/>
              <w:right w:w="100" w:type="dxa"/>
            </w:tcMar>
          </w:tcPr>
          <w:p w14:paraId="75059CDD"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735FC036" w14:textId="77777777" w:rsidR="005626BB" w:rsidRDefault="00000000">
            <w:pPr>
              <w:widowControl w:val="0"/>
              <w:spacing w:after="0" w:line="240" w:lineRule="auto"/>
              <w:ind w:left="0" w:right="0" w:firstLine="0"/>
            </w:pPr>
            <w:r>
              <w:t>High</w:t>
            </w:r>
          </w:p>
        </w:tc>
      </w:tr>
      <w:tr w:rsidR="005626BB" w14:paraId="38DBF97F" w14:textId="77777777">
        <w:tc>
          <w:tcPr>
            <w:tcW w:w="2085" w:type="dxa"/>
            <w:shd w:val="clear" w:color="auto" w:fill="B7B7B7"/>
            <w:tcMar>
              <w:top w:w="100" w:type="dxa"/>
              <w:left w:w="100" w:type="dxa"/>
              <w:bottom w:w="100" w:type="dxa"/>
              <w:right w:w="100" w:type="dxa"/>
            </w:tcMar>
          </w:tcPr>
          <w:p w14:paraId="175905A1"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4D39AE2E" w14:textId="77777777" w:rsidR="005626BB" w:rsidRDefault="00000000">
            <w:pPr>
              <w:widowControl w:val="0"/>
              <w:spacing w:after="0" w:line="240" w:lineRule="auto"/>
              <w:ind w:left="0" w:right="0" w:firstLine="0"/>
            </w:pPr>
            <w:r>
              <w:t>The system must be strong enough.</w:t>
            </w:r>
          </w:p>
        </w:tc>
      </w:tr>
      <w:tr w:rsidR="005626BB" w14:paraId="4F6AD7BC" w14:textId="77777777">
        <w:tc>
          <w:tcPr>
            <w:tcW w:w="2085" w:type="dxa"/>
            <w:shd w:val="clear" w:color="auto" w:fill="B7B7B7"/>
            <w:tcMar>
              <w:top w:w="100" w:type="dxa"/>
              <w:left w:w="100" w:type="dxa"/>
              <w:bottom w:w="100" w:type="dxa"/>
              <w:right w:w="100" w:type="dxa"/>
            </w:tcMar>
          </w:tcPr>
          <w:p w14:paraId="69FF4E5B"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026DF55E" w14:textId="77777777" w:rsidR="005626BB" w:rsidRDefault="00000000">
            <w:pPr>
              <w:widowControl w:val="0"/>
              <w:spacing w:after="0" w:line="240" w:lineRule="auto"/>
              <w:ind w:left="0" w:right="0" w:firstLine="0"/>
            </w:pPr>
            <w:r>
              <w:t>N/A</w:t>
            </w:r>
          </w:p>
        </w:tc>
      </w:tr>
      <w:tr w:rsidR="005626BB" w14:paraId="180D7C82" w14:textId="77777777">
        <w:tc>
          <w:tcPr>
            <w:tcW w:w="2085" w:type="dxa"/>
            <w:shd w:val="clear" w:color="auto" w:fill="B7B7B7"/>
            <w:tcMar>
              <w:top w:w="100" w:type="dxa"/>
              <w:left w:w="100" w:type="dxa"/>
              <w:bottom w:w="100" w:type="dxa"/>
              <w:right w:w="100" w:type="dxa"/>
            </w:tcMar>
          </w:tcPr>
          <w:p w14:paraId="50E3372B"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37C83E5E" w14:textId="77777777" w:rsidR="005626BB" w:rsidRDefault="00000000">
            <w:pPr>
              <w:widowControl w:val="0"/>
              <w:spacing w:after="0" w:line="240" w:lineRule="auto"/>
              <w:ind w:left="0" w:right="0" w:firstLine="0"/>
            </w:pPr>
            <w:r>
              <w:t>None</w:t>
            </w:r>
          </w:p>
        </w:tc>
      </w:tr>
      <w:tr w:rsidR="005626BB" w14:paraId="64939E59" w14:textId="77777777">
        <w:tc>
          <w:tcPr>
            <w:tcW w:w="2085" w:type="dxa"/>
            <w:shd w:val="clear" w:color="auto" w:fill="B7B7B7"/>
            <w:tcMar>
              <w:top w:w="100" w:type="dxa"/>
              <w:left w:w="100" w:type="dxa"/>
              <w:bottom w:w="100" w:type="dxa"/>
              <w:right w:w="100" w:type="dxa"/>
            </w:tcMar>
          </w:tcPr>
          <w:p w14:paraId="586E5154"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1B32F602" w14:textId="77777777" w:rsidR="005626BB" w:rsidRDefault="00000000">
            <w:pPr>
              <w:widowControl w:val="0"/>
              <w:spacing w:after="0" w:line="240" w:lineRule="auto"/>
              <w:ind w:left="0" w:right="0" w:firstLine="0"/>
            </w:pPr>
            <w:r>
              <w:t>-The system will understand</w:t>
            </w:r>
          </w:p>
          <w:p w14:paraId="0D147330" w14:textId="77777777" w:rsidR="005626BB" w:rsidRDefault="00000000">
            <w:pPr>
              <w:widowControl w:val="0"/>
              <w:spacing w:after="0" w:line="240" w:lineRule="auto"/>
              <w:ind w:left="0" w:right="0" w:firstLine="0"/>
            </w:pPr>
            <w:r>
              <w:t>-The feelings of the user</w:t>
            </w:r>
          </w:p>
        </w:tc>
      </w:tr>
      <w:tr w:rsidR="005626BB" w14:paraId="0047B279" w14:textId="77777777">
        <w:tc>
          <w:tcPr>
            <w:tcW w:w="2085" w:type="dxa"/>
            <w:shd w:val="clear" w:color="auto" w:fill="B7B7B7"/>
            <w:tcMar>
              <w:top w:w="100" w:type="dxa"/>
              <w:left w:w="100" w:type="dxa"/>
              <w:bottom w:w="100" w:type="dxa"/>
              <w:right w:w="100" w:type="dxa"/>
            </w:tcMar>
          </w:tcPr>
          <w:p w14:paraId="0E2EB917"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317F6B64" w14:textId="77777777" w:rsidR="005626BB" w:rsidRDefault="00000000">
            <w:pPr>
              <w:widowControl w:val="0"/>
              <w:spacing w:after="0" w:line="240" w:lineRule="auto"/>
              <w:ind w:left="0" w:right="0" w:firstLine="0"/>
            </w:pPr>
            <w:r>
              <w:t>None.</w:t>
            </w:r>
          </w:p>
        </w:tc>
      </w:tr>
      <w:tr w:rsidR="005626BB" w14:paraId="3CD32487" w14:textId="77777777">
        <w:tc>
          <w:tcPr>
            <w:tcW w:w="2085" w:type="dxa"/>
            <w:shd w:val="clear" w:color="auto" w:fill="B7B7B7"/>
            <w:tcMar>
              <w:top w:w="100" w:type="dxa"/>
              <w:left w:w="100" w:type="dxa"/>
              <w:bottom w:w="100" w:type="dxa"/>
              <w:right w:w="100" w:type="dxa"/>
            </w:tcMar>
          </w:tcPr>
          <w:p w14:paraId="599688F3" w14:textId="77777777" w:rsidR="005626BB" w:rsidRDefault="00000000">
            <w:pPr>
              <w:widowControl w:val="0"/>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7F10A692" w14:textId="77777777" w:rsidR="005626BB" w:rsidRDefault="00000000">
            <w:pPr>
              <w:widowControl w:val="0"/>
              <w:spacing w:after="0" w:line="240" w:lineRule="auto"/>
              <w:ind w:left="0" w:right="0" w:firstLine="0"/>
            </w:pPr>
            <w:r>
              <w:t>N/A</w:t>
            </w:r>
          </w:p>
        </w:tc>
      </w:tr>
      <w:tr w:rsidR="005626BB" w14:paraId="03AECAD2" w14:textId="77777777">
        <w:tc>
          <w:tcPr>
            <w:tcW w:w="2085" w:type="dxa"/>
            <w:shd w:val="clear" w:color="auto" w:fill="B7B7B7"/>
            <w:tcMar>
              <w:top w:w="100" w:type="dxa"/>
              <w:left w:w="100" w:type="dxa"/>
              <w:bottom w:w="100" w:type="dxa"/>
              <w:right w:w="100" w:type="dxa"/>
            </w:tcMar>
          </w:tcPr>
          <w:p w14:paraId="0B2D21B1"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5D724430" w14:textId="77777777" w:rsidR="005626BB" w:rsidRDefault="00000000">
            <w:pPr>
              <w:widowControl w:val="0"/>
              <w:spacing w:after="0" w:line="240" w:lineRule="auto"/>
              <w:ind w:left="0" w:right="0" w:firstLine="0"/>
            </w:pPr>
            <w:r>
              <w:t>User will feel understood</w:t>
            </w:r>
          </w:p>
        </w:tc>
      </w:tr>
      <w:tr w:rsidR="005626BB" w14:paraId="6573AF36" w14:textId="77777777">
        <w:tc>
          <w:tcPr>
            <w:tcW w:w="2085" w:type="dxa"/>
            <w:shd w:val="clear" w:color="auto" w:fill="B7B7B7"/>
            <w:tcMar>
              <w:top w:w="100" w:type="dxa"/>
              <w:left w:w="100" w:type="dxa"/>
              <w:bottom w:w="100" w:type="dxa"/>
              <w:right w:w="100" w:type="dxa"/>
            </w:tcMar>
          </w:tcPr>
          <w:p w14:paraId="63A7848C"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2C94D9C9" w14:textId="77777777" w:rsidR="005626BB" w:rsidRDefault="00000000">
            <w:pPr>
              <w:widowControl w:val="0"/>
              <w:spacing w:after="0" w:line="240" w:lineRule="auto"/>
              <w:ind w:left="0" w:right="0" w:firstLine="0"/>
            </w:pPr>
            <w:r>
              <w:t>N/A</w:t>
            </w:r>
          </w:p>
        </w:tc>
      </w:tr>
      <w:tr w:rsidR="005626BB" w14:paraId="01ABFDF8" w14:textId="77777777">
        <w:tc>
          <w:tcPr>
            <w:tcW w:w="2085" w:type="dxa"/>
            <w:shd w:val="clear" w:color="auto" w:fill="B7B7B7"/>
            <w:tcMar>
              <w:top w:w="100" w:type="dxa"/>
              <w:left w:w="100" w:type="dxa"/>
              <w:bottom w:w="100" w:type="dxa"/>
              <w:right w:w="100" w:type="dxa"/>
            </w:tcMar>
          </w:tcPr>
          <w:p w14:paraId="2215977D"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31616D54" w14:textId="77777777" w:rsidR="005626BB" w:rsidRDefault="00000000">
            <w:pPr>
              <w:widowControl w:val="0"/>
              <w:spacing w:after="0" w:line="240" w:lineRule="auto"/>
              <w:ind w:left="0" w:right="0" w:firstLine="0"/>
            </w:pPr>
            <w:r>
              <w:t>None.</w:t>
            </w:r>
          </w:p>
        </w:tc>
      </w:tr>
      <w:tr w:rsidR="005626BB" w14:paraId="2A5E2747" w14:textId="77777777">
        <w:trPr>
          <w:trHeight w:val="716"/>
        </w:trPr>
        <w:tc>
          <w:tcPr>
            <w:tcW w:w="2085" w:type="dxa"/>
            <w:shd w:val="clear" w:color="auto" w:fill="B7B7B7"/>
            <w:tcMar>
              <w:top w:w="100" w:type="dxa"/>
              <w:left w:w="100" w:type="dxa"/>
              <w:bottom w:w="100" w:type="dxa"/>
              <w:right w:w="100" w:type="dxa"/>
            </w:tcMar>
          </w:tcPr>
          <w:p w14:paraId="3E3ACD63"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70E634F1" w14:textId="77777777" w:rsidR="005626BB" w:rsidRDefault="00000000">
            <w:pPr>
              <w:widowControl w:val="0"/>
              <w:spacing w:after="0" w:line="240" w:lineRule="auto"/>
              <w:ind w:left="0" w:right="0" w:firstLine="0"/>
            </w:pPr>
            <w:r>
              <w:t>1-System will be strong.</w:t>
            </w:r>
          </w:p>
          <w:p w14:paraId="4A89FA8F" w14:textId="77777777" w:rsidR="005626BB" w:rsidRDefault="00000000">
            <w:pPr>
              <w:widowControl w:val="0"/>
              <w:spacing w:after="0" w:line="240" w:lineRule="auto"/>
              <w:ind w:left="0" w:right="0" w:firstLine="0"/>
            </w:pPr>
            <w:r>
              <w:t>2-User will be happy.</w:t>
            </w:r>
          </w:p>
        </w:tc>
      </w:tr>
    </w:tbl>
    <w:p w14:paraId="791594C6" w14:textId="77777777" w:rsidR="005626BB" w:rsidRDefault="00000000">
      <w:pPr>
        <w:pStyle w:val="Heading2"/>
        <w:spacing w:after="0"/>
        <w:ind w:left="0" w:right="0"/>
        <w:rPr>
          <w:sz w:val="24"/>
        </w:rPr>
      </w:pPr>
      <w:bookmarkStart w:id="43" w:name="_heading=h.6se88j4r5ru0" w:colFirst="0" w:colLast="0"/>
      <w:bookmarkEnd w:id="43"/>
      <w:r>
        <w:rPr>
          <w:sz w:val="24"/>
        </w:rPr>
        <w:t>4.8.2: Relevant Reply:</w:t>
      </w:r>
    </w:p>
    <w:tbl>
      <w:tblPr>
        <w:tblStyle w:val="afb"/>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4AE1F0E7" w14:textId="77777777">
        <w:trPr>
          <w:trHeight w:val="20"/>
        </w:trPr>
        <w:tc>
          <w:tcPr>
            <w:tcW w:w="2085" w:type="dxa"/>
            <w:shd w:val="clear" w:color="auto" w:fill="B7B7B7"/>
            <w:tcMar>
              <w:top w:w="100" w:type="dxa"/>
              <w:left w:w="100" w:type="dxa"/>
              <w:bottom w:w="100" w:type="dxa"/>
              <w:right w:w="100" w:type="dxa"/>
            </w:tcMar>
          </w:tcPr>
          <w:p w14:paraId="4BF962CB"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394FF11E" w14:textId="77777777" w:rsidR="005626BB" w:rsidRDefault="00000000">
            <w:pPr>
              <w:widowControl w:val="0"/>
              <w:spacing w:after="0" w:line="240" w:lineRule="auto"/>
              <w:ind w:left="0" w:right="0" w:firstLine="0"/>
            </w:pPr>
            <w:r>
              <w:t>M8-UC-2</w:t>
            </w:r>
          </w:p>
        </w:tc>
      </w:tr>
      <w:tr w:rsidR="005626BB" w14:paraId="6A440E80" w14:textId="77777777">
        <w:tc>
          <w:tcPr>
            <w:tcW w:w="2085" w:type="dxa"/>
            <w:shd w:val="clear" w:color="auto" w:fill="B7B7B7"/>
            <w:tcMar>
              <w:top w:w="100" w:type="dxa"/>
              <w:left w:w="100" w:type="dxa"/>
              <w:bottom w:w="100" w:type="dxa"/>
              <w:right w:w="100" w:type="dxa"/>
            </w:tcMar>
          </w:tcPr>
          <w:p w14:paraId="58E3A210"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2FCD18FA" w14:textId="77777777" w:rsidR="005626BB" w:rsidRDefault="00000000">
            <w:pPr>
              <w:widowControl w:val="0"/>
              <w:spacing w:after="0" w:line="240" w:lineRule="auto"/>
              <w:ind w:left="0" w:right="0" w:firstLine="0"/>
            </w:pPr>
            <w:r>
              <w:t>Relevant reply</w:t>
            </w:r>
          </w:p>
        </w:tc>
      </w:tr>
      <w:tr w:rsidR="005626BB" w14:paraId="20D0DEB8" w14:textId="77777777">
        <w:tc>
          <w:tcPr>
            <w:tcW w:w="2085" w:type="dxa"/>
            <w:shd w:val="clear" w:color="auto" w:fill="B7B7B7"/>
            <w:tcMar>
              <w:top w:w="100" w:type="dxa"/>
              <w:left w:w="100" w:type="dxa"/>
              <w:bottom w:w="100" w:type="dxa"/>
              <w:right w:w="100" w:type="dxa"/>
            </w:tcMar>
          </w:tcPr>
          <w:p w14:paraId="4FED42FA" w14:textId="77777777" w:rsidR="005626BB" w:rsidRDefault="00000000">
            <w:pPr>
              <w:widowControl w:val="0"/>
              <w:spacing w:after="0" w:line="240" w:lineRule="auto"/>
              <w:ind w:left="0" w:right="0" w:firstLine="0"/>
              <w:rPr>
                <w:b/>
              </w:rPr>
            </w:pPr>
            <w:r>
              <w:rPr>
                <w:b/>
              </w:rPr>
              <w:lastRenderedPageBreak/>
              <w:t>Actors</w:t>
            </w:r>
          </w:p>
        </w:tc>
        <w:tc>
          <w:tcPr>
            <w:tcW w:w="7875" w:type="dxa"/>
            <w:shd w:val="clear" w:color="auto" w:fill="auto"/>
            <w:tcMar>
              <w:top w:w="100" w:type="dxa"/>
              <w:left w:w="100" w:type="dxa"/>
              <w:bottom w:w="100" w:type="dxa"/>
              <w:right w:w="100" w:type="dxa"/>
            </w:tcMar>
          </w:tcPr>
          <w:p w14:paraId="5C2F6209" w14:textId="77777777" w:rsidR="005626BB" w:rsidRDefault="00000000">
            <w:pPr>
              <w:widowControl w:val="0"/>
              <w:spacing w:after="0" w:line="240" w:lineRule="auto"/>
              <w:ind w:left="0" w:right="0" w:firstLine="0"/>
            </w:pPr>
            <w:r>
              <w:t>System.</w:t>
            </w:r>
          </w:p>
        </w:tc>
      </w:tr>
      <w:tr w:rsidR="005626BB" w14:paraId="7FA0BCCB" w14:textId="77777777">
        <w:tc>
          <w:tcPr>
            <w:tcW w:w="2085" w:type="dxa"/>
            <w:shd w:val="clear" w:color="auto" w:fill="B7B7B7"/>
            <w:tcMar>
              <w:top w:w="100" w:type="dxa"/>
              <w:left w:w="100" w:type="dxa"/>
              <w:bottom w:w="100" w:type="dxa"/>
              <w:right w:w="100" w:type="dxa"/>
            </w:tcMar>
          </w:tcPr>
          <w:p w14:paraId="07FCFE75"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0FBA782B" w14:textId="77777777" w:rsidR="005626BB" w:rsidRDefault="00000000">
            <w:pPr>
              <w:widowControl w:val="0"/>
              <w:spacing w:after="0" w:line="240" w:lineRule="auto"/>
              <w:ind w:left="0" w:right="0" w:firstLine="0"/>
            </w:pPr>
            <w:r>
              <w:t>The system will think of a relevant reply for the user.</w:t>
            </w:r>
          </w:p>
        </w:tc>
      </w:tr>
      <w:tr w:rsidR="005626BB" w14:paraId="627BF404" w14:textId="77777777">
        <w:tc>
          <w:tcPr>
            <w:tcW w:w="2085" w:type="dxa"/>
            <w:shd w:val="clear" w:color="auto" w:fill="B7B7B7"/>
            <w:tcMar>
              <w:top w:w="100" w:type="dxa"/>
              <w:left w:w="100" w:type="dxa"/>
              <w:bottom w:w="100" w:type="dxa"/>
              <w:right w:w="100" w:type="dxa"/>
            </w:tcMar>
          </w:tcPr>
          <w:p w14:paraId="5477BA45"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1031D318" w14:textId="77777777" w:rsidR="005626BB" w:rsidRDefault="00000000">
            <w:pPr>
              <w:widowControl w:val="0"/>
              <w:spacing w:after="0" w:line="240" w:lineRule="auto"/>
              <w:ind w:left="0" w:right="0" w:firstLine="0"/>
            </w:pPr>
            <w:r>
              <w:t>High</w:t>
            </w:r>
          </w:p>
        </w:tc>
      </w:tr>
      <w:tr w:rsidR="005626BB" w14:paraId="07157DD0" w14:textId="77777777">
        <w:tc>
          <w:tcPr>
            <w:tcW w:w="2085" w:type="dxa"/>
            <w:shd w:val="clear" w:color="auto" w:fill="B7B7B7"/>
            <w:tcMar>
              <w:top w:w="100" w:type="dxa"/>
              <w:left w:w="100" w:type="dxa"/>
              <w:bottom w:w="100" w:type="dxa"/>
              <w:right w:w="100" w:type="dxa"/>
            </w:tcMar>
          </w:tcPr>
          <w:p w14:paraId="484D356A"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5506F5EE" w14:textId="77777777" w:rsidR="005626BB" w:rsidRDefault="00000000">
            <w:pPr>
              <w:widowControl w:val="0"/>
              <w:spacing w:after="0" w:line="240" w:lineRule="auto"/>
              <w:ind w:left="0" w:right="0" w:firstLine="0"/>
            </w:pPr>
            <w:r>
              <w:t>The system must be strong enough.</w:t>
            </w:r>
          </w:p>
        </w:tc>
      </w:tr>
      <w:tr w:rsidR="005626BB" w14:paraId="7A64A9D3" w14:textId="77777777">
        <w:tc>
          <w:tcPr>
            <w:tcW w:w="2085" w:type="dxa"/>
            <w:shd w:val="clear" w:color="auto" w:fill="B7B7B7"/>
            <w:tcMar>
              <w:top w:w="100" w:type="dxa"/>
              <w:left w:w="100" w:type="dxa"/>
              <w:bottom w:w="100" w:type="dxa"/>
              <w:right w:w="100" w:type="dxa"/>
            </w:tcMar>
          </w:tcPr>
          <w:p w14:paraId="5E883993"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2B15B244" w14:textId="77777777" w:rsidR="005626BB" w:rsidRDefault="00000000">
            <w:pPr>
              <w:widowControl w:val="0"/>
              <w:spacing w:after="0" w:line="240" w:lineRule="auto"/>
              <w:ind w:left="0" w:right="0" w:firstLine="0"/>
            </w:pPr>
            <w:r>
              <w:t>N/A</w:t>
            </w:r>
          </w:p>
        </w:tc>
      </w:tr>
      <w:tr w:rsidR="005626BB" w14:paraId="62246D31" w14:textId="77777777">
        <w:tc>
          <w:tcPr>
            <w:tcW w:w="2085" w:type="dxa"/>
            <w:shd w:val="clear" w:color="auto" w:fill="B7B7B7"/>
            <w:tcMar>
              <w:top w:w="100" w:type="dxa"/>
              <w:left w:w="100" w:type="dxa"/>
              <w:bottom w:w="100" w:type="dxa"/>
              <w:right w:w="100" w:type="dxa"/>
            </w:tcMar>
          </w:tcPr>
          <w:p w14:paraId="02D3FCAA"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1990C6B9" w14:textId="77777777" w:rsidR="005626BB" w:rsidRDefault="00000000">
            <w:pPr>
              <w:widowControl w:val="0"/>
              <w:spacing w:after="0" w:line="240" w:lineRule="auto"/>
              <w:ind w:left="0" w:right="0" w:firstLine="0"/>
            </w:pPr>
            <w:r>
              <w:t>None</w:t>
            </w:r>
          </w:p>
        </w:tc>
      </w:tr>
      <w:tr w:rsidR="005626BB" w14:paraId="4F92BAF6" w14:textId="77777777">
        <w:tc>
          <w:tcPr>
            <w:tcW w:w="2085" w:type="dxa"/>
            <w:shd w:val="clear" w:color="auto" w:fill="B7B7B7"/>
            <w:tcMar>
              <w:top w:w="100" w:type="dxa"/>
              <w:left w:w="100" w:type="dxa"/>
              <w:bottom w:w="100" w:type="dxa"/>
              <w:right w:w="100" w:type="dxa"/>
            </w:tcMar>
          </w:tcPr>
          <w:p w14:paraId="2A7DD44F"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38469691" w14:textId="77777777" w:rsidR="005626BB" w:rsidRDefault="00000000">
            <w:pPr>
              <w:widowControl w:val="0"/>
              <w:spacing w:after="0" w:line="240" w:lineRule="auto"/>
              <w:ind w:left="0" w:right="0" w:firstLine="0"/>
            </w:pPr>
            <w:r>
              <w:t>-The system will know what to reply.</w:t>
            </w:r>
          </w:p>
          <w:p w14:paraId="070B178A" w14:textId="77777777" w:rsidR="005626BB" w:rsidRDefault="00000000">
            <w:pPr>
              <w:widowControl w:val="0"/>
              <w:spacing w:after="0" w:line="240" w:lineRule="auto"/>
              <w:ind w:left="0" w:right="0" w:firstLine="0"/>
            </w:pPr>
            <w:r>
              <w:t>-All the chats done between the bot and user.</w:t>
            </w:r>
          </w:p>
        </w:tc>
      </w:tr>
      <w:tr w:rsidR="005626BB" w14:paraId="0369E631" w14:textId="77777777">
        <w:tc>
          <w:tcPr>
            <w:tcW w:w="2085" w:type="dxa"/>
            <w:shd w:val="clear" w:color="auto" w:fill="B7B7B7"/>
            <w:tcMar>
              <w:top w:w="100" w:type="dxa"/>
              <w:left w:w="100" w:type="dxa"/>
              <w:bottom w:w="100" w:type="dxa"/>
              <w:right w:w="100" w:type="dxa"/>
            </w:tcMar>
          </w:tcPr>
          <w:p w14:paraId="4B1B4130"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6FA0B5C3" w14:textId="77777777" w:rsidR="005626BB" w:rsidRDefault="00000000">
            <w:pPr>
              <w:widowControl w:val="0"/>
              <w:spacing w:after="0" w:line="240" w:lineRule="auto"/>
              <w:ind w:left="0" w:right="0" w:firstLine="0"/>
            </w:pPr>
            <w:r>
              <w:t>None.</w:t>
            </w:r>
          </w:p>
        </w:tc>
      </w:tr>
      <w:tr w:rsidR="005626BB" w14:paraId="403683DD" w14:textId="77777777">
        <w:tc>
          <w:tcPr>
            <w:tcW w:w="2085" w:type="dxa"/>
            <w:shd w:val="clear" w:color="auto" w:fill="B7B7B7"/>
            <w:tcMar>
              <w:top w:w="100" w:type="dxa"/>
              <w:left w:w="100" w:type="dxa"/>
              <w:bottom w:w="100" w:type="dxa"/>
              <w:right w:w="100" w:type="dxa"/>
            </w:tcMar>
          </w:tcPr>
          <w:p w14:paraId="10B08C18" w14:textId="77777777" w:rsidR="005626BB" w:rsidRDefault="00000000">
            <w:pPr>
              <w:widowControl w:val="0"/>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5FFB2139" w14:textId="77777777" w:rsidR="005626BB" w:rsidRDefault="00000000">
            <w:pPr>
              <w:widowControl w:val="0"/>
              <w:spacing w:after="0" w:line="240" w:lineRule="auto"/>
              <w:ind w:left="0" w:right="0" w:firstLine="0"/>
            </w:pPr>
            <w:r>
              <w:t>N/A</w:t>
            </w:r>
          </w:p>
        </w:tc>
      </w:tr>
      <w:tr w:rsidR="005626BB" w14:paraId="705E0033" w14:textId="77777777">
        <w:tc>
          <w:tcPr>
            <w:tcW w:w="2085" w:type="dxa"/>
            <w:shd w:val="clear" w:color="auto" w:fill="B7B7B7"/>
            <w:tcMar>
              <w:top w:w="100" w:type="dxa"/>
              <w:left w:w="100" w:type="dxa"/>
              <w:bottom w:w="100" w:type="dxa"/>
              <w:right w:w="100" w:type="dxa"/>
            </w:tcMar>
          </w:tcPr>
          <w:p w14:paraId="066D8E4E"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33F8F1B8" w14:textId="77777777" w:rsidR="005626BB" w:rsidRDefault="00000000">
            <w:pPr>
              <w:widowControl w:val="0"/>
              <w:spacing w:after="0" w:line="240" w:lineRule="auto"/>
              <w:ind w:left="0" w:right="0" w:firstLine="0"/>
            </w:pPr>
            <w:r>
              <w:t>Chat history will be stored.</w:t>
            </w:r>
          </w:p>
        </w:tc>
      </w:tr>
      <w:tr w:rsidR="005626BB" w14:paraId="1142F588" w14:textId="77777777">
        <w:tc>
          <w:tcPr>
            <w:tcW w:w="2085" w:type="dxa"/>
            <w:shd w:val="clear" w:color="auto" w:fill="B7B7B7"/>
            <w:tcMar>
              <w:top w:w="100" w:type="dxa"/>
              <w:left w:w="100" w:type="dxa"/>
              <w:bottom w:w="100" w:type="dxa"/>
              <w:right w:w="100" w:type="dxa"/>
            </w:tcMar>
          </w:tcPr>
          <w:p w14:paraId="613A94FE"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1F72C6D7" w14:textId="77777777" w:rsidR="005626BB" w:rsidRDefault="00000000">
            <w:pPr>
              <w:widowControl w:val="0"/>
              <w:spacing w:after="0" w:line="240" w:lineRule="auto"/>
              <w:ind w:left="0" w:right="0" w:firstLine="0"/>
            </w:pPr>
            <w:r>
              <w:t>N/A</w:t>
            </w:r>
          </w:p>
        </w:tc>
      </w:tr>
      <w:tr w:rsidR="005626BB" w14:paraId="0677BF25" w14:textId="77777777">
        <w:tc>
          <w:tcPr>
            <w:tcW w:w="2085" w:type="dxa"/>
            <w:shd w:val="clear" w:color="auto" w:fill="B7B7B7"/>
            <w:tcMar>
              <w:top w:w="100" w:type="dxa"/>
              <w:left w:w="100" w:type="dxa"/>
              <w:bottom w:w="100" w:type="dxa"/>
              <w:right w:w="100" w:type="dxa"/>
            </w:tcMar>
          </w:tcPr>
          <w:p w14:paraId="50D22A90"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29B7AD15" w14:textId="77777777" w:rsidR="005626BB" w:rsidRDefault="00000000">
            <w:pPr>
              <w:widowControl w:val="0"/>
              <w:spacing w:after="0" w:line="240" w:lineRule="auto"/>
              <w:ind w:left="0" w:right="0" w:firstLine="0"/>
            </w:pPr>
            <w:r>
              <w:t>None.</w:t>
            </w:r>
          </w:p>
        </w:tc>
      </w:tr>
      <w:tr w:rsidR="005626BB" w14:paraId="47C85169" w14:textId="77777777">
        <w:trPr>
          <w:trHeight w:val="716"/>
        </w:trPr>
        <w:tc>
          <w:tcPr>
            <w:tcW w:w="2085" w:type="dxa"/>
            <w:shd w:val="clear" w:color="auto" w:fill="B7B7B7"/>
            <w:tcMar>
              <w:top w:w="100" w:type="dxa"/>
              <w:left w:w="100" w:type="dxa"/>
              <w:bottom w:w="100" w:type="dxa"/>
              <w:right w:w="100" w:type="dxa"/>
            </w:tcMar>
          </w:tcPr>
          <w:p w14:paraId="3AECB0FA"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254E4C0D" w14:textId="77777777" w:rsidR="005626BB" w:rsidRDefault="00000000">
            <w:pPr>
              <w:widowControl w:val="0"/>
              <w:spacing w:after="0" w:line="240" w:lineRule="auto"/>
              <w:ind w:left="0" w:right="0" w:firstLine="0"/>
            </w:pPr>
            <w:r>
              <w:t>1-System will be strong.</w:t>
            </w:r>
          </w:p>
        </w:tc>
      </w:tr>
    </w:tbl>
    <w:p w14:paraId="6AE7F5F2" w14:textId="77777777" w:rsidR="005626BB" w:rsidRDefault="00000000">
      <w:pPr>
        <w:pStyle w:val="Heading2"/>
        <w:spacing w:after="0"/>
        <w:ind w:left="0" w:right="0"/>
        <w:rPr>
          <w:sz w:val="24"/>
        </w:rPr>
      </w:pPr>
      <w:bookmarkStart w:id="44" w:name="_heading=h.ogsewan2jbn3" w:colFirst="0" w:colLast="0"/>
      <w:bookmarkEnd w:id="44"/>
      <w:r>
        <w:rPr>
          <w:sz w:val="24"/>
        </w:rPr>
        <w:t>4.8.3: User Input</w:t>
      </w:r>
    </w:p>
    <w:tbl>
      <w:tblPr>
        <w:tblStyle w:val="afc"/>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36DFA73E" w14:textId="77777777">
        <w:trPr>
          <w:trHeight w:val="20"/>
        </w:trPr>
        <w:tc>
          <w:tcPr>
            <w:tcW w:w="2085" w:type="dxa"/>
            <w:shd w:val="clear" w:color="auto" w:fill="B7B7B7"/>
            <w:tcMar>
              <w:top w:w="100" w:type="dxa"/>
              <w:left w:w="100" w:type="dxa"/>
              <w:bottom w:w="100" w:type="dxa"/>
              <w:right w:w="100" w:type="dxa"/>
            </w:tcMar>
          </w:tcPr>
          <w:p w14:paraId="5FD325B8"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425AF7C2" w14:textId="77777777" w:rsidR="005626BB" w:rsidRDefault="00000000">
            <w:pPr>
              <w:widowControl w:val="0"/>
              <w:spacing w:after="0" w:line="240" w:lineRule="auto"/>
              <w:ind w:left="0" w:right="0" w:firstLine="0"/>
            </w:pPr>
            <w:r>
              <w:t>M8-UC-3</w:t>
            </w:r>
          </w:p>
        </w:tc>
      </w:tr>
      <w:tr w:rsidR="005626BB" w14:paraId="53B977FB" w14:textId="77777777">
        <w:tc>
          <w:tcPr>
            <w:tcW w:w="2085" w:type="dxa"/>
            <w:shd w:val="clear" w:color="auto" w:fill="B7B7B7"/>
            <w:tcMar>
              <w:top w:w="100" w:type="dxa"/>
              <w:left w:w="100" w:type="dxa"/>
              <w:bottom w:w="100" w:type="dxa"/>
              <w:right w:w="100" w:type="dxa"/>
            </w:tcMar>
          </w:tcPr>
          <w:p w14:paraId="3D1FC03A"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061E4E96" w14:textId="77777777" w:rsidR="005626BB" w:rsidRDefault="00000000">
            <w:pPr>
              <w:widowControl w:val="0"/>
              <w:spacing w:after="0" w:line="240" w:lineRule="auto"/>
              <w:ind w:left="0" w:right="0" w:firstLine="0"/>
            </w:pPr>
            <w:r>
              <w:t>User input</w:t>
            </w:r>
          </w:p>
        </w:tc>
      </w:tr>
      <w:tr w:rsidR="005626BB" w14:paraId="3D9C6F00" w14:textId="77777777">
        <w:tc>
          <w:tcPr>
            <w:tcW w:w="2085" w:type="dxa"/>
            <w:shd w:val="clear" w:color="auto" w:fill="B7B7B7"/>
            <w:tcMar>
              <w:top w:w="100" w:type="dxa"/>
              <w:left w:w="100" w:type="dxa"/>
              <w:bottom w:w="100" w:type="dxa"/>
              <w:right w:w="100" w:type="dxa"/>
            </w:tcMar>
          </w:tcPr>
          <w:p w14:paraId="0D3CA776"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6AF11416" w14:textId="77777777" w:rsidR="005626BB" w:rsidRDefault="00000000">
            <w:pPr>
              <w:widowControl w:val="0"/>
              <w:spacing w:after="0" w:line="240" w:lineRule="auto"/>
              <w:ind w:left="0" w:right="0" w:firstLine="0"/>
            </w:pPr>
            <w:r>
              <w:t>user</w:t>
            </w:r>
          </w:p>
        </w:tc>
      </w:tr>
      <w:tr w:rsidR="005626BB" w14:paraId="570A52C0" w14:textId="77777777">
        <w:tc>
          <w:tcPr>
            <w:tcW w:w="2085" w:type="dxa"/>
            <w:shd w:val="clear" w:color="auto" w:fill="B7B7B7"/>
            <w:tcMar>
              <w:top w:w="100" w:type="dxa"/>
              <w:left w:w="100" w:type="dxa"/>
              <w:bottom w:w="100" w:type="dxa"/>
              <w:right w:w="100" w:type="dxa"/>
            </w:tcMar>
          </w:tcPr>
          <w:p w14:paraId="355B3921"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07AB7092" w14:textId="77777777" w:rsidR="005626BB" w:rsidRDefault="00000000">
            <w:pPr>
              <w:widowControl w:val="0"/>
              <w:spacing w:after="0" w:line="240" w:lineRule="auto"/>
              <w:ind w:left="0" w:right="0" w:firstLine="0"/>
            </w:pPr>
            <w:r>
              <w:t>The user can view and input.</w:t>
            </w:r>
          </w:p>
        </w:tc>
      </w:tr>
      <w:tr w:rsidR="005626BB" w14:paraId="2A5738B5" w14:textId="77777777">
        <w:tc>
          <w:tcPr>
            <w:tcW w:w="2085" w:type="dxa"/>
            <w:shd w:val="clear" w:color="auto" w:fill="B7B7B7"/>
            <w:tcMar>
              <w:top w:w="100" w:type="dxa"/>
              <w:left w:w="100" w:type="dxa"/>
              <w:bottom w:w="100" w:type="dxa"/>
              <w:right w:w="100" w:type="dxa"/>
            </w:tcMar>
          </w:tcPr>
          <w:p w14:paraId="4215750E"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4C3863BD" w14:textId="77777777" w:rsidR="005626BB" w:rsidRDefault="00000000">
            <w:pPr>
              <w:widowControl w:val="0"/>
              <w:spacing w:after="0" w:line="240" w:lineRule="auto"/>
              <w:ind w:left="0" w:right="0" w:firstLine="0"/>
            </w:pPr>
            <w:r>
              <w:t>High</w:t>
            </w:r>
          </w:p>
        </w:tc>
      </w:tr>
      <w:tr w:rsidR="005626BB" w14:paraId="2579967C" w14:textId="77777777">
        <w:tc>
          <w:tcPr>
            <w:tcW w:w="2085" w:type="dxa"/>
            <w:shd w:val="clear" w:color="auto" w:fill="B7B7B7"/>
            <w:tcMar>
              <w:top w:w="100" w:type="dxa"/>
              <w:left w:w="100" w:type="dxa"/>
              <w:bottom w:w="100" w:type="dxa"/>
              <w:right w:w="100" w:type="dxa"/>
            </w:tcMar>
          </w:tcPr>
          <w:p w14:paraId="6F273292"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4DCBFB6E" w14:textId="77777777" w:rsidR="005626BB" w:rsidRDefault="00000000">
            <w:pPr>
              <w:widowControl w:val="0"/>
              <w:spacing w:after="0" w:line="240" w:lineRule="auto"/>
              <w:ind w:left="0" w:right="0" w:firstLine="0"/>
            </w:pPr>
            <w:r>
              <w:t>The system must be strong enough.</w:t>
            </w:r>
          </w:p>
        </w:tc>
      </w:tr>
      <w:tr w:rsidR="005626BB" w14:paraId="1C9DEB76" w14:textId="77777777">
        <w:tc>
          <w:tcPr>
            <w:tcW w:w="2085" w:type="dxa"/>
            <w:shd w:val="clear" w:color="auto" w:fill="B7B7B7"/>
            <w:tcMar>
              <w:top w:w="100" w:type="dxa"/>
              <w:left w:w="100" w:type="dxa"/>
              <w:bottom w:w="100" w:type="dxa"/>
              <w:right w:w="100" w:type="dxa"/>
            </w:tcMar>
          </w:tcPr>
          <w:p w14:paraId="448EDFA0"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3825C907" w14:textId="77777777" w:rsidR="005626BB" w:rsidRDefault="00000000">
            <w:pPr>
              <w:widowControl w:val="0"/>
              <w:spacing w:after="0" w:line="240" w:lineRule="auto"/>
              <w:ind w:left="0" w:right="0" w:firstLine="0"/>
            </w:pPr>
            <w:r>
              <w:t>N/A</w:t>
            </w:r>
          </w:p>
        </w:tc>
      </w:tr>
      <w:tr w:rsidR="005626BB" w14:paraId="6239B4DD" w14:textId="77777777">
        <w:tc>
          <w:tcPr>
            <w:tcW w:w="2085" w:type="dxa"/>
            <w:shd w:val="clear" w:color="auto" w:fill="B7B7B7"/>
            <w:tcMar>
              <w:top w:w="100" w:type="dxa"/>
              <w:left w:w="100" w:type="dxa"/>
              <w:bottom w:w="100" w:type="dxa"/>
              <w:right w:w="100" w:type="dxa"/>
            </w:tcMar>
          </w:tcPr>
          <w:p w14:paraId="715EC024"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5AFE20B5" w14:textId="77777777" w:rsidR="005626BB" w:rsidRDefault="00000000">
            <w:pPr>
              <w:widowControl w:val="0"/>
              <w:spacing w:after="0" w:line="240" w:lineRule="auto"/>
              <w:ind w:left="0" w:right="0" w:firstLine="0"/>
            </w:pPr>
            <w:r>
              <w:t>None</w:t>
            </w:r>
          </w:p>
        </w:tc>
      </w:tr>
      <w:tr w:rsidR="005626BB" w14:paraId="29D9161C" w14:textId="77777777">
        <w:tc>
          <w:tcPr>
            <w:tcW w:w="2085" w:type="dxa"/>
            <w:shd w:val="clear" w:color="auto" w:fill="B7B7B7"/>
            <w:tcMar>
              <w:top w:w="100" w:type="dxa"/>
              <w:left w:w="100" w:type="dxa"/>
              <w:bottom w:w="100" w:type="dxa"/>
              <w:right w:w="100" w:type="dxa"/>
            </w:tcMar>
          </w:tcPr>
          <w:p w14:paraId="5ADC7ED1"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57F9ED6B" w14:textId="77777777" w:rsidR="005626BB" w:rsidRDefault="00000000">
            <w:pPr>
              <w:widowControl w:val="0"/>
              <w:spacing w:after="0" w:line="240" w:lineRule="auto"/>
              <w:ind w:left="0" w:right="0" w:firstLine="0"/>
            </w:pPr>
            <w:r>
              <w:t>-The user will input data.</w:t>
            </w:r>
          </w:p>
          <w:p w14:paraId="2A160561" w14:textId="77777777" w:rsidR="005626BB" w:rsidRDefault="00000000">
            <w:pPr>
              <w:widowControl w:val="0"/>
              <w:spacing w:after="0" w:line="240" w:lineRule="auto"/>
              <w:ind w:left="0" w:right="0" w:firstLine="0"/>
            </w:pPr>
            <w:r>
              <w:t>-The user can talk.</w:t>
            </w:r>
          </w:p>
        </w:tc>
      </w:tr>
      <w:tr w:rsidR="005626BB" w14:paraId="0D598EE3" w14:textId="77777777">
        <w:tc>
          <w:tcPr>
            <w:tcW w:w="2085" w:type="dxa"/>
            <w:shd w:val="clear" w:color="auto" w:fill="B7B7B7"/>
            <w:tcMar>
              <w:top w:w="100" w:type="dxa"/>
              <w:left w:w="100" w:type="dxa"/>
              <w:bottom w:w="100" w:type="dxa"/>
              <w:right w:w="100" w:type="dxa"/>
            </w:tcMar>
          </w:tcPr>
          <w:p w14:paraId="0831E8AC"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7DB7C04F" w14:textId="77777777" w:rsidR="005626BB" w:rsidRDefault="00000000">
            <w:pPr>
              <w:widowControl w:val="0"/>
              <w:spacing w:after="0" w:line="240" w:lineRule="auto"/>
              <w:ind w:left="0" w:right="0" w:firstLine="0"/>
            </w:pPr>
            <w:r>
              <w:t>None.</w:t>
            </w:r>
          </w:p>
        </w:tc>
      </w:tr>
      <w:tr w:rsidR="005626BB" w14:paraId="6A51206A" w14:textId="77777777">
        <w:tc>
          <w:tcPr>
            <w:tcW w:w="2085" w:type="dxa"/>
            <w:shd w:val="clear" w:color="auto" w:fill="B7B7B7"/>
            <w:tcMar>
              <w:top w:w="100" w:type="dxa"/>
              <w:left w:w="100" w:type="dxa"/>
              <w:bottom w:w="100" w:type="dxa"/>
              <w:right w:w="100" w:type="dxa"/>
            </w:tcMar>
          </w:tcPr>
          <w:p w14:paraId="3FCB5B6E" w14:textId="77777777" w:rsidR="005626BB" w:rsidRDefault="00000000">
            <w:pPr>
              <w:widowControl w:val="0"/>
              <w:spacing w:after="0" w:line="240" w:lineRule="auto"/>
              <w:ind w:left="0" w:right="0" w:firstLine="0"/>
              <w:rPr>
                <w:b/>
              </w:rPr>
            </w:pPr>
            <w:r>
              <w:rPr>
                <w:b/>
              </w:rPr>
              <w:lastRenderedPageBreak/>
              <w:t>Exceptions:</w:t>
            </w:r>
          </w:p>
        </w:tc>
        <w:tc>
          <w:tcPr>
            <w:tcW w:w="7875" w:type="dxa"/>
            <w:shd w:val="clear" w:color="auto" w:fill="auto"/>
            <w:tcMar>
              <w:top w:w="100" w:type="dxa"/>
              <w:left w:w="100" w:type="dxa"/>
              <w:bottom w:w="100" w:type="dxa"/>
              <w:right w:w="100" w:type="dxa"/>
            </w:tcMar>
          </w:tcPr>
          <w:p w14:paraId="777F50F1" w14:textId="77777777" w:rsidR="005626BB" w:rsidRDefault="00000000">
            <w:pPr>
              <w:widowControl w:val="0"/>
              <w:spacing w:after="0" w:line="240" w:lineRule="auto"/>
              <w:ind w:left="0" w:right="0" w:firstLine="0"/>
            </w:pPr>
            <w:r>
              <w:t>N/A</w:t>
            </w:r>
          </w:p>
        </w:tc>
      </w:tr>
      <w:tr w:rsidR="005626BB" w14:paraId="3ACB8E2B" w14:textId="77777777">
        <w:tc>
          <w:tcPr>
            <w:tcW w:w="2085" w:type="dxa"/>
            <w:shd w:val="clear" w:color="auto" w:fill="B7B7B7"/>
            <w:tcMar>
              <w:top w:w="100" w:type="dxa"/>
              <w:left w:w="100" w:type="dxa"/>
              <w:bottom w:w="100" w:type="dxa"/>
              <w:right w:w="100" w:type="dxa"/>
            </w:tcMar>
          </w:tcPr>
          <w:p w14:paraId="45556DE1"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796535BD" w14:textId="77777777" w:rsidR="005626BB" w:rsidRDefault="00000000">
            <w:pPr>
              <w:widowControl w:val="0"/>
              <w:spacing w:after="0" w:line="240" w:lineRule="auto"/>
              <w:ind w:left="0" w:right="0" w:firstLine="0"/>
            </w:pPr>
            <w:r>
              <w:t>Chat history will be stored.</w:t>
            </w:r>
          </w:p>
        </w:tc>
      </w:tr>
      <w:tr w:rsidR="005626BB" w14:paraId="36716166" w14:textId="77777777">
        <w:tc>
          <w:tcPr>
            <w:tcW w:w="2085" w:type="dxa"/>
            <w:shd w:val="clear" w:color="auto" w:fill="B7B7B7"/>
            <w:tcMar>
              <w:top w:w="100" w:type="dxa"/>
              <w:left w:w="100" w:type="dxa"/>
              <w:bottom w:w="100" w:type="dxa"/>
              <w:right w:w="100" w:type="dxa"/>
            </w:tcMar>
          </w:tcPr>
          <w:p w14:paraId="2E19E0DD"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31D43E93" w14:textId="77777777" w:rsidR="005626BB" w:rsidRDefault="00000000">
            <w:pPr>
              <w:widowControl w:val="0"/>
              <w:spacing w:after="0" w:line="240" w:lineRule="auto"/>
              <w:ind w:left="0" w:right="0" w:firstLine="0"/>
            </w:pPr>
            <w:r>
              <w:t>N/A</w:t>
            </w:r>
          </w:p>
        </w:tc>
      </w:tr>
      <w:tr w:rsidR="005626BB" w14:paraId="7DE63FFE" w14:textId="77777777">
        <w:tc>
          <w:tcPr>
            <w:tcW w:w="2085" w:type="dxa"/>
            <w:shd w:val="clear" w:color="auto" w:fill="B7B7B7"/>
            <w:tcMar>
              <w:top w:w="100" w:type="dxa"/>
              <w:left w:w="100" w:type="dxa"/>
              <w:bottom w:w="100" w:type="dxa"/>
              <w:right w:w="100" w:type="dxa"/>
            </w:tcMar>
          </w:tcPr>
          <w:p w14:paraId="36B25149"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71E51F14" w14:textId="77777777" w:rsidR="005626BB" w:rsidRDefault="00000000">
            <w:pPr>
              <w:widowControl w:val="0"/>
              <w:spacing w:after="0" w:line="240" w:lineRule="auto"/>
              <w:ind w:left="0" w:right="0" w:firstLine="0"/>
            </w:pPr>
            <w:r>
              <w:t>None.</w:t>
            </w:r>
          </w:p>
        </w:tc>
      </w:tr>
      <w:tr w:rsidR="005626BB" w14:paraId="083BA4E9" w14:textId="77777777">
        <w:trPr>
          <w:trHeight w:val="716"/>
        </w:trPr>
        <w:tc>
          <w:tcPr>
            <w:tcW w:w="2085" w:type="dxa"/>
            <w:shd w:val="clear" w:color="auto" w:fill="B7B7B7"/>
            <w:tcMar>
              <w:top w:w="100" w:type="dxa"/>
              <w:left w:w="100" w:type="dxa"/>
              <w:bottom w:w="100" w:type="dxa"/>
              <w:right w:w="100" w:type="dxa"/>
            </w:tcMar>
          </w:tcPr>
          <w:p w14:paraId="0531EBB0"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672B6E84" w14:textId="77777777" w:rsidR="005626BB" w:rsidRDefault="00000000">
            <w:pPr>
              <w:widowControl w:val="0"/>
              <w:spacing w:after="0" w:line="240" w:lineRule="auto"/>
              <w:ind w:left="0" w:right="0" w:firstLine="0"/>
            </w:pPr>
            <w:r>
              <w:t>1-System will be strong.</w:t>
            </w:r>
          </w:p>
        </w:tc>
      </w:tr>
    </w:tbl>
    <w:p w14:paraId="733221C8" w14:textId="77777777" w:rsidR="005626BB" w:rsidRDefault="00000000">
      <w:pPr>
        <w:pStyle w:val="Heading2"/>
        <w:spacing w:after="0"/>
        <w:ind w:left="0" w:right="0"/>
        <w:rPr>
          <w:sz w:val="24"/>
        </w:rPr>
      </w:pPr>
      <w:bookmarkStart w:id="45" w:name="_heading=h.o7kiqd4c16rs" w:colFirst="0" w:colLast="0"/>
      <w:bookmarkEnd w:id="45"/>
      <w:r>
        <w:rPr>
          <w:sz w:val="24"/>
        </w:rPr>
        <w:t>4.9.1: Daily schedule</w:t>
      </w:r>
    </w:p>
    <w:tbl>
      <w:tblPr>
        <w:tblStyle w:val="afd"/>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41E12201" w14:textId="77777777">
        <w:trPr>
          <w:trHeight w:val="20"/>
        </w:trPr>
        <w:tc>
          <w:tcPr>
            <w:tcW w:w="2085" w:type="dxa"/>
            <w:shd w:val="clear" w:color="auto" w:fill="B7B7B7"/>
            <w:tcMar>
              <w:top w:w="100" w:type="dxa"/>
              <w:left w:w="100" w:type="dxa"/>
              <w:bottom w:w="100" w:type="dxa"/>
              <w:right w:w="100" w:type="dxa"/>
            </w:tcMar>
          </w:tcPr>
          <w:p w14:paraId="6546FD20"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6F699E0C" w14:textId="77777777" w:rsidR="005626BB" w:rsidRDefault="00000000">
            <w:pPr>
              <w:widowControl w:val="0"/>
              <w:spacing w:after="0" w:line="240" w:lineRule="auto"/>
              <w:ind w:left="0" w:right="0" w:firstLine="0"/>
            </w:pPr>
            <w:r>
              <w:t>M9-UC-1</w:t>
            </w:r>
          </w:p>
        </w:tc>
      </w:tr>
      <w:tr w:rsidR="005626BB" w14:paraId="7F6F4F87" w14:textId="77777777">
        <w:tc>
          <w:tcPr>
            <w:tcW w:w="2085" w:type="dxa"/>
            <w:shd w:val="clear" w:color="auto" w:fill="B7B7B7"/>
            <w:tcMar>
              <w:top w:w="100" w:type="dxa"/>
              <w:left w:w="100" w:type="dxa"/>
              <w:bottom w:w="100" w:type="dxa"/>
              <w:right w:w="100" w:type="dxa"/>
            </w:tcMar>
          </w:tcPr>
          <w:p w14:paraId="74E24CB6"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28A5E5D8" w14:textId="77777777" w:rsidR="005626BB" w:rsidRDefault="00000000">
            <w:pPr>
              <w:widowControl w:val="0"/>
              <w:spacing w:after="0" w:line="240" w:lineRule="auto"/>
              <w:ind w:left="0" w:right="0" w:firstLine="0"/>
            </w:pPr>
            <w:r>
              <w:t>Daily schedule</w:t>
            </w:r>
          </w:p>
        </w:tc>
      </w:tr>
      <w:tr w:rsidR="005626BB" w14:paraId="6F36FC35" w14:textId="77777777">
        <w:tc>
          <w:tcPr>
            <w:tcW w:w="2085" w:type="dxa"/>
            <w:shd w:val="clear" w:color="auto" w:fill="B7B7B7"/>
            <w:tcMar>
              <w:top w:w="100" w:type="dxa"/>
              <w:left w:w="100" w:type="dxa"/>
              <w:bottom w:w="100" w:type="dxa"/>
              <w:right w:w="100" w:type="dxa"/>
            </w:tcMar>
          </w:tcPr>
          <w:p w14:paraId="6C4AF9DB"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136044AA" w14:textId="77777777" w:rsidR="005626BB" w:rsidRDefault="00000000">
            <w:pPr>
              <w:widowControl w:val="0"/>
              <w:spacing w:after="0" w:line="240" w:lineRule="auto"/>
              <w:ind w:left="0" w:right="0" w:firstLine="0"/>
            </w:pPr>
            <w:r>
              <w:t>System.</w:t>
            </w:r>
          </w:p>
        </w:tc>
      </w:tr>
      <w:tr w:rsidR="005626BB" w14:paraId="7A010A82" w14:textId="77777777">
        <w:tc>
          <w:tcPr>
            <w:tcW w:w="2085" w:type="dxa"/>
            <w:shd w:val="clear" w:color="auto" w:fill="B7B7B7"/>
            <w:tcMar>
              <w:top w:w="100" w:type="dxa"/>
              <w:left w:w="100" w:type="dxa"/>
              <w:bottom w:w="100" w:type="dxa"/>
              <w:right w:w="100" w:type="dxa"/>
            </w:tcMar>
          </w:tcPr>
          <w:p w14:paraId="2B765DEA"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76FD99C5" w14:textId="77777777" w:rsidR="005626BB" w:rsidRDefault="00000000">
            <w:pPr>
              <w:widowControl w:val="0"/>
              <w:spacing w:after="0" w:line="240" w:lineRule="auto"/>
              <w:ind w:left="0" w:right="0" w:firstLine="0"/>
            </w:pPr>
            <w:r>
              <w:t>Personal assistance is done daily by the system.</w:t>
            </w:r>
          </w:p>
        </w:tc>
      </w:tr>
      <w:tr w:rsidR="005626BB" w14:paraId="725B6119" w14:textId="77777777">
        <w:tc>
          <w:tcPr>
            <w:tcW w:w="2085" w:type="dxa"/>
            <w:shd w:val="clear" w:color="auto" w:fill="B7B7B7"/>
            <w:tcMar>
              <w:top w:w="100" w:type="dxa"/>
              <w:left w:w="100" w:type="dxa"/>
              <w:bottom w:w="100" w:type="dxa"/>
              <w:right w:w="100" w:type="dxa"/>
            </w:tcMar>
          </w:tcPr>
          <w:p w14:paraId="14FD0574"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49C70017" w14:textId="77777777" w:rsidR="005626BB" w:rsidRDefault="00000000">
            <w:pPr>
              <w:widowControl w:val="0"/>
              <w:spacing w:after="0" w:line="240" w:lineRule="auto"/>
              <w:ind w:left="0" w:right="0" w:firstLine="0"/>
            </w:pPr>
            <w:r>
              <w:t>High</w:t>
            </w:r>
          </w:p>
        </w:tc>
      </w:tr>
      <w:tr w:rsidR="005626BB" w14:paraId="22E11105" w14:textId="77777777">
        <w:tc>
          <w:tcPr>
            <w:tcW w:w="2085" w:type="dxa"/>
            <w:shd w:val="clear" w:color="auto" w:fill="B7B7B7"/>
            <w:tcMar>
              <w:top w:w="100" w:type="dxa"/>
              <w:left w:w="100" w:type="dxa"/>
              <w:bottom w:w="100" w:type="dxa"/>
              <w:right w:w="100" w:type="dxa"/>
            </w:tcMar>
          </w:tcPr>
          <w:p w14:paraId="36A8E7C1"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08CFB1B5" w14:textId="77777777" w:rsidR="005626BB" w:rsidRDefault="00000000">
            <w:pPr>
              <w:widowControl w:val="0"/>
              <w:spacing w:after="0" w:line="240" w:lineRule="auto"/>
              <w:ind w:left="0" w:right="0" w:firstLine="0"/>
            </w:pPr>
            <w:r>
              <w:t>The system must be strong enough.</w:t>
            </w:r>
          </w:p>
        </w:tc>
      </w:tr>
      <w:tr w:rsidR="005626BB" w14:paraId="1CDE5B98" w14:textId="77777777">
        <w:tc>
          <w:tcPr>
            <w:tcW w:w="2085" w:type="dxa"/>
            <w:shd w:val="clear" w:color="auto" w:fill="B7B7B7"/>
            <w:tcMar>
              <w:top w:w="100" w:type="dxa"/>
              <w:left w:w="100" w:type="dxa"/>
              <w:bottom w:w="100" w:type="dxa"/>
              <w:right w:w="100" w:type="dxa"/>
            </w:tcMar>
          </w:tcPr>
          <w:p w14:paraId="2F56C35C"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2E917265" w14:textId="77777777" w:rsidR="005626BB" w:rsidRDefault="00000000">
            <w:pPr>
              <w:widowControl w:val="0"/>
              <w:spacing w:after="0" w:line="240" w:lineRule="auto"/>
              <w:ind w:left="0" w:right="0" w:firstLine="0"/>
            </w:pPr>
            <w:r>
              <w:t>N/A</w:t>
            </w:r>
          </w:p>
        </w:tc>
      </w:tr>
      <w:tr w:rsidR="005626BB" w14:paraId="2731BEA8" w14:textId="77777777">
        <w:tc>
          <w:tcPr>
            <w:tcW w:w="2085" w:type="dxa"/>
            <w:shd w:val="clear" w:color="auto" w:fill="B7B7B7"/>
            <w:tcMar>
              <w:top w:w="100" w:type="dxa"/>
              <w:left w:w="100" w:type="dxa"/>
              <w:bottom w:w="100" w:type="dxa"/>
              <w:right w:w="100" w:type="dxa"/>
            </w:tcMar>
          </w:tcPr>
          <w:p w14:paraId="196C93F6"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7575119E" w14:textId="77777777" w:rsidR="005626BB" w:rsidRDefault="00000000">
            <w:pPr>
              <w:widowControl w:val="0"/>
              <w:spacing w:after="0" w:line="240" w:lineRule="auto"/>
              <w:ind w:left="0" w:right="0" w:firstLine="0"/>
            </w:pPr>
            <w:r>
              <w:t>None</w:t>
            </w:r>
          </w:p>
        </w:tc>
      </w:tr>
      <w:tr w:rsidR="005626BB" w14:paraId="1D7A9032" w14:textId="77777777">
        <w:tc>
          <w:tcPr>
            <w:tcW w:w="2085" w:type="dxa"/>
            <w:shd w:val="clear" w:color="auto" w:fill="B7B7B7"/>
            <w:tcMar>
              <w:top w:w="100" w:type="dxa"/>
              <w:left w:w="100" w:type="dxa"/>
              <w:bottom w:w="100" w:type="dxa"/>
              <w:right w:w="100" w:type="dxa"/>
            </w:tcMar>
          </w:tcPr>
          <w:p w14:paraId="3A6BE802"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58B05850" w14:textId="77777777" w:rsidR="005626BB" w:rsidRDefault="00000000">
            <w:pPr>
              <w:widowControl w:val="0"/>
              <w:spacing w:after="0" w:line="240" w:lineRule="auto"/>
              <w:ind w:left="0" w:right="0" w:firstLine="0"/>
            </w:pPr>
            <w:r>
              <w:t>-The system will keep all the chat history.</w:t>
            </w:r>
          </w:p>
          <w:p w14:paraId="0038C8C3" w14:textId="77777777" w:rsidR="005626BB" w:rsidRDefault="00000000">
            <w:pPr>
              <w:widowControl w:val="0"/>
              <w:spacing w:after="0" w:line="240" w:lineRule="auto"/>
              <w:ind w:left="0" w:right="0" w:firstLine="0"/>
            </w:pPr>
            <w:r>
              <w:t>-The daily schedule must be given on time.</w:t>
            </w:r>
          </w:p>
        </w:tc>
      </w:tr>
      <w:tr w:rsidR="005626BB" w14:paraId="04F71535" w14:textId="77777777">
        <w:tc>
          <w:tcPr>
            <w:tcW w:w="2085" w:type="dxa"/>
            <w:shd w:val="clear" w:color="auto" w:fill="B7B7B7"/>
            <w:tcMar>
              <w:top w:w="100" w:type="dxa"/>
              <w:left w:w="100" w:type="dxa"/>
              <w:bottom w:w="100" w:type="dxa"/>
              <w:right w:w="100" w:type="dxa"/>
            </w:tcMar>
          </w:tcPr>
          <w:p w14:paraId="01FAA037"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06E11BE0" w14:textId="77777777" w:rsidR="005626BB" w:rsidRDefault="00000000">
            <w:pPr>
              <w:widowControl w:val="0"/>
              <w:spacing w:after="0" w:line="240" w:lineRule="auto"/>
              <w:ind w:left="0" w:right="0" w:firstLine="0"/>
            </w:pPr>
            <w:r>
              <w:t>None.</w:t>
            </w:r>
          </w:p>
        </w:tc>
      </w:tr>
      <w:tr w:rsidR="005626BB" w14:paraId="7736C1B6" w14:textId="77777777">
        <w:tc>
          <w:tcPr>
            <w:tcW w:w="2085" w:type="dxa"/>
            <w:shd w:val="clear" w:color="auto" w:fill="B7B7B7"/>
            <w:tcMar>
              <w:top w:w="100" w:type="dxa"/>
              <w:left w:w="100" w:type="dxa"/>
              <w:bottom w:w="100" w:type="dxa"/>
              <w:right w:w="100" w:type="dxa"/>
            </w:tcMar>
          </w:tcPr>
          <w:p w14:paraId="15F53889" w14:textId="77777777" w:rsidR="005626BB" w:rsidRDefault="00000000">
            <w:pPr>
              <w:widowControl w:val="0"/>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7B86A361" w14:textId="77777777" w:rsidR="005626BB" w:rsidRDefault="00000000">
            <w:pPr>
              <w:widowControl w:val="0"/>
              <w:spacing w:after="0" w:line="240" w:lineRule="auto"/>
              <w:ind w:left="0" w:right="0" w:firstLine="0"/>
            </w:pPr>
            <w:r>
              <w:t>N/A</w:t>
            </w:r>
          </w:p>
        </w:tc>
      </w:tr>
      <w:tr w:rsidR="005626BB" w14:paraId="11CE7921" w14:textId="77777777">
        <w:tc>
          <w:tcPr>
            <w:tcW w:w="2085" w:type="dxa"/>
            <w:shd w:val="clear" w:color="auto" w:fill="B7B7B7"/>
            <w:tcMar>
              <w:top w:w="100" w:type="dxa"/>
              <w:left w:w="100" w:type="dxa"/>
              <w:bottom w:w="100" w:type="dxa"/>
              <w:right w:w="100" w:type="dxa"/>
            </w:tcMar>
          </w:tcPr>
          <w:p w14:paraId="0AB25E87"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77E11ACF" w14:textId="77777777" w:rsidR="005626BB" w:rsidRDefault="00000000">
            <w:pPr>
              <w:widowControl w:val="0"/>
              <w:spacing w:after="0" w:line="240" w:lineRule="auto"/>
              <w:ind w:left="0" w:right="0" w:firstLine="0"/>
            </w:pPr>
            <w:r>
              <w:t>Chat history will be stored.</w:t>
            </w:r>
          </w:p>
        </w:tc>
      </w:tr>
      <w:tr w:rsidR="005626BB" w14:paraId="62CB110E" w14:textId="77777777">
        <w:tc>
          <w:tcPr>
            <w:tcW w:w="2085" w:type="dxa"/>
            <w:shd w:val="clear" w:color="auto" w:fill="B7B7B7"/>
            <w:tcMar>
              <w:top w:w="100" w:type="dxa"/>
              <w:left w:w="100" w:type="dxa"/>
              <w:bottom w:w="100" w:type="dxa"/>
              <w:right w:w="100" w:type="dxa"/>
            </w:tcMar>
          </w:tcPr>
          <w:p w14:paraId="39099944"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40499AF9" w14:textId="77777777" w:rsidR="005626BB" w:rsidRDefault="00000000">
            <w:pPr>
              <w:widowControl w:val="0"/>
              <w:spacing w:after="0" w:line="240" w:lineRule="auto"/>
              <w:ind w:left="0" w:right="0" w:firstLine="0"/>
            </w:pPr>
            <w:r>
              <w:t>N/A</w:t>
            </w:r>
          </w:p>
        </w:tc>
      </w:tr>
      <w:tr w:rsidR="005626BB" w14:paraId="662D2AAB" w14:textId="77777777">
        <w:tc>
          <w:tcPr>
            <w:tcW w:w="2085" w:type="dxa"/>
            <w:shd w:val="clear" w:color="auto" w:fill="B7B7B7"/>
            <w:tcMar>
              <w:top w:w="100" w:type="dxa"/>
              <w:left w:w="100" w:type="dxa"/>
              <w:bottom w:w="100" w:type="dxa"/>
              <w:right w:w="100" w:type="dxa"/>
            </w:tcMar>
          </w:tcPr>
          <w:p w14:paraId="235A34AF"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56A3D4F2" w14:textId="77777777" w:rsidR="005626BB" w:rsidRDefault="00000000">
            <w:pPr>
              <w:widowControl w:val="0"/>
              <w:spacing w:after="0" w:line="240" w:lineRule="auto"/>
              <w:ind w:left="0" w:right="0" w:firstLine="0"/>
            </w:pPr>
            <w:r>
              <w:t>None.</w:t>
            </w:r>
          </w:p>
        </w:tc>
      </w:tr>
      <w:tr w:rsidR="005626BB" w14:paraId="7DF9F47F" w14:textId="77777777">
        <w:trPr>
          <w:trHeight w:val="716"/>
        </w:trPr>
        <w:tc>
          <w:tcPr>
            <w:tcW w:w="2085" w:type="dxa"/>
            <w:shd w:val="clear" w:color="auto" w:fill="B7B7B7"/>
            <w:tcMar>
              <w:top w:w="100" w:type="dxa"/>
              <w:left w:w="100" w:type="dxa"/>
              <w:bottom w:w="100" w:type="dxa"/>
              <w:right w:w="100" w:type="dxa"/>
            </w:tcMar>
          </w:tcPr>
          <w:p w14:paraId="6DCACB65"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17E9C367" w14:textId="77777777" w:rsidR="005626BB" w:rsidRDefault="00000000">
            <w:pPr>
              <w:widowControl w:val="0"/>
              <w:spacing w:after="0" w:line="240" w:lineRule="auto"/>
              <w:ind w:left="0" w:right="0" w:firstLine="0"/>
            </w:pPr>
            <w:r>
              <w:t>1-System will be strong.</w:t>
            </w:r>
          </w:p>
        </w:tc>
      </w:tr>
    </w:tbl>
    <w:p w14:paraId="7925A12C" w14:textId="77777777" w:rsidR="005626BB" w:rsidRDefault="00000000">
      <w:pPr>
        <w:pStyle w:val="Heading2"/>
        <w:spacing w:after="0"/>
        <w:ind w:left="0" w:right="0"/>
        <w:rPr>
          <w:sz w:val="24"/>
        </w:rPr>
      </w:pPr>
      <w:bookmarkStart w:id="46" w:name="_heading=h.8k1sdue3yfcl" w:colFirst="0" w:colLast="0"/>
      <w:bookmarkEnd w:id="46"/>
      <w:r>
        <w:rPr>
          <w:sz w:val="24"/>
        </w:rPr>
        <w:t>4.9.2: Remainders:</w:t>
      </w:r>
    </w:p>
    <w:tbl>
      <w:tblPr>
        <w:tblStyle w:val="afe"/>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336796BE" w14:textId="77777777">
        <w:trPr>
          <w:trHeight w:val="20"/>
        </w:trPr>
        <w:tc>
          <w:tcPr>
            <w:tcW w:w="2085" w:type="dxa"/>
            <w:shd w:val="clear" w:color="auto" w:fill="B7B7B7"/>
            <w:tcMar>
              <w:top w:w="100" w:type="dxa"/>
              <w:left w:w="100" w:type="dxa"/>
              <w:bottom w:w="100" w:type="dxa"/>
              <w:right w:w="100" w:type="dxa"/>
            </w:tcMar>
          </w:tcPr>
          <w:p w14:paraId="33A50AB3"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5D98364A" w14:textId="77777777" w:rsidR="005626BB" w:rsidRDefault="00000000">
            <w:pPr>
              <w:widowControl w:val="0"/>
              <w:spacing w:after="0" w:line="240" w:lineRule="auto"/>
              <w:ind w:left="0" w:right="0" w:firstLine="0"/>
            </w:pPr>
            <w:r>
              <w:t>M9-UC-2</w:t>
            </w:r>
          </w:p>
        </w:tc>
      </w:tr>
      <w:tr w:rsidR="005626BB" w14:paraId="6E1412E8" w14:textId="77777777">
        <w:tc>
          <w:tcPr>
            <w:tcW w:w="2085" w:type="dxa"/>
            <w:shd w:val="clear" w:color="auto" w:fill="B7B7B7"/>
            <w:tcMar>
              <w:top w:w="100" w:type="dxa"/>
              <w:left w:w="100" w:type="dxa"/>
              <w:bottom w:w="100" w:type="dxa"/>
              <w:right w:w="100" w:type="dxa"/>
            </w:tcMar>
          </w:tcPr>
          <w:p w14:paraId="280EB30B"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56F7736D" w14:textId="77777777" w:rsidR="005626BB" w:rsidRDefault="00000000">
            <w:pPr>
              <w:widowControl w:val="0"/>
              <w:spacing w:after="0" w:line="240" w:lineRule="auto"/>
              <w:ind w:left="0" w:right="0" w:firstLine="0"/>
            </w:pPr>
            <w:r>
              <w:t>Remainders</w:t>
            </w:r>
          </w:p>
        </w:tc>
      </w:tr>
      <w:tr w:rsidR="005626BB" w14:paraId="58B55894" w14:textId="77777777">
        <w:tc>
          <w:tcPr>
            <w:tcW w:w="2085" w:type="dxa"/>
            <w:shd w:val="clear" w:color="auto" w:fill="B7B7B7"/>
            <w:tcMar>
              <w:top w:w="100" w:type="dxa"/>
              <w:left w:w="100" w:type="dxa"/>
              <w:bottom w:w="100" w:type="dxa"/>
              <w:right w:w="100" w:type="dxa"/>
            </w:tcMar>
          </w:tcPr>
          <w:p w14:paraId="13264738" w14:textId="77777777" w:rsidR="005626BB" w:rsidRDefault="00000000">
            <w:pPr>
              <w:widowControl w:val="0"/>
              <w:spacing w:after="0" w:line="240" w:lineRule="auto"/>
              <w:ind w:left="0" w:right="0" w:firstLine="0"/>
              <w:rPr>
                <w:b/>
              </w:rPr>
            </w:pPr>
            <w:r>
              <w:rPr>
                <w:b/>
              </w:rPr>
              <w:lastRenderedPageBreak/>
              <w:t>Actors</w:t>
            </w:r>
          </w:p>
        </w:tc>
        <w:tc>
          <w:tcPr>
            <w:tcW w:w="7875" w:type="dxa"/>
            <w:shd w:val="clear" w:color="auto" w:fill="auto"/>
            <w:tcMar>
              <w:top w:w="100" w:type="dxa"/>
              <w:left w:w="100" w:type="dxa"/>
              <w:bottom w:w="100" w:type="dxa"/>
              <w:right w:w="100" w:type="dxa"/>
            </w:tcMar>
          </w:tcPr>
          <w:p w14:paraId="3E86E96A" w14:textId="77777777" w:rsidR="005626BB" w:rsidRDefault="00000000">
            <w:pPr>
              <w:widowControl w:val="0"/>
              <w:spacing w:after="0" w:line="240" w:lineRule="auto"/>
              <w:ind w:left="0" w:right="0" w:firstLine="0"/>
            </w:pPr>
            <w:r>
              <w:t>System.</w:t>
            </w:r>
          </w:p>
        </w:tc>
      </w:tr>
      <w:tr w:rsidR="005626BB" w14:paraId="2C40029E" w14:textId="77777777">
        <w:tc>
          <w:tcPr>
            <w:tcW w:w="2085" w:type="dxa"/>
            <w:shd w:val="clear" w:color="auto" w:fill="B7B7B7"/>
            <w:tcMar>
              <w:top w:w="100" w:type="dxa"/>
              <w:left w:w="100" w:type="dxa"/>
              <w:bottom w:w="100" w:type="dxa"/>
              <w:right w:w="100" w:type="dxa"/>
            </w:tcMar>
          </w:tcPr>
          <w:p w14:paraId="40141423"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5D554B8B" w14:textId="77777777" w:rsidR="005626BB" w:rsidRDefault="00000000">
            <w:pPr>
              <w:widowControl w:val="0"/>
              <w:spacing w:after="0" w:line="240" w:lineRule="auto"/>
              <w:ind w:left="0" w:right="0" w:firstLine="0"/>
            </w:pPr>
            <w:r>
              <w:t>The system can give remainders to the user.</w:t>
            </w:r>
          </w:p>
        </w:tc>
      </w:tr>
      <w:tr w:rsidR="005626BB" w14:paraId="736307DD" w14:textId="77777777">
        <w:tc>
          <w:tcPr>
            <w:tcW w:w="2085" w:type="dxa"/>
            <w:shd w:val="clear" w:color="auto" w:fill="B7B7B7"/>
            <w:tcMar>
              <w:top w:w="100" w:type="dxa"/>
              <w:left w:w="100" w:type="dxa"/>
              <w:bottom w:w="100" w:type="dxa"/>
              <w:right w:w="100" w:type="dxa"/>
            </w:tcMar>
          </w:tcPr>
          <w:p w14:paraId="2EB12930"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5D85DC58" w14:textId="77777777" w:rsidR="005626BB" w:rsidRDefault="00000000">
            <w:pPr>
              <w:widowControl w:val="0"/>
              <w:spacing w:after="0" w:line="240" w:lineRule="auto"/>
              <w:ind w:left="0" w:right="0" w:firstLine="0"/>
            </w:pPr>
            <w:r>
              <w:t>High</w:t>
            </w:r>
          </w:p>
        </w:tc>
      </w:tr>
      <w:tr w:rsidR="005626BB" w14:paraId="4F9D2161" w14:textId="77777777">
        <w:tc>
          <w:tcPr>
            <w:tcW w:w="2085" w:type="dxa"/>
            <w:shd w:val="clear" w:color="auto" w:fill="B7B7B7"/>
            <w:tcMar>
              <w:top w:w="100" w:type="dxa"/>
              <w:left w:w="100" w:type="dxa"/>
              <w:bottom w:w="100" w:type="dxa"/>
              <w:right w:w="100" w:type="dxa"/>
            </w:tcMar>
          </w:tcPr>
          <w:p w14:paraId="393198B4"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3EBC0F20" w14:textId="77777777" w:rsidR="005626BB" w:rsidRDefault="00000000">
            <w:pPr>
              <w:widowControl w:val="0"/>
              <w:spacing w:after="0" w:line="240" w:lineRule="auto"/>
              <w:ind w:left="0" w:right="0" w:firstLine="0"/>
            </w:pPr>
            <w:r>
              <w:t>The system must be strong enough.</w:t>
            </w:r>
          </w:p>
        </w:tc>
      </w:tr>
      <w:tr w:rsidR="005626BB" w14:paraId="65E9F60D" w14:textId="77777777">
        <w:tc>
          <w:tcPr>
            <w:tcW w:w="2085" w:type="dxa"/>
            <w:shd w:val="clear" w:color="auto" w:fill="B7B7B7"/>
            <w:tcMar>
              <w:top w:w="100" w:type="dxa"/>
              <w:left w:w="100" w:type="dxa"/>
              <w:bottom w:w="100" w:type="dxa"/>
              <w:right w:w="100" w:type="dxa"/>
            </w:tcMar>
          </w:tcPr>
          <w:p w14:paraId="5A166F83"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29C0D64C" w14:textId="77777777" w:rsidR="005626BB" w:rsidRDefault="00000000">
            <w:pPr>
              <w:widowControl w:val="0"/>
              <w:spacing w:after="0" w:line="240" w:lineRule="auto"/>
              <w:ind w:left="0" w:right="0" w:firstLine="0"/>
            </w:pPr>
            <w:r>
              <w:t>N/A</w:t>
            </w:r>
          </w:p>
        </w:tc>
      </w:tr>
      <w:tr w:rsidR="005626BB" w14:paraId="56836E3F" w14:textId="77777777">
        <w:tc>
          <w:tcPr>
            <w:tcW w:w="2085" w:type="dxa"/>
            <w:shd w:val="clear" w:color="auto" w:fill="B7B7B7"/>
            <w:tcMar>
              <w:top w:w="100" w:type="dxa"/>
              <w:left w:w="100" w:type="dxa"/>
              <w:bottom w:w="100" w:type="dxa"/>
              <w:right w:w="100" w:type="dxa"/>
            </w:tcMar>
          </w:tcPr>
          <w:p w14:paraId="5B9145C2"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6F2E1909" w14:textId="77777777" w:rsidR="005626BB" w:rsidRDefault="00000000">
            <w:pPr>
              <w:widowControl w:val="0"/>
              <w:spacing w:after="0" w:line="240" w:lineRule="auto"/>
              <w:ind w:left="0" w:right="0" w:firstLine="0"/>
            </w:pPr>
            <w:r>
              <w:t>None</w:t>
            </w:r>
          </w:p>
        </w:tc>
      </w:tr>
      <w:tr w:rsidR="005626BB" w14:paraId="72D1A860" w14:textId="77777777">
        <w:tc>
          <w:tcPr>
            <w:tcW w:w="2085" w:type="dxa"/>
            <w:shd w:val="clear" w:color="auto" w:fill="B7B7B7"/>
            <w:tcMar>
              <w:top w:w="100" w:type="dxa"/>
              <w:left w:w="100" w:type="dxa"/>
              <w:bottom w:w="100" w:type="dxa"/>
              <w:right w:w="100" w:type="dxa"/>
            </w:tcMar>
          </w:tcPr>
          <w:p w14:paraId="0B294A05"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4A096135" w14:textId="77777777" w:rsidR="005626BB" w:rsidRDefault="00000000">
            <w:pPr>
              <w:widowControl w:val="0"/>
              <w:spacing w:after="0" w:line="240" w:lineRule="auto"/>
              <w:ind w:left="0" w:right="0" w:firstLine="0"/>
            </w:pPr>
            <w:r>
              <w:t>-The system will keep all the chat history.</w:t>
            </w:r>
          </w:p>
          <w:p w14:paraId="64E2FB5A" w14:textId="77777777" w:rsidR="005626BB" w:rsidRDefault="00000000">
            <w:pPr>
              <w:widowControl w:val="0"/>
              <w:spacing w:after="0" w:line="240" w:lineRule="auto"/>
              <w:ind w:left="0" w:right="0" w:firstLine="0"/>
            </w:pPr>
            <w:r>
              <w:t>-The system will keep on giving reminders to the user.</w:t>
            </w:r>
          </w:p>
        </w:tc>
      </w:tr>
      <w:tr w:rsidR="005626BB" w14:paraId="3E236D82" w14:textId="77777777">
        <w:tc>
          <w:tcPr>
            <w:tcW w:w="2085" w:type="dxa"/>
            <w:shd w:val="clear" w:color="auto" w:fill="B7B7B7"/>
            <w:tcMar>
              <w:top w:w="100" w:type="dxa"/>
              <w:left w:w="100" w:type="dxa"/>
              <w:bottom w:w="100" w:type="dxa"/>
              <w:right w:w="100" w:type="dxa"/>
            </w:tcMar>
          </w:tcPr>
          <w:p w14:paraId="70354E4D"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4809E1AC" w14:textId="77777777" w:rsidR="005626BB" w:rsidRDefault="00000000">
            <w:pPr>
              <w:widowControl w:val="0"/>
              <w:spacing w:after="0" w:line="240" w:lineRule="auto"/>
              <w:ind w:left="0" w:right="0" w:firstLine="0"/>
            </w:pPr>
            <w:r>
              <w:t>None.</w:t>
            </w:r>
          </w:p>
        </w:tc>
      </w:tr>
      <w:tr w:rsidR="005626BB" w14:paraId="45939218" w14:textId="77777777">
        <w:tc>
          <w:tcPr>
            <w:tcW w:w="2085" w:type="dxa"/>
            <w:shd w:val="clear" w:color="auto" w:fill="B7B7B7"/>
            <w:tcMar>
              <w:top w:w="100" w:type="dxa"/>
              <w:left w:w="100" w:type="dxa"/>
              <w:bottom w:w="100" w:type="dxa"/>
              <w:right w:w="100" w:type="dxa"/>
            </w:tcMar>
          </w:tcPr>
          <w:p w14:paraId="702CEEE3" w14:textId="77777777" w:rsidR="005626BB" w:rsidRDefault="00000000">
            <w:pPr>
              <w:widowControl w:val="0"/>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06D5726E" w14:textId="77777777" w:rsidR="005626BB" w:rsidRDefault="00000000">
            <w:pPr>
              <w:widowControl w:val="0"/>
              <w:spacing w:after="0" w:line="240" w:lineRule="auto"/>
              <w:ind w:left="0" w:right="0" w:firstLine="0"/>
            </w:pPr>
            <w:r>
              <w:t>N/A</w:t>
            </w:r>
          </w:p>
        </w:tc>
      </w:tr>
      <w:tr w:rsidR="005626BB" w14:paraId="760806EA" w14:textId="77777777">
        <w:tc>
          <w:tcPr>
            <w:tcW w:w="2085" w:type="dxa"/>
            <w:shd w:val="clear" w:color="auto" w:fill="B7B7B7"/>
            <w:tcMar>
              <w:top w:w="100" w:type="dxa"/>
              <w:left w:w="100" w:type="dxa"/>
              <w:bottom w:w="100" w:type="dxa"/>
              <w:right w:w="100" w:type="dxa"/>
            </w:tcMar>
          </w:tcPr>
          <w:p w14:paraId="49587C08"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629B2C86" w14:textId="77777777" w:rsidR="005626BB" w:rsidRDefault="00000000">
            <w:pPr>
              <w:widowControl w:val="0"/>
              <w:spacing w:after="0" w:line="240" w:lineRule="auto"/>
              <w:ind w:left="0" w:right="0" w:firstLine="0"/>
            </w:pPr>
            <w:r>
              <w:t>Chat history will be stored.</w:t>
            </w:r>
          </w:p>
        </w:tc>
      </w:tr>
      <w:tr w:rsidR="005626BB" w14:paraId="3D2954EB" w14:textId="77777777">
        <w:tc>
          <w:tcPr>
            <w:tcW w:w="2085" w:type="dxa"/>
            <w:shd w:val="clear" w:color="auto" w:fill="B7B7B7"/>
            <w:tcMar>
              <w:top w:w="100" w:type="dxa"/>
              <w:left w:w="100" w:type="dxa"/>
              <w:bottom w:w="100" w:type="dxa"/>
              <w:right w:w="100" w:type="dxa"/>
            </w:tcMar>
          </w:tcPr>
          <w:p w14:paraId="2CFE30FA"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2EA9A4F0" w14:textId="77777777" w:rsidR="005626BB" w:rsidRDefault="00000000">
            <w:pPr>
              <w:widowControl w:val="0"/>
              <w:spacing w:after="0" w:line="240" w:lineRule="auto"/>
              <w:ind w:left="0" w:right="0" w:firstLine="0"/>
            </w:pPr>
            <w:r>
              <w:t>N/A</w:t>
            </w:r>
          </w:p>
        </w:tc>
      </w:tr>
      <w:tr w:rsidR="005626BB" w14:paraId="3297514B" w14:textId="77777777">
        <w:tc>
          <w:tcPr>
            <w:tcW w:w="2085" w:type="dxa"/>
            <w:shd w:val="clear" w:color="auto" w:fill="B7B7B7"/>
            <w:tcMar>
              <w:top w:w="100" w:type="dxa"/>
              <w:left w:w="100" w:type="dxa"/>
              <w:bottom w:w="100" w:type="dxa"/>
              <w:right w:w="100" w:type="dxa"/>
            </w:tcMar>
          </w:tcPr>
          <w:p w14:paraId="75AB8B04"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51011BE0" w14:textId="77777777" w:rsidR="005626BB" w:rsidRDefault="00000000">
            <w:pPr>
              <w:widowControl w:val="0"/>
              <w:spacing w:after="0" w:line="240" w:lineRule="auto"/>
              <w:ind w:left="0" w:right="0" w:firstLine="0"/>
            </w:pPr>
            <w:r>
              <w:t>None.</w:t>
            </w:r>
          </w:p>
        </w:tc>
      </w:tr>
      <w:tr w:rsidR="005626BB" w14:paraId="7FC1D533" w14:textId="77777777">
        <w:trPr>
          <w:trHeight w:val="716"/>
        </w:trPr>
        <w:tc>
          <w:tcPr>
            <w:tcW w:w="2085" w:type="dxa"/>
            <w:shd w:val="clear" w:color="auto" w:fill="B7B7B7"/>
            <w:tcMar>
              <w:top w:w="100" w:type="dxa"/>
              <w:left w:w="100" w:type="dxa"/>
              <w:bottom w:w="100" w:type="dxa"/>
              <w:right w:w="100" w:type="dxa"/>
            </w:tcMar>
          </w:tcPr>
          <w:p w14:paraId="721679D1"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634C4361" w14:textId="77777777" w:rsidR="005626BB" w:rsidRDefault="00000000">
            <w:pPr>
              <w:widowControl w:val="0"/>
              <w:spacing w:after="0" w:line="240" w:lineRule="auto"/>
              <w:ind w:left="0" w:right="0" w:firstLine="0"/>
            </w:pPr>
            <w:r>
              <w:t>1-System will be strong.</w:t>
            </w:r>
          </w:p>
        </w:tc>
      </w:tr>
    </w:tbl>
    <w:p w14:paraId="4A1CF41F" w14:textId="77777777" w:rsidR="005626BB" w:rsidRDefault="00000000">
      <w:pPr>
        <w:pStyle w:val="Heading2"/>
        <w:spacing w:after="0"/>
        <w:ind w:left="0" w:right="0"/>
        <w:rPr>
          <w:sz w:val="24"/>
        </w:rPr>
      </w:pPr>
      <w:bookmarkStart w:id="47" w:name="_heading=h.vstpm6l6mmtb" w:colFirst="0" w:colLast="0"/>
      <w:bookmarkEnd w:id="47"/>
      <w:r>
        <w:rPr>
          <w:sz w:val="24"/>
        </w:rPr>
        <w:t>4.10.1: Guide For users</w:t>
      </w:r>
    </w:p>
    <w:tbl>
      <w:tblPr>
        <w:tblStyle w:val="aff"/>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6B4BD09A" w14:textId="77777777">
        <w:trPr>
          <w:trHeight w:val="20"/>
        </w:trPr>
        <w:tc>
          <w:tcPr>
            <w:tcW w:w="2085" w:type="dxa"/>
            <w:shd w:val="clear" w:color="auto" w:fill="B7B7B7"/>
            <w:tcMar>
              <w:top w:w="100" w:type="dxa"/>
              <w:left w:w="100" w:type="dxa"/>
              <w:bottom w:w="100" w:type="dxa"/>
              <w:right w:w="100" w:type="dxa"/>
            </w:tcMar>
          </w:tcPr>
          <w:p w14:paraId="53CE26FF"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26BAE765" w14:textId="77777777" w:rsidR="005626BB" w:rsidRDefault="00000000">
            <w:pPr>
              <w:widowControl w:val="0"/>
              <w:spacing w:after="0" w:line="240" w:lineRule="auto"/>
              <w:ind w:left="0" w:right="0" w:firstLine="0"/>
            </w:pPr>
            <w:r>
              <w:t>M10-UC-1</w:t>
            </w:r>
          </w:p>
        </w:tc>
      </w:tr>
      <w:tr w:rsidR="005626BB" w14:paraId="7F6B2335" w14:textId="77777777">
        <w:tc>
          <w:tcPr>
            <w:tcW w:w="2085" w:type="dxa"/>
            <w:shd w:val="clear" w:color="auto" w:fill="B7B7B7"/>
            <w:tcMar>
              <w:top w:w="100" w:type="dxa"/>
              <w:left w:w="100" w:type="dxa"/>
              <w:bottom w:w="100" w:type="dxa"/>
              <w:right w:w="100" w:type="dxa"/>
            </w:tcMar>
          </w:tcPr>
          <w:p w14:paraId="568E85A7"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34AA2C1D" w14:textId="77777777" w:rsidR="005626BB" w:rsidRDefault="00000000">
            <w:pPr>
              <w:widowControl w:val="0"/>
              <w:spacing w:after="0" w:line="240" w:lineRule="auto"/>
              <w:ind w:left="0" w:right="0" w:firstLine="0"/>
            </w:pPr>
            <w:r>
              <w:t>Guide for users</w:t>
            </w:r>
          </w:p>
        </w:tc>
      </w:tr>
      <w:tr w:rsidR="005626BB" w14:paraId="5D385522" w14:textId="77777777">
        <w:tc>
          <w:tcPr>
            <w:tcW w:w="2085" w:type="dxa"/>
            <w:shd w:val="clear" w:color="auto" w:fill="B7B7B7"/>
            <w:tcMar>
              <w:top w:w="100" w:type="dxa"/>
              <w:left w:w="100" w:type="dxa"/>
              <w:bottom w:w="100" w:type="dxa"/>
              <w:right w:w="100" w:type="dxa"/>
            </w:tcMar>
          </w:tcPr>
          <w:p w14:paraId="4C329DD1"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4CDD349D" w14:textId="77777777" w:rsidR="005626BB" w:rsidRDefault="00000000">
            <w:pPr>
              <w:widowControl w:val="0"/>
              <w:spacing w:after="0" w:line="240" w:lineRule="auto"/>
              <w:ind w:left="0" w:right="0" w:firstLine="0"/>
            </w:pPr>
            <w:r>
              <w:t>System.</w:t>
            </w:r>
          </w:p>
        </w:tc>
      </w:tr>
      <w:tr w:rsidR="005626BB" w14:paraId="2E658FFA" w14:textId="77777777">
        <w:tc>
          <w:tcPr>
            <w:tcW w:w="2085" w:type="dxa"/>
            <w:shd w:val="clear" w:color="auto" w:fill="B7B7B7"/>
            <w:tcMar>
              <w:top w:w="100" w:type="dxa"/>
              <w:left w:w="100" w:type="dxa"/>
              <w:bottom w:w="100" w:type="dxa"/>
              <w:right w:w="100" w:type="dxa"/>
            </w:tcMar>
          </w:tcPr>
          <w:p w14:paraId="5526DAFB"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4EABC306" w14:textId="77777777" w:rsidR="005626BB" w:rsidRDefault="00000000">
            <w:pPr>
              <w:widowControl w:val="0"/>
              <w:spacing w:after="0" w:line="240" w:lineRule="auto"/>
              <w:ind w:left="0" w:right="0" w:firstLine="0"/>
            </w:pPr>
            <w:r>
              <w:t>The system can give a guide for the users.</w:t>
            </w:r>
          </w:p>
        </w:tc>
      </w:tr>
      <w:tr w:rsidR="005626BB" w14:paraId="1B3EA3A4" w14:textId="77777777">
        <w:tc>
          <w:tcPr>
            <w:tcW w:w="2085" w:type="dxa"/>
            <w:shd w:val="clear" w:color="auto" w:fill="B7B7B7"/>
            <w:tcMar>
              <w:top w:w="100" w:type="dxa"/>
              <w:left w:w="100" w:type="dxa"/>
              <w:bottom w:w="100" w:type="dxa"/>
              <w:right w:w="100" w:type="dxa"/>
            </w:tcMar>
          </w:tcPr>
          <w:p w14:paraId="095138A6"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0BF6EF15" w14:textId="77777777" w:rsidR="005626BB" w:rsidRDefault="00000000">
            <w:pPr>
              <w:widowControl w:val="0"/>
              <w:spacing w:after="0" w:line="240" w:lineRule="auto"/>
              <w:ind w:left="0" w:right="0" w:firstLine="0"/>
            </w:pPr>
            <w:r>
              <w:t>High</w:t>
            </w:r>
          </w:p>
        </w:tc>
      </w:tr>
      <w:tr w:rsidR="005626BB" w14:paraId="7E6D4936" w14:textId="77777777">
        <w:tc>
          <w:tcPr>
            <w:tcW w:w="2085" w:type="dxa"/>
            <w:shd w:val="clear" w:color="auto" w:fill="B7B7B7"/>
            <w:tcMar>
              <w:top w:w="100" w:type="dxa"/>
              <w:left w:w="100" w:type="dxa"/>
              <w:bottom w:w="100" w:type="dxa"/>
              <w:right w:w="100" w:type="dxa"/>
            </w:tcMar>
          </w:tcPr>
          <w:p w14:paraId="4D188818"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4129DF6E" w14:textId="77777777" w:rsidR="005626BB" w:rsidRDefault="00000000">
            <w:pPr>
              <w:widowControl w:val="0"/>
              <w:spacing w:after="0" w:line="240" w:lineRule="auto"/>
              <w:ind w:left="0" w:right="0" w:firstLine="0"/>
            </w:pPr>
            <w:r>
              <w:t>The system must be strong enough.</w:t>
            </w:r>
          </w:p>
        </w:tc>
      </w:tr>
      <w:tr w:rsidR="005626BB" w14:paraId="5AABB52B" w14:textId="77777777">
        <w:tc>
          <w:tcPr>
            <w:tcW w:w="2085" w:type="dxa"/>
            <w:shd w:val="clear" w:color="auto" w:fill="B7B7B7"/>
            <w:tcMar>
              <w:top w:w="100" w:type="dxa"/>
              <w:left w:w="100" w:type="dxa"/>
              <w:bottom w:w="100" w:type="dxa"/>
              <w:right w:w="100" w:type="dxa"/>
            </w:tcMar>
          </w:tcPr>
          <w:p w14:paraId="419E9D0B"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7CFB95B8" w14:textId="77777777" w:rsidR="005626BB" w:rsidRDefault="00000000">
            <w:pPr>
              <w:widowControl w:val="0"/>
              <w:spacing w:after="0" w:line="240" w:lineRule="auto"/>
              <w:ind w:left="0" w:right="0" w:firstLine="0"/>
            </w:pPr>
            <w:r>
              <w:t>N/A</w:t>
            </w:r>
          </w:p>
        </w:tc>
      </w:tr>
      <w:tr w:rsidR="005626BB" w14:paraId="441AA6A8" w14:textId="77777777">
        <w:tc>
          <w:tcPr>
            <w:tcW w:w="2085" w:type="dxa"/>
            <w:shd w:val="clear" w:color="auto" w:fill="B7B7B7"/>
            <w:tcMar>
              <w:top w:w="100" w:type="dxa"/>
              <w:left w:w="100" w:type="dxa"/>
              <w:bottom w:w="100" w:type="dxa"/>
              <w:right w:w="100" w:type="dxa"/>
            </w:tcMar>
          </w:tcPr>
          <w:p w14:paraId="0852203F"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51ABBA65" w14:textId="77777777" w:rsidR="005626BB" w:rsidRDefault="00000000">
            <w:pPr>
              <w:widowControl w:val="0"/>
              <w:spacing w:after="0" w:line="240" w:lineRule="auto"/>
              <w:ind w:left="0" w:right="0" w:firstLine="0"/>
            </w:pPr>
            <w:r>
              <w:t>None</w:t>
            </w:r>
          </w:p>
        </w:tc>
      </w:tr>
      <w:tr w:rsidR="005626BB" w14:paraId="6A21258C" w14:textId="77777777">
        <w:tc>
          <w:tcPr>
            <w:tcW w:w="2085" w:type="dxa"/>
            <w:shd w:val="clear" w:color="auto" w:fill="B7B7B7"/>
            <w:tcMar>
              <w:top w:w="100" w:type="dxa"/>
              <w:left w:w="100" w:type="dxa"/>
              <w:bottom w:w="100" w:type="dxa"/>
              <w:right w:w="100" w:type="dxa"/>
            </w:tcMar>
          </w:tcPr>
          <w:p w14:paraId="4D785F6F"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1DF20E73" w14:textId="77777777" w:rsidR="005626BB" w:rsidRDefault="00000000">
            <w:pPr>
              <w:widowControl w:val="0"/>
              <w:spacing w:after="0" w:line="240" w:lineRule="auto"/>
              <w:ind w:left="0" w:right="0" w:firstLine="0"/>
            </w:pPr>
            <w:r>
              <w:t>-The system will help and guide the user whenever the help is needed.</w:t>
            </w:r>
          </w:p>
        </w:tc>
      </w:tr>
      <w:tr w:rsidR="005626BB" w14:paraId="22FB2544" w14:textId="77777777">
        <w:tc>
          <w:tcPr>
            <w:tcW w:w="2085" w:type="dxa"/>
            <w:shd w:val="clear" w:color="auto" w:fill="B7B7B7"/>
            <w:tcMar>
              <w:top w:w="100" w:type="dxa"/>
              <w:left w:w="100" w:type="dxa"/>
              <w:bottom w:w="100" w:type="dxa"/>
              <w:right w:w="100" w:type="dxa"/>
            </w:tcMar>
          </w:tcPr>
          <w:p w14:paraId="14AA488C"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63ADF0C8" w14:textId="77777777" w:rsidR="005626BB" w:rsidRDefault="00000000">
            <w:pPr>
              <w:widowControl w:val="0"/>
              <w:spacing w:after="0" w:line="240" w:lineRule="auto"/>
              <w:ind w:left="0" w:right="0" w:firstLine="0"/>
            </w:pPr>
            <w:r>
              <w:t>None.</w:t>
            </w:r>
          </w:p>
        </w:tc>
      </w:tr>
      <w:tr w:rsidR="005626BB" w14:paraId="1C05DE2B" w14:textId="77777777">
        <w:tc>
          <w:tcPr>
            <w:tcW w:w="2085" w:type="dxa"/>
            <w:shd w:val="clear" w:color="auto" w:fill="B7B7B7"/>
            <w:tcMar>
              <w:top w:w="100" w:type="dxa"/>
              <w:left w:w="100" w:type="dxa"/>
              <w:bottom w:w="100" w:type="dxa"/>
              <w:right w:w="100" w:type="dxa"/>
            </w:tcMar>
          </w:tcPr>
          <w:p w14:paraId="17D157CE" w14:textId="77777777" w:rsidR="005626BB" w:rsidRDefault="00000000">
            <w:pPr>
              <w:widowControl w:val="0"/>
              <w:spacing w:after="0" w:line="240" w:lineRule="auto"/>
              <w:ind w:left="0" w:right="0" w:firstLine="0"/>
              <w:rPr>
                <w:b/>
              </w:rPr>
            </w:pPr>
            <w:r>
              <w:rPr>
                <w:b/>
              </w:rPr>
              <w:lastRenderedPageBreak/>
              <w:t>Exceptions:</w:t>
            </w:r>
          </w:p>
        </w:tc>
        <w:tc>
          <w:tcPr>
            <w:tcW w:w="7875" w:type="dxa"/>
            <w:shd w:val="clear" w:color="auto" w:fill="auto"/>
            <w:tcMar>
              <w:top w:w="100" w:type="dxa"/>
              <w:left w:w="100" w:type="dxa"/>
              <w:bottom w:w="100" w:type="dxa"/>
              <w:right w:w="100" w:type="dxa"/>
            </w:tcMar>
          </w:tcPr>
          <w:p w14:paraId="552232DB" w14:textId="77777777" w:rsidR="005626BB" w:rsidRDefault="00000000">
            <w:pPr>
              <w:widowControl w:val="0"/>
              <w:spacing w:after="0" w:line="240" w:lineRule="auto"/>
              <w:ind w:left="0" w:right="0" w:firstLine="0"/>
            </w:pPr>
            <w:r>
              <w:t>N/A</w:t>
            </w:r>
          </w:p>
        </w:tc>
      </w:tr>
      <w:tr w:rsidR="005626BB" w14:paraId="1DF4BE52" w14:textId="77777777">
        <w:tc>
          <w:tcPr>
            <w:tcW w:w="2085" w:type="dxa"/>
            <w:shd w:val="clear" w:color="auto" w:fill="B7B7B7"/>
            <w:tcMar>
              <w:top w:w="100" w:type="dxa"/>
              <w:left w:w="100" w:type="dxa"/>
              <w:bottom w:w="100" w:type="dxa"/>
              <w:right w:w="100" w:type="dxa"/>
            </w:tcMar>
          </w:tcPr>
          <w:p w14:paraId="2828CC99"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403DCD2B" w14:textId="77777777" w:rsidR="005626BB" w:rsidRDefault="00000000">
            <w:pPr>
              <w:widowControl w:val="0"/>
              <w:spacing w:after="0" w:line="240" w:lineRule="auto"/>
              <w:ind w:left="0" w:right="0" w:firstLine="0"/>
            </w:pPr>
            <w:r>
              <w:t>user will be able to guide.</w:t>
            </w:r>
          </w:p>
        </w:tc>
      </w:tr>
      <w:tr w:rsidR="005626BB" w14:paraId="0C419148" w14:textId="77777777">
        <w:tc>
          <w:tcPr>
            <w:tcW w:w="2085" w:type="dxa"/>
            <w:shd w:val="clear" w:color="auto" w:fill="B7B7B7"/>
            <w:tcMar>
              <w:top w:w="100" w:type="dxa"/>
              <w:left w:w="100" w:type="dxa"/>
              <w:bottom w:w="100" w:type="dxa"/>
              <w:right w:w="100" w:type="dxa"/>
            </w:tcMar>
          </w:tcPr>
          <w:p w14:paraId="5135FF25"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1F8A007D" w14:textId="77777777" w:rsidR="005626BB" w:rsidRDefault="00000000">
            <w:pPr>
              <w:widowControl w:val="0"/>
              <w:spacing w:after="0" w:line="240" w:lineRule="auto"/>
              <w:ind w:left="0" w:right="0" w:firstLine="0"/>
            </w:pPr>
            <w:r>
              <w:t>N/A</w:t>
            </w:r>
          </w:p>
        </w:tc>
      </w:tr>
      <w:tr w:rsidR="005626BB" w14:paraId="25028B1B" w14:textId="77777777">
        <w:tc>
          <w:tcPr>
            <w:tcW w:w="2085" w:type="dxa"/>
            <w:shd w:val="clear" w:color="auto" w:fill="B7B7B7"/>
            <w:tcMar>
              <w:top w:w="100" w:type="dxa"/>
              <w:left w:w="100" w:type="dxa"/>
              <w:bottom w:w="100" w:type="dxa"/>
              <w:right w:w="100" w:type="dxa"/>
            </w:tcMar>
          </w:tcPr>
          <w:p w14:paraId="4A6F30C7"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26AF0FEC" w14:textId="77777777" w:rsidR="005626BB" w:rsidRDefault="00000000">
            <w:pPr>
              <w:widowControl w:val="0"/>
              <w:spacing w:after="0" w:line="240" w:lineRule="auto"/>
              <w:ind w:left="0" w:right="0" w:firstLine="0"/>
            </w:pPr>
            <w:r>
              <w:t>None.</w:t>
            </w:r>
          </w:p>
        </w:tc>
      </w:tr>
      <w:tr w:rsidR="005626BB" w14:paraId="3672D363" w14:textId="77777777">
        <w:trPr>
          <w:trHeight w:val="716"/>
        </w:trPr>
        <w:tc>
          <w:tcPr>
            <w:tcW w:w="2085" w:type="dxa"/>
            <w:shd w:val="clear" w:color="auto" w:fill="B7B7B7"/>
            <w:tcMar>
              <w:top w:w="100" w:type="dxa"/>
              <w:left w:w="100" w:type="dxa"/>
              <w:bottom w:w="100" w:type="dxa"/>
              <w:right w:w="100" w:type="dxa"/>
            </w:tcMar>
          </w:tcPr>
          <w:p w14:paraId="6D9F5163"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14024737" w14:textId="77777777" w:rsidR="005626BB" w:rsidRDefault="00000000">
            <w:pPr>
              <w:widowControl w:val="0"/>
              <w:spacing w:after="0" w:line="240" w:lineRule="auto"/>
              <w:ind w:left="0" w:right="0" w:firstLine="0"/>
            </w:pPr>
            <w:r>
              <w:t>1-System will be strong.</w:t>
            </w:r>
          </w:p>
        </w:tc>
      </w:tr>
    </w:tbl>
    <w:p w14:paraId="6E243E99" w14:textId="77777777" w:rsidR="005626BB" w:rsidRDefault="00000000">
      <w:pPr>
        <w:pStyle w:val="Heading2"/>
        <w:spacing w:after="0"/>
        <w:ind w:left="0" w:right="0"/>
        <w:rPr>
          <w:sz w:val="24"/>
        </w:rPr>
      </w:pPr>
      <w:bookmarkStart w:id="48" w:name="_heading=h.nxlpwtvjhl4" w:colFirst="0" w:colLast="0"/>
      <w:bookmarkEnd w:id="48"/>
      <w:r>
        <w:rPr>
          <w:sz w:val="24"/>
        </w:rPr>
        <w:t>4.10.2: Report issues:</w:t>
      </w:r>
    </w:p>
    <w:tbl>
      <w:tblPr>
        <w:tblStyle w:val="aff0"/>
        <w:tblW w:w="9960" w:type="dxa"/>
        <w:tblInd w:w="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875"/>
      </w:tblGrid>
      <w:tr w:rsidR="005626BB" w14:paraId="6B378C13" w14:textId="77777777">
        <w:trPr>
          <w:trHeight w:val="20"/>
        </w:trPr>
        <w:tc>
          <w:tcPr>
            <w:tcW w:w="2085" w:type="dxa"/>
            <w:shd w:val="clear" w:color="auto" w:fill="B7B7B7"/>
            <w:tcMar>
              <w:top w:w="100" w:type="dxa"/>
              <w:left w:w="100" w:type="dxa"/>
              <w:bottom w:w="100" w:type="dxa"/>
              <w:right w:w="100" w:type="dxa"/>
            </w:tcMar>
          </w:tcPr>
          <w:p w14:paraId="7F827847" w14:textId="77777777" w:rsidR="005626BB" w:rsidRDefault="00000000">
            <w:pPr>
              <w:widowControl w:val="0"/>
              <w:spacing w:after="0" w:line="240" w:lineRule="auto"/>
              <w:ind w:left="0" w:right="0" w:firstLine="0"/>
              <w:rPr>
                <w:b/>
              </w:rPr>
            </w:pPr>
            <w:r>
              <w:rPr>
                <w:b/>
              </w:rPr>
              <w:t>Use Case ID:</w:t>
            </w:r>
          </w:p>
        </w:tc>
        <w:tc>
          <w:tcPr>
            <w:tcW w:w="7875" w:type="dxa"/>
            <w:shd w:val="clear" w:color="auto" w:fill="auto"/>
            <w:tcMar>
              <w:top w:w="100" w:type="dxa"/>
              <w:left w:w="100" w:type="dxa"/>
              <w:bottom w:w="100" w:type="dxa"/>
              <w:right w:w="100" w:type="dxa"/>
            </w:tcMar>
          </w:tcPr>
          <w:p w14:paraId="4B4D3002" w14:textId="77777777" w:rsidR="005626BB" w:rsidRDefault="00000000">
            <w:pPr>
              <w:widowControl w:val="0"/>
              <w:spacing w:after="0" w:line="240" w:lineRule="auto"/>
              <w:ind w:left="0" w:right="0" w:firstLine="0"/>
            </w:pPr>
            <w:r>
              <w:t>M10-UC-2</w:t>
            </w:r>
          </w:p>
        </w:tc>
      </w:tr>
      <w:tr w:rsidR="005626BB" w14:paraId="73B157C9" w14:textId="77777777">
        <w:tc>
          <w:tcPr>
            <w:tcW w:w="2085" w:type="dxa"/>
            <w:shd w:val="clear" w:color="auto" w:fill="B7B7B7"/>
            <w:tcMar>
              <w:top w:w="100" w:type="dxa"/>
              <w:left w:w="100" w:type="dxa"/>
              <w:bottom w:w="100" w:type="dxa"/>
              <w:right w:w="100" w:type="dxa"/>
            </w:tcMar>
          </w:tcPr>
          <w:p w14:paraId="4D059C74" w14:textId="77777777" w:rsidR="005626BB" w:rsidRDefault="00000000">
            <w:pPr>
              <w:widowControl w:val="0"/>
              <w:spacing w:after="0" w:line="240" w:lineRule="auto"/>
              <w:ind w:left="0" w:right="0" w:firstLine="0"/>
              <w:rPr>
                <w:b/>
              </w:rPr>
            </w:pPr>
            <w:r>
              <w:rPr>
                <w:b/>
              </w:rPr>
              <w:t>Use Case Name:</w:t>
            </w:r>
          </w:p>
        </w:tc>
        <w:tc>
          <w:tcPr>
            <w:tcW w:w="7875" w:type="dxa"/>
            <w:shd w:val="clear" w:color="auto" w:fill="auto"/>
            <w:tcMar>
              <w:top w:w="100" w:type="dxa"/>
              <w:left w:w="100" w:type="dxa"/>
              <w:bottom w:w="100" w:type="dxa"/>
              <w:right w:w="100" w:type="dxa"/>
            </w:tcMar>
          </w:tcPr>
          <w:p w14:paraId="6B4FE92D" w14:textId="77777777" w:rsidR="005626BB" w:rsidRDefault="00000000">
            <w:pPr>
              <w:widowControl w:val="0"/>
              <w:spacing w:after="0" w:line="240" w:lineRule="auto"/>
              <w:ind w:left="0" w:right="0" w:firstLine="0"/>
            </w:pPr>
            <w:r>
              <w:t>Report issues.</w:t>
            </w:r>
          </w:p>
        </w:tc>
      </w:tr>
      <w:tr w:rsidR="005626BB" w14:paraId="2E63D93F" w14:textId="77777777">
        <w:tc>
          <w:tcPr>
            <w:tcW w:w="2085" w:type="dxa"/>
            <w:shd w:val="clear" w:color="auto" w:fill="B7B7B7"/>
            <w:tcMar>
              <w:top w:w="100" w:type="dxa"/>
              <w:left w:w="100" w:type="dxa"/>
              <w:bottom w:w="100" w:type="dxa"/>
              <w:right w:w="100" w:type="dxa"/>
            </w:tcMar>
          </w:tcPr>
          <w:p w14:paraId="75819E58" w14:textId="77777777" w:rsidR="005626BB" w:rsidRDefault="00000000">
            <w:pPr>
              <w:widowControl w:val="0"/>
              <w:spacing w:after="0" w:line="240" w:lineRule="auto"/>
              <w:ind w:left="0" w:right="0" w:firstLine="0"/>
              <w:rPr>
                <w:b/>
              </w:rPr>
            </w:pPr>
            <w:r>
              <w:rPr>
                <w:b/>
              </w:rPr>
              <w:t>Actors</w:t>
            </w:r>
          </w:p>
        </w:tc>
        <w:tc>
          <w:tcPr>
            <w:tcW w:w="7875" w:type="dxa"/>
            <w:shd w:val="clear" w:color="auto" w:fill="auto"/>
            <w:tcMar>
              <w:top w:w="100" w:type="dxa"/>
              <w:left w:w="100" w:type="dxa"/>
              <w:bottom w:w="100" w:type="dxa"/>
              <w:right w:w="100" w:type="dxa"/>
            </w:tcMar>
          </w:tcPr>
          <w:p w14:paraId="08A49E91" w14:textId="77777777" w:rsidR="005626BB" w:rsidRDefault="00000000">
            <w:pPr>
              <w:widowControl w:val="0"/>
              <w:spacing w:after="0" w:line="240" w:lineRule="auto"/>
              <w:ind w:left="0" w:right="0" w:firstLine="0"/>
            </w:pPr>
            <w:r>
              <w:t>User.</w:t>
            </w:r>
          </w:p>
        </w:tc>
      </w:tr>
      <w:tr w:rsidR="005626BB" w14:paraId="4C492626" w14:textId="77777777">
        <w:tc>
          <w:tcPr>
            <w:tcW w:w="2085" w:type="dxa"/>
            <w:shd w:val="clear" w:color="auto" w:fill="B7B7B7"/>
            <w:tcMar>
              <w:top w:w="100" w:type="dxa"/>
              <w:left w:w="100" w:type="dxa"/>
              <w:bottom w:w="100" w:type="dxa"/>
              <w:right w:w="100" w:type="dxa"/>
            </w:tcMar>
          </w:tcPr>
          <w:p w14:paraId="4792250C" w14:textId="77777777" w:rsidR="005626BB" w:rsidRDefault="00000000">
            <w:pPr>
              <w:widowControl w:val="0"/>
              <w:spacing w:after="0" w:line="240" w:lineRule="auto"/>
              <w:ind w:left="0" w:right="0" w:firstLine="0"/>
              <w:rPr>
                <w:b/>
              </w:rPr>
            </w:pPr>
            <w:r>
              <w:rPr>
                <w:b/>
              </w:rPr>
              <w:t>Description:</w:t>
            </w:r>
          </w:p>
        </w:tc>
        <w:tc>
          <w:tcPr>
            <w:tcW w:w="7875" w:type="dxa"/>
            <w:shd w:val="clear" w:color="auto" w:fill="auto"/>
            <w:tcMar>
              <w:top w:w="100" w:type="dxa"/>
              <w:left w:w="100" w:type="dxa"/>
              <w:bottom w:w="100" w:type="dxa"/>
              <w:right w:w="100" w:type="dxa"/>
            </w:tcMar>
          </w:tcPr>
          <w:p w14:paraId="4CA40B0F" w14:textId="77777777" w:rsidR="005626BB" w:rsidRDefault="00000000">
            <w:pPr>
              <w:widowControl w:val="0"/>
              <w:spacing w:after="0" w:line="240" w:lineRule="auto"/>
              <w:ind w:left="0" w:right="0" w:firstLine="0"/>
            </w:pPr>
            <w:r>
              <w:t xml:space="preserve">The user can give the feedback he </w:t>
            </w:r>
            <w:proofErr w:type="gramStart"/>
            <w:r>
              <w:t>wants, and</w:t>
            </w:r>
            <w:proofErr w:type="gramEnd"/>
            <w:r>
              <w:t xml:space="preserve"> report any issue.</w:t>
            </w:r>
          </w:p>
        </w:tc>
      </w:tr>
      <w:tr w:rsidR="005626BB" w14:paraId="4DB87A8F" w14:textId="77777777">
        <w:tc>
          <w:tcPr>
            <w:tcW w:w="2085" w:type="dxa"/>
            <w:shd w:val="clear" w:color="auto" w:fill="B7B7B7"/>
            <w:tcMar>
              <w:top w:w="100" w:type="dxa"/>
              <w:left w:w="100" w:type="dxa"/>
              <w:bottom w:w="100" w:type="dxa"/>
              <w:right w:w="100" w:type="dxa"/>
            </w:tcMar>
          </w:tcPr>
          <w:p w14:paraId="2D4968A1" w14:textId="77777777" w:rsidR="005626BB" w:rsidRDefault="00000000">
            <w:pPr>
              <w:widowControl w:val="0"/>
              <w:spacing w:after="0" w:line="240" w:lineRule="auto"/>
              <w:ind w:left="0" w:right="0" w:firstLine="0"/>
              <w:rPr>
                <w:b/>
              </w:rPr>
            </w:pPr>
            <w:r>
              <w:rPr>
                <w:b/>
              </w:rPr>
              <w:t>Priority:</w:t>
            </w:r>
          </w:p>
        </w:tc>
        <w:tc>
          <w:tcPr>
            <w:tcW w:w="7875" w:type="dxa"/>
            <w:shd w:val="clear" w:color="auto" w:fill="auto"/>
            <w:tcMar>
              <w:top w:w="100" w:type="dxa"/>
              <w:left w:w="100" w:type="dxa"/>
              <w:bottom w:w="100" w:type="dxa"/>
              <w:right w:w="100" w:type="dxa"/>
            </w:tcMar>
          </w:tcPr>
          <w:p w14:paraId="743FC6BF" w14:textId="77777777" w:rsidR="005626BB" w:rsidRDefault="00000000">
            <w:pPr>
              <w:widowControl w:val="0"/>
              <w:spacing w:after="0" w:line="240" w:lineRule="auto"/>
              <w:ind w:left="0" w:right="0" w:firstLine="0"/>
            </w:pPr>
            <w:r>
              <w:t>High</w:t>
            </w:r>
          </w:p>
        </w:tc>
      </w:tr>
      <w:tr w:rsidR="005626BB" w14:paraId="7969CDEF" w14:textId="77777777">
        <w:tc>
          <w:tcPr>
            <w:tcW w:w="2085" w:type="dxa"/>
            <w:shd w:val="clear" w:color="auto" w:fill="B7B7B7"/>
            <w:tcMar>
              <w:top w:w="100" w:type="dxa"/>
              <w:left w:w="100" w:type="dxa"/>
              <w:bottom w:w="100" w:type="dxa"/>
              <w:right w:w="100" w:type="dxa"/>
            </w:tcMar>
          </w:tcPr>
          <w:p w14:paraId="39428C74" w14:textId="77777777" w:rsidR="005626BB" w:rsidRDefault="00000000">
            <w:pPr>
              <w:widowControl w:val="0"/>
              <w:spacing w:after="0" w:line="240" w:lineRule="auto"/>
              <w:ind w:left="0" w:right="0" w:firstLine="0"/>
              <w:rPr>
                <w:b/>
              </w:rPr>
            </w:pPr>
            <w:r>
              <w:rPr>
                <w:b/>
              </w:rPr>
              <w:t>Precondition:</w:t>
            </w:r>
          </w:p>
        </w:tc>
        <w:tc>
          <w:tcPr>
            <w:tcW w:w="7875" w:type="dxa"/>
            <w:shd w:val="clear" w:color="auto" w:fill="auto"/>
            <w:tcMar>
              <w:top w:w="100" w:type="dxa"/>
              <w:left w:w="100" w:type="dxa"/>
              <w:bottom w:w="100" w:type="dxa"/>
              <w:right w:w="100" w:type="dxa"/>
            </w:tcMar>
          </w:tcPr>
          <w:p w14:paraId="49130313" w14:textId="77777777" w:rsidR="005626BB" w:rsidRDefault="00000000">
            <w:pPr>
              <w:widowControl w:val="0"/>
              <w:spacing w:after="0" w:line="240" w:lineRule="auto"/>
              <w:ind w:left="0" w:right="0" w:firstLine="0"/>
            </w:pPr>
            <w:r>
              <w:t>The user be sure of the problem before reporting.</w:t>
            </w:r>
          </w:p>
        </w:tc>
      </w:tr>
      <w:tr w:rsidR="005626BB" w14:paraId="432BE77B" w14:textId="77777777">
        <w:tc>
          <w:tcPr>
            <w:tcW w:w="2085" w:type="dxa"/>
            <w:shd w:val="clear" w:color="auto" w:fill="B7B7B7"/>
            <w:tcMar>
              <w:top w:w="100" w:type="dxa"/>
              <w:left w:w="100" w:type="dxa"/>
              <w:bottom w:w="100" w:type="dxa"/>
              <w:right w:w="100" w:type="dxa"/>
            </w:tcMar>
          </w:tcPr>
          <w:p w14:paraId="6B0E4873" w14:textId="77777777" w:rsidR="005626BB" w:rsidRDefault="00000000">
            <w:pPr>
              <w:widowControl w:val="0"/>
              <w:spacing w:after="0" w:line="240" w:lineRule="auto"/>
              <w:ind w:left="0" w:right="0" w:firstLine="0"/>
              <w:rPr>
                <w:b/>
              </w:rPr>
            </w:pPr>
            <w:r>
              <w:rPr>
                <w:b/>
              </w:rPr>
              <w:t>Trigger:</w:t>
            </w:r>
          </w:p>
        </w:tc>
        <w:tc>
          <w:tcPr>
            <w:tcW w:w="7875" w:type="dxa"/>
            <w:shd w:val="clear" w:color="auto" w:fill="auto"/>
            <w:tcMar>
              <w:top w:w="100" w:type="dxa"/>
              <w:left w:w="100" w:type="dxa"/>
              <w:bottom w:w="100" w:type="dxa"/>
              <w:right w:w="100" w:type="dxa"/>
            </w:tcMar>
          </w:tcPr>
          <w:p w14:paraId="1DFE6315" w14:textId="77777777" w:rsidR="005626BB" w:rsidRDefault="00000000">
            <w:pPr>
              <w:widowControl w:val="0"/>
              <w:spacing w:after="0" w:line="240" w:lineRule="auto"/>
              <w:ind w:left="0" w:right="0" w:firstLine="0"/>
            </w:pPr>
            <w:r>
              <w:t>N/A</w:t>
            </w:r>
          </w:p>
        </w:tc>
      </w:tr>
      <w:tr w:rsidR="005626BB" w14:paraId="2FE02364" w14:textId="77777777">
        <w:tc>
          <w:tcPr>
            <w:tcW w:w="2085" w:type="dxa"/>
            <w:shd w:val="clear" w:color="auto" w:fill="B7B7B7"/>
            <w:tcMar>
              <w:top w:w="100" w:type="dxa"/>
              <w:left w:w="100" w:type="dxa"/>
              <w:bottom w:w="100" w:type="dxa"/>
              <w:right w:w="100" w:type="dxa"/>
            </w:tcMar>
          </w:tcPr>
          <w:p w14:paraId="065C4522" w14:textId="77777777" w:rsidR="005626BB" w:rsidRDefault="00000000">
            <w:pPr>
              <w:widowControl w:val="0"/>
              <w:spacing w:after="0" w:line="240" w:lineRule="auto"/>
              <w:ind w:left="0" w:right="0" w:firstLine="0"/>
              <w:rPr>
                <w:b/>
              </w:rPr>
            </w:pPr>
            <w:r>
              <w:rPr>
                <w:b/>
              </w:rPr>
              <w:t>Include:</w:t>
            </w:r>
          </w:p>
        </w:tc>
        <w:tc>
          <w:tcPr>
            <w:tcW w:w="7875" w:type="dxa"/>
            <w:shd w:val="clear" w:color="auto" w:fill="auto"/>
            <w:tcMar>
              <w:top w:w="100" w:type="dxa"/>
              <w:left w:w="100" w:type="dxa"/>
              <w:bottom w:w="100" w:type="dxa"/>
              <w:right w:w="100" w:type="dxa"/>
            </w:tcMar>
          </w:tcPr>
          <w:p w14:paraId="1CD4EEF6" w14:textId="77777777" w:rsidR="005626BB" w:rsidRDefault="00000000">
            <w:pPr>
              <w:widowControl w:val="0"/>
              <w:spacing w:after="0" w:line="240" w:lineRule="auto"/>
              <w:ind w:left="0" w:right="0" w:firstLine="0"/>
            </w:pPr>
            <w:r>
              <w:t>None</w:t>
            </w:r>
          </w:p>
        </w:tc>
      </w:tr>
      <w:tr w:rsidR="005626BB" w14:paraId="3D5B54A1" w14:textId="77777777">
        <w:tc>
          <w:tcPr>
            <w:tcW w:w="2085" w:type="dxa"/>
            <w:shd w:val="clear" w:color="auto" w:fill="B7B7B7"/>
            <w:tcMar>
              <w:top w:w="100" w:type="dxa"/>
              <w:left w:w="100" w:type="dxa"/>
              <w:bottom w:w="100" w:type="dxa"/>
              <w:right w:w="100" w:type="dxa"/>
            </w:tcMar>
          </w:tcPr>
          <w:p w14:paraId="44BA8CDE" w14:textId="77777777" w:rsidR="005626BB" w:rsidRDefault="00000000">
            <w:pPr>
              <w:widowControl w:val="0"/>
              <w:spacing w:after="0" w:line="240" w:lineRule="auto"/>
              <w:ind w:left="0" w:right="0" w:firstLine="0"/>
              <w:rPr>
                <w:b/>
              </w:rPr>
            </w:pPr>
            <w:r>
              <w:rPr>
                <w:b/>
              </w:rPr>
              <w:t>Normal Flow:</w:t>
            </w:r>
          </w:p>
        </w:tc>
        <w:tc>
          <w:tcPr>
            <w:tcW w:w="7875" w:type="dxa"/>
            <w:shd w:val="clear" w:color="auto" w:fill="auto"/>
            <w:tcMar>
              <w:top w:w="100" w:type="dxa"/>
              <w:left w:w="100" w:type="dxa"/>
              <w:bottom w:w="100" w:type="dxa"/>
              <w:right w:w="100" w:type="dxa"/>
            </w:tcMar>
          </w:tcPr>
          <w:p w14:paraId="43BAFCCF" w14:textId="77777777" w:rsidR="005626BB" w:rsidRDefault="00000000">
            <w:pPr>
              <w:widowControl w:val="0"/>
              <w:spacing w:after="0" w:line="240" w:lineRule="auto"/>
              <w:ind w:left="0" w:right="0" w:firstLine="0"/>
            </w:pPr>
            <w:r>
              <w:t>-The user will tell the system.</w:t>
            </w:r>
          </w:p>
          <w:p w14:paraId="77817B12" w14:textId="77777777" w:rsidR="005626BB" w:rsidRDefault="00000000">
            <w:pPr>
              <w:widowControl w:val="0"/>
              <w:spacing w:after="0" w:line="240" w:lineRule="auto"/>
              <w:ind w:left="0" w:right="0" w:firstLine="0"/>
            </w:pPr>
            <w:r>
              <w:t>-If the user liked the system or not.</w:t>
            </w:r>
          </w:p>
        </w:tc>
      </w:tr>
      <w:tr w:rsidR="005626BB" w14:paraId="23C1C0FB" w14:textId="77777777">
        <w:tc>
          <w:tcPr>
            <w:tcW w:w="2085" w:type="dxa"/>
            <w:shd w:val="clear" w:color="auto" w:fill="B7B7B7"/>
            <w:tcMar>
              <w:top w:w="100" w:type="dxa"/>
              <w:left w:w="100" w:type="dxa"/>
              <w:bottom w:w="100" w:type="dxa"/>
              <w:right w:w="100" w:type="dxa"/>
            </w:tcMar>
          </w:tcPr>
          <w:p w14:paraId="73CA7E53" w14:textId="77777777" w:rsidR="005626BB" w:rsidRDefault="00000000">
            <w:pPr>
              <w:widowControl w:val="0"/>
              <w:spacing w:after="0" w:line="240" w:lineRule="auto"/>
              <w:ind w:left="0" w:right="0" w:firstLine="0"/>
              <w:rPr>
                <w:b/>
              </w:rPr>
            </w:pPr>
            <w:r>
              <w:rPr>
                <w:b/>
              </w:rPr>
              <w:t>Alternative flows:</w:t>
            </w:r>
          </w:p>
        </w:tc>
        <w:tc>
          <w:tcPr>
            <w:tcW w:w="7875" w:type="dxa"/>
            <w:shd w:val="clear" w:color="auto" w:fill="auto"/>
            <w:tcMar>
              <w:top w:w="100" w:type="dxa"/>
              <w:left w:w="100" w:type="dxa"/>
              <w:bottom w:w="100" w:type="dxa"/>
              <w:right w:w="100" w:type="dxa"/>
            </w:tcMar>
          </w:tcPr>
          <w:p w14:paraId="3A5D2E30" w14:textId="77777777" w:rsidR="005626BB" w:rsidRDefault="00000000">
            <w:pPr>
              <w:widowControl w:val="0"/>
              <w:spacing w:after="0" w:line="240" w:lineRule="auto"/>
              <w:ind w:left="0" w:right="0" w:firstLine="0"/>
            </w:pPr>
            <w:r>
              <w:t>None.</w:t>
            </w:r>
          </w:p>
        </w:tc>
      </w:tr>
      <w:tr w:rsidR="005626BB" w14:paraId="7C49392C" w14:textId="77777777">
        <w:tc>
          <w:tcPr>
            <w:tcW w:w="2085" w:type="dxa"/>
            <w:shd w:val="clear" w:color="auto" w:fill="B7B7B7"/>
            <w:tcMar>
              <w:top w:w="100" w:type="dxa"/>
              <w:left w:w="100" w:type="dxa"/>
              <w:bottom w:w="100" w:type="dxa"/>
              <w:right w:w="100" w:type="dxa"/>
            </w:tcMar>
          </w:tcPr>
          <w:p w14:paraId="5B1512FB" w14:textId="77777777" w:rsidR="005626BB" w:rsidRDefault="00000000">
            <w:pPr>
              <w:widowControl w:val="0"/>
              <w:spacing w:after="0" w:line="240" w:lineRule="auto"/>
              <w:ind w:left="0" w:right="0" w:firstLine="0"/>
              <w:rPr>
                <w:b/>
              </w:rPr>
            </w:pPr>
            <w:r>
              <w:rPr>
                <w:b/>
              </w:rPr>
              <w:t>Exceptions:</w:t>
            </w:r>
          </w:p>
        </w:tc>
        <w:tc>
          <w:tcPr>
            <w:tcW w:w="7875" w:type="dxa"/>
            <w:shd w:val="clear" w:color="auto" w:fill="auto"/>
            <w:tcMar>
              <w:top w:w="100" w:type="dxa"/>
              <w:left w:w="100" w:type="dxa"/>
              <w:bottom w:w="100" w:type="dxa"/>
              <w:right w:w="100" w:type="dxa"/>
            </w:tcMar>
          </w:tcPr>
          <w:p w14:paraId="5286110E" w14:textId="77777777" w:rsidR="005626BB" w:rsidRDefault="00000000">
            <w:pPr>
              <w:widowControl w:val="0"/>
              <w:spacing w:after="0" w:line="240" w:lineRule="auto"/>
              <w:ind w:left="0" w:right="0" w:firstLine="0"/>
            </w:pPr>
            <w:r>
              <w:t>N/A</w:t>
            </w:r>
          </w:p>
        </w:tc>
      </w:tr>
      <w:tr w:rsidR="005626BB" w14:paraId="285B776F" w14:textId="77777777">
        <w:tc>
          <w:tcPr>
            <w:tcW w:w="2085" w:type="dxa"/>
            <w:shd w:val="clear" w:color="auto" w:fill="B7B7B7"/>
            <w:tcMar>
              <w:top w:w="100" w:type="dxa"/>
              <w:left w:w="100" w:type="dxa"/>
              <w:bottom w:w="100" w:type="dxa"/>
              <w:right w:w="100" w:type="dxa"/>
            </w:tcMar>
          </w:tcPr>
          <w:p w14:paraId="20234D30" w14:textId="77777777" w:rsidR="005626BB" w:rsidRDefault="00000000">
            <w:pPr>
              <w:widowControl w:val="0"/>
              <w:spacing w:after="0" w:line="240" w:lineRule="auto"/>
              <w:ind w:left="0" w:right="0" w:firstLine="0"/>
              <w:rPr>
                <w:b/>
              </w:rPr>
            </w:pPr>
            <w:r>
              <w:rPr>
                <w:b/>
              </w:rPr>
              <w:t>Post condition:</w:t>
            </w:r>
          </w:p>
        </w:tc>
        <w:tc>
          <w:tcPr>
            <w:tcW w:w="7875" w:type="dxa"/>
            <w:shd w:val="clear" w:color="auto" w:fill="auto"/>
            <w:tcMar>
              <w:top w:w="100" w:type="dxa"/>
              <w:left w:w="100" w:type="dxa"/>
              <w:bottom w:w="100" w:type="dxa"/>
              <w:right w:w="100" w:type="dxa"/>
            </w:tcMar>
          </w:tcPr>
          <w:p w14:paraId="0554FC30" w14:textId="77777777" w:rsidR="005626BB" w:rsidRDefault="00000000">
            <w:pPr>
              <w:widowControl w:val="0"/>
              <w:spacing w:after="0" w:line="240" w:lineRule="auto"/>
              <w:ind w:left="0" w:right="0" w:firstLine="0"/>
            </w:pPr>
            <w:r>
              <w:t>The system should take care of the issues reported.</w:t>
            </w:r>
          </w:p>
        </w:tc>
      </w:tr>
      <w:tr w:rsidR="005626BB" w14:paraId="37FA81D0" w14:textId="77777777">
        <w:tc>
          <w:tcPr>
            <w:tcW w:w="2085" w:type="dxa"/>
            <w:shd w:val="clear" w:color="auto" w:fill="B7B7B7"/>
            <w:tcMar>
              <w:top w:w="100" w:type="dxa"/>
              <w:left w:w="100" w:type="dxa"/>
              <w:bottom w:w="100" w:type="dxa"/>
              <w:right w:w="100" w:type="dxa"/>
            </w:tcMar>
          </w:tcPr>
          <w:p w14:paraId="5801A76D" w14:textId="77777777" w:rsidR="005626BB" w:rsidRDefault="00000000">
            <w:pPr>
              <w:widowControl w:val="0"/>
              <w:spacing w:after="0" w:line="240" w:lineRule="auto"/>
              <w:ind w:left="0" w:right="0" w:firstLine="0"/>
              <w:rPr>
                <w:b/>
              </w:rPr>
            </w:pPr>
            <w:r>
              <w:rPr>
                <w:b/>
              </w:rPr>
              <w:t>Business Rules:</w:t>
            </w:r>
          </w:p>
        </w:tc>
        <w:tc>
          <w:tcPr>
            <w:tcW w:w="7875" w:type="dxa"/>
            <w:shd w:val="clear" w:color="auto" w:fill="auto"/>
            <w:tcMar>
              <w:top w:w="100" w:type="dxa"/>
              <w:left w:w="100" w:type="dxa"/>
              <w:bottom w:w="100" w:type="dxa"/>
              <w:right w:w="100" w:type="dxa"/>
            </w:tcMar>
          </w:tcPr>
          <w:p w14:paraId="5280F316" w14:textId="77777777" w:rsidR="005626BB" w:rsidRDefault="00000000">
            <w:pPr>
              <w:widowControl w:val="0"/>
              <w:spacing w:after="0" w:line="240" w:lineRule="auto"/>
              <w:ind w:left="0" w:right="0" w:firstLine="0"/>
            </w:pPr>
            <w:r>
              <w:t>N/A</w:t>
            </w:r>
          </w:p>
        </w:tc>
      </w:tr>
      <w:tr w:rsidR="005626BB" w14:paraId="5E1E7C89" w14:textId="77777777">
        <w:tc>
          <w:tcPr>
            <w:tcW w:w="2085" w:type="dxa"/>
            <w:shd w:val="clear" w:color="auto" w:fill="B7B7B7"/>
            <w:tcMar>
              <w:top w:w="100" w:type="dxa"/>
              <w:left w:w="100" w:type="dxa"/>
              <w:bottom w:w="100" w:type="dxa"/>
              <w:right w:w="100" w:type="dxa"/>
            </w:tcMar>
          </w:tcPr>
          <w:p w14:paraId="2052D4D7" w14:textId="77777777" w:rsidR="005626BB" w:rsidRDefault="00000000">
            <w:pPr>
              <w:widowControl w:val="0"/>
              <w:spacing w:after="0" w:line="240" w:lineRule="auto"/>
              <w:ind w:left="0" w:right="0" w:firstLine="0"/>
              <w:rPr>
                <w:b/>
              </w:rPr>
            </w:pPr>
            <w:r>
              <w:rPr>
                <w:b/>
              </w:rPr>
              <w:t>Notes and Issues:</w:t>
            </w:r>
          </w:p>
        </w:tc>
        <w:tc>
          <w:tcPr>
            <w:tcW w:w="7875" w:type="dxa"/>
            <w:shd w:val="clear" w:color="auto" w:fill="auto"/>
            <w:tcMar>
              <w:top w:w="100" w:type="dxa"/>
              <w:left w:w="100" w:type="dxa"/>
              <w:bottom w:w="100" w:type="dxa"/>
              <w:right w:w="100" w:type="dxa"/>
            </w:tcMar>
          </w:tcPr>
          <w:p w14:paraId="24BC1280" w14:textId="77777777" w:rsidR="005626BB" w:rsidRDefault="00000000">
            <w:pPr>
              <w:widowControl w:val="0"/>
              <w:spacing w:after="0" w:line="240" w:lineRule="auto"/>
              <w:ind w:left="0" w:right="0" w:firstLine="0"/>
            </w:pPr>
            <w:r>
              <w:t>None.</w:t>
            </w:r>
          </w:p>
        </w:tc>
      </w:tr>
      <w:tr w:rsidR="005626BB" w14:paraId="59B5F859" w14:textId="77777777">
        <w:trPr>
          <w:trHeight w:val="716"/>
        </w:trPr>
        <w:tc>
          <w:tcPr>
            <w:tcW w:w="2085" w:type="dxa"/>
            <w:shd w:val="clear" w:color="auto" w:fill="B7B7B7"/>
            <w:tcMar>
              <w:top w:w="100" w:type="dxa"/>
              <w:left w:w="100" w:type="dxa"/>
              <w:bottom w:w="100" w:type="dxa"/>
              <w:right w:w="100" w:type="dxa"/>
            </w:tcMar>
          </w:tcPr>
          <w:p w14:paraId="529C6AE9" w14:textId="77777777" w:rsidR="005626BB" w:rsidRDefault="00000000">
            <w:pPr>
              <w:widowControl w:val="0"/>
              <w:spacing w:after="0" w:line="240" w:lineRule="auto"/>
              <w:ind w:left="0" w:right="0" w:firstLine="0"/>
              <w:rPr>
                <w:b/>
              </w:rPr>
            </w:pPr>
            <w:r>
              <w:rPr>
                <w:b/>
              </w:rPr>
              <w:t>Assumptions:</w:t>
            </w:r>
          </w:p>
        </w:tc>
        <w:tc>
          <w:tcPr>
            <w:tcW w:w="7875" w:type="dxa"/>
            <w:shd w:val="clear" w:color="auto" w:fill="auto"/>
            <w:tcMar>
              <w:top w:w="100" w:type="dxa"/>
              <w:left w:w="100" w:type="dxa"/>
              <w:bottom w:w="100" w:type="dxa"/>
              <w:right w:w="100" w:type="dxa"/>
            </w:tcMar>
          </w:tcPr>
          <w:p w14:paraId="55BE5000" w14:textId="77777777" w:rsidR="005626BB" w:rsidRDefault="00000000">
            <w:pPr>
              <w:widowControl w:val="0"/>
              <w:spacing w:after="0" w:line="240" w:lineRule="auto"/>
              <w:ind w:left="0" w:right="0" w:firstLine="0"/>
            </w:pPr>
            <w:r>
              <w:t>1-System will be strong.</w:t>
            </w:r>
          </w:p>
          <w:p w14:paraId="010FE44C" w14:textId="77777777" w:rsidR="005626BB" w:rsidRDefault="00000000">
            <w:pPr>
              <w:widowControl w:val="0"/>
              <w:spacing w:after="0" w:line="240" w:lineRule="auto"/>
              <w:ind w:left="0" w:right="0" w:firstLine="0"/>
            </w:pPr>
            <w:r>
              <w:t>2-System will improve itself.</w:t>
            </w:r>
          </w:p>
        </w:tc>
      </w:tr>
    </w:tbl>
    <w:p w14:paraId="350545C7" w14:textId="77777777" w:rsidR="005626BB" w:rsidRDefault="005626BB">
      <w:pPr>
        <w:pStyle w:val="Heading2"/>
        <w:spacing w:after="0"/>
        <w:ind w:left="0" w:right="0"/>
      </w:pPr>
      <w:bookmarkStart w:id="49" w:name="_heading=h.o1yizqjr67xo" w:colFirst="0" w:colLast="0"/>
      <w:bookmarkEnd w:id="49"/>
    </w:p>
    <w:p w14:paraId="2652A143" w14:textId="77777777" w:rsidR="005626BB" w:rsidRDefault="00000000">
      <w:pPr>
        <w:pStyle w:val="Heading2"/>
        <w:numPr>
          <w:ilvl w:val="1"/>
          <w:numId w:val="5"/>
        </w:numPr>
        <w:spacing w:after="0"/>
        <w:ind w:left="443" w:right="0" w:hanging="451"/>
      </w:pPr>
      <w:bookmarkStart w:id="50" w:name="_heading=h.ha2vj7kvkh90" w:colFirst="0" w:colLast="0"/>
      <w:bookmarkEnd w:id="50"/>
      <w:r>
        <w:rPr>
          <w:sz w:val="24"/>
        </w:rPr>
        <w:t xml:space="preserve">Functional Requirement X   </w:t>
      </w:r>
    </w:p>
    <w:p w14:paraId="4B014322" w14:textId="77777777" w:rsidR="005626BB" w:rsidRDefault="00000000">
      <w:pPr>
        <w:spacing w:after="0" w:line="259" w:lineRule="auto"/>
        <w:ind w:left="451" w:right="0" w:firstLine="0"/>
      </w:pPr>
      <w:r>
        <w:t xml:space="preserve"> </w:t>
      </w:r>
    </w:p>
    <w:p w14:paraId="0A79473F" w14:textId="77777777" w:rsidR="005626BB" w:rsidRDefault="00000000">
      <w:pPr>
        <w:spacing w:after="109"/>
        <w:ind w:left="446" w:right="44" w:firstLine="7"/>
      </w:pPr>
      <w:r>
        <w:lastRenderedPageBreak/>
        <w:t xml:space="preserve">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 Write all the use cases as per given tabular format w.r.t to each module.  </w:t>
      </w:r>
    </w:p>
    <w:p w14:paraId="69AEF1D5" w14:textId="77777777" w:rsidR="005626BB" w:rsidRDefault="00000000">
      <w:pPr>
        <w:spacing w:after="0" w:line="259" w:lineRule="auto"/>
        <w:ind w:left="451" w:right="0" w:firstLine="0"/>
      </w:pPr>
      <w:r>
        <w:rPr>
          <w:b/>
        </w:rPr>
        <w:t xml:space="preserve"> </w:t>
      </w:r>
    </w:p>
    <w:p w14:paraId="77807030" w14:textId="77777777" w:rsidR="005626BB" w:rsidRDefault="00000000">
      <w:pPr>
        <w:spacing w:after="0" w:line="259" w:lineRule="auto"/>
        <w:ind w:left="461" w:right="0" w:firstLine="7"/>
      </w:pPr>
      <w:r>
        <w:rPr>
          <w:b/>
        </w:rPr>
        <w:t xml:space="preserve">4.3.1. Functional Requirement One  </w:t>
      </w:r>
    </w:p>
    <w:p w14:paraId="155CCC4A" w14:textId="77777777" w:rsidR="005626BB" w:rsidRDefault="00000000">
      <w:pPr>
        <w:spacing w:before="240" w:after="120" w:line="259" w:lineRule="auto"/>
        <w:ind w:left="0" w:right="0" w:firstLine="0"/>
        <w:rPr>
          <w:b/>
          <w:sz w:val="36"/>
          <w:szCs w:val="36"/>
        </w:rPr>
      </w:pPr>
      <w:r>
        <w:rPr>
          <w:b/>
          <w:sz w:val="36"/>
          <w:szCs w:val="36"/>
        </w:rPr>
        <w:t xml:space="preserve">M1-UC-1: </w:t>
      </w:r>
      <w:proofErr w:type="spellStart"/>
      <w:r>
        <w:rPr>
          <w:b/>
          <w:sz w:val="36"/>
          <w:szCs w:val="36"/>
        </w:rPr>
        <w:t>SignIn</w:t>
      </w:r>
      <w:proofErr w:type="spellEnd"/>
      <w:r>
        <w:rPr>
          <w:b/>
          <w:sz w:val="36"/>
          <w:szCs w:val="36"/>
        </w:rPr>
        <w:t>:</w:t>
      </w:r>
    </w:p>
    <w:p w14:paraId="2415E742" w14:textId="77777777" w:rsidR="005626BB" w:rsidRDefault="00000000">
      <w:pPr>
        <w:spacing w:before="240" w:after="120" w:line="259" w:lineRule="auto"/>
        <w:ind w:left="0" w:right="0" w:firstLine="0"/>
        <w:rPr>
          <w:b/>
          <w:sz w:val="36"/>
          <w:szCs w:val="36"/>
        </w:rPr>
      </w:pPr>
      <w:r>
        <w:rPr>
          <w:b/>
          <w:sz w:val="36"/>
          <w:szCs w:val="36"/>
        </w:rPr>
        <w:t xml:space="preserve"> </w:t>
      </w:r>
    </w:p>
    <w:p w14:paraId="7755A78A" w14:textId="77777777" w:rsidR="005626BB" w:rsidRDefault="00000000">
      <w:pPr>
        <w:spacing w:after="200" w:line="276" w:lineRule="auto"/>
        <w:ind w:left="360" w:right="0" w:firstLine="0"/>
        <w:rPr>
          <w:b/>
          <w:sz w:val="36"/>
          <w:szCs w:val="36"/>
        </w:rPr>
      </w:pPr>
      <w:r>
        <w:rPr>
          <w:b/>
          <w:sz w:val="36"/>
          <w:szCs w:val="36"/>
        </w:rPr>
        <w:t xml:space="preserve">Table 1: Enter the </w:t>
      </w:r>
      <w:proofErr w:type="gramStart"/>
      <w:r>
        <w:rPr>
          <w:b/>
          <w:sz w:val="36"/>
          <w:szCs w:val="36"/>
        </w:rPr>
        <w:t>user name</w:t>
      </w:r>
      <w:proofErr w:type="gramEnd"/>
    </w:p>
    <w:tbl>
      <w:tblPr>
        <w:tblStyle w:val="aff1"/>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4EF15C1B" w14:textId="77777777">
        <w:trPr>
          <w:trHeight w:val="645"/>
        </w:trPr>
        <w:tc>
          <w:tcPr>
            <w:tcW w:w="199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094DCC"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7BFA5DE7" w14:textId="77777777" w:rsidR="005626BB" w:rsidRDefault="00000000">
            <w:pPr>
              <w:spacing w:before="240" w:after="120" w:line="259" w:lineRule="auto"/>
              <w:ind w:left="0" w:right="0" w:firstLine="0"/>
              <w:rPr>
                <w:b/>
                <w:sz w:val="36"/>
                <w:szCs w:val="36"/>
              </w:rPr>
            </w:pPr>
            <w:r>
              <w:rPr>
                <w:b/>
                <w:sz w:val="36"/>
                <w:szCs w:val="36"/>
              </w:rPr>
              <w:t>M1-UC-1.1</w:t>
            </w:r>
          </w:p>
        </w:tc>
      </w:tr>
      <w:tr w:rsidR="005626BB" w14:paraId="072F6967"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6754F2"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3329949" w14:textId="77777777" w:rsidR="005626BB" w:rsidRDefault="00000000">
            <w:pPr>
              <w:spacing w:before="240" w:after="120" w:line="259" w:lineRule="auto"/>
              <w:ind w:left="0" w:right="0" w:firstLine="0"/>
              <w:rPr>
                <w:b/>
                <w:sz w:val="36"/>
                <w:szCs w:val="36"/>
              </w:rPr>
            </w:pPr>
            <w:r>
              <w:rPr>
                <w:b/>
                <w:sz w:val="36"/>
                <w:szCs w:val="36"/>
              </w:rPr>
              <w:t xml:space="preserve">Enter the </w:t>
            </w:r>
            <w:proofErr w:type="gramStart"/>
            <w:r>
              <w:rPr>
                <w:b/>
                <w:sz w:val="36"/>
                <w:szCs w:val="36"/>
              </w:rPr>
              <w:t>User name</w:t>
            </w:r>
            <w:proofErr w:type="gramEnd"/>
          </w:p>
        </w:tc>
      </w:tr>
      <w:tr w:rsidR="005626BB" w14:paraId="1F5FF392"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EB4CC4"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DECC576" w14:textId="77777777" w:rsidR="005626BB" w:rsidRDefault="00000000">
            <w:pPr>
              <w:spacing w:before="240" w:after="120" w:line="259" w:lineRule="auto"/>
              <w:ind w:left="0" w:right="0" w:firstLine="0"/>
              <w:rPr>
                <w:b/>
                <w:sz w:val="36"/>
                <w:szCs w:val="36"/>
              </w:rPr>
            </w:pPr>
            <w:r>
              <w:rPr>
                <w:b/>
                <w:sz w:val="36"/>
                <w:szCs w:val="36"/>
              </w:rPr>
              <w:t xml:space="preserve">The user must enter his/her </w:t>
            </w:r>
            <w:proofErr w:type="gramStart"/>
            <w:r>
              <w:rPr>
                <w:b/>
                <w:sz w:val="36"/>
                <w:szCs w:val="36"/>
              </w:rPr>
              <w:t>user name</w:t>
            </w:r>
            <w:proofErr w:type="gramEnd"/>
          </w:p>
        </w:tc>
      </w:tr>
      <w:tr w:rsidR="005626BB" w14:paraId="2496ACEE"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0FE841"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04DD2A3"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2FDF8C4E" w14:textId="77777777">
        <w:trPr>
          <w:trHeight w:val="9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74E7A6"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6E7A631" w14:textId="77777777" w:rsidR="005626BB" w:rsidRDefault="00000000">
            <w:pPr>
              <w:spacing w:before="240" w:after="120" w:line="259" w:lineRule="auto"/>
              <w:ind w:left="0" w:right="0" w:firstLine="0"/>
              <w:rPr>
                <w:b/>
                <w:sz w:val="36"/>
                <w:szCs w:val="36"/>
              </w:rPr>
            </w:pPr>
            <w:r>
              <w:rPr>
                <w:b/>
                <w:sz w:val="36"/>
                <w:szCs w:val="36"/>
              </w:rPr>
              <w:t>To login to the system, the user needs to enter their Username.</w:t>
            </w:r>
          </w:p>
        </w:tc>
      </w:tr>
      <w:tr w:rsidR="005626BB" w14:paraId="72CFCC11"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165265"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963C02A" w14:textId="77777777" w:rsidR="005626BB" w:rsidRDefault="00000000">
            <w:pPr>
              <w:spacing w:before="240" w:after="120" w:line="259" w:lineRule="auto"/>
              <w:ind w:left="0" w:right="0" w:firstLine="0"/>
              <w:rPr>
                <w:b/>
                <w:sz w:val="36"/>
                <w:szCs w:val="36"/>
              </w:rPr>
            </w:pPr>
            <w:r>
              <w:rPr>
                <w:b/>
                <w:sz w:val="36"/>
                <w:szCs w:val="36"/>
              </w:rPr>
              <w:t>N/A</w:t>
            </w:r>
          </w:p>
        </w:tc>
      </w:tr>
      <w:tr w:rsidR="005626BB" w14:paraId="3142995E"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D4ACF3" w14:textId="77777777" w:rsidR="005626BB" w:rsidRDefault="00000000">
            <w:pPr>
              <w:spacing w:before="240" w:after="240" w:line="259" w:lineRule="auto"/>
              <w:ind w:left="0" w:right="0" w:firstLine="0"/>
              <w:rPr>
                <w:b/>
                <w:sz w:val="36"/>
                <w:szCs w:val="36"/>
              </w:rPr>
            </w:pPr>
            <w:r>
              <w:rPr>
                <w:b/>
                <w:sz w:val="36"/>
                <w:szCs w:val="36"/>
              </w:rPr>
              <w:lastRenderedPageBreak/>
              <w:t>Dependencies</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1FBBB06" w14:textId="77777777" w:rsidR="005626BB" w:rsidRDefault="00000000">
            <w:pPr>
              <w:spacing w:before="240" w:after="120" w:line="259" w:lineRule="auto"/>
              <w:ind w:left="0" w:right="0" w:firstLine="0"/>
              <w:rPr>
                <w:b/>
                <w:sz w:val="36"/>
                <w:szCs w:val="36"/>
              </w:rPr>
            </w:pPr>
            <w:r>
              <w:rPr>
                <w:b/>
                <w:sz w:val="36"/>
                <w:szCs w:val="36"/>
              </w:rPr>
              <w:t>N/A</w:t>
            </w:r>
          </w:p>
        </w:tc>
      </w:tr>
      <w:tr w:rsidR="005626BB" w14:paraId="2CA17C66"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0269DD"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EA43566" w14:textId="77777777" w:rsidR="005626BB" w:rsidRDefault="00000000">
            <w:pPr>
              <w:spacing w:before="240" w:after="120" w:line="259" w:lineRule="auto"/>
              <w:ind w:left="0" w:right="0" w:firstLine="0"/>
              <w:rPr>
                <w:b/>
                <w:sz w:val="36"/>
                <w:szCs w:val="36"/>
              </w:rPr>
            </w:pPr>
            <w:r>
              <w:rPr>
                <w:b/>
                <w:sz w:val="36"/>
                <w:szCs w:val="36"/>
              </w:rPr>
              <w:t>High</w:t>
            </w:r>
          </w:p>
        </w:tc>
      </w:tr>
    </w:tbl>
    <w:p w14:paraId="4A2E0FB9" w14:textId="77777777" w:rsidR="005626BB" w:rsidRDefault="00000000">
      <w:pPr>
        <w:spacing w:after="37" w:line="259" w:lineRule="auto"/>
        <w:ind w:left="884" w:right="0" w:firstLine="0"/>
        <w:rPr>
          <w:b/>
          <w:sz w:val="36"/>
          <w:szCs w:val="36"/>
        </w:rPr>
      </w:pPr>
      <w:r>
        <w:rPr>
          <w:b/>
          <w:sz w:val="36"/>
          <w:szCs w:val="36"/>
        </w:rPr>
        <w:t xml:space="preserve"> </w:t>
      </w:r>
    </w:p>
    <w:p w14:paraId="641E0EA9" w14:textId="77777777" w:rsidR="005626BB" w:rsidRDefault="00000000">
      <w:pPr>
        <w:spacing w:after="200" w:line="276" w:lineRule="auto"/>
        <w:ind w:left="360" w:right="0" w:firstLine="0"/>
        <w:rPr>
          <w:b/>
          <w:sz w:val="36"/>
          <w:szCs w:val="36"/>
        </w:rPr>
      </w:pPr>
      <w:r>
        <w:rPr>
          <w:b/>
          <w:sz w:val="36"/>
          <w:szCs w:val="36"/>
        </w:rPr>
        <w:t>Table 2: Enter the Password</w:t>
      </w:r>
    </w:p>
    <w:tbl>
      <w:tblPr>
        <w:tblStyle w:val="aff2"/>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46A8C127" w14:textId="77777777">
        <w:trPr>
          <w:trHeight w:val="645"/>
        </w:trPr>
        <w:tc>
          <w:tcPr>
            <w:tcW w:w="199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55D28"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6473B9B8" w14:textId="77777777" w:rsidR="005626BB" w:rsidRDefault="00000000">
            <w:pPr>
              <w:spacing w:before="240" w:after="120" w:line="259" w:lineRule="auto"/>
              <w:ind w:left="0" w:right="0" w:firstLine="0"/>
              <w:rPr>
                <w:b/>
                <w:sz w:val="36"/>
                <w:szCs w:val="36"/>
              </w:rPr>
            </w:pPr>
            <w:r>
              <w:rPr>
                <w:b/>
                <w:sz w:val="36"/>
                <w:szCs w:val="36"/>
              </w:rPr>
              <w:t>M1-UC-1.2</w:t>
            </w:r>
          </w:p>
        </w:tc>
      </w:tr>
      <w:tr w:rsidR="005626BB" w14:paraId="5639B12E"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06D1EE"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7B06C5B" w14:textId="77777777" w:rsidR="005626BB" w:rsidRDefault="00000000">
            <w:pPr>
              <w:spacing w:before="240" w:after="120" w:line="259" w:lineRule="auto"/>
              <w:ind w:left="0" w:right="0" w:firstLine="0"/>
              <w:rPr>
                <w:b/>
                <w:sz w:val="36"/>
                <w:szCs w:val="36"/>
              </w:rPr>
            </w:pPr>
            <w:r>
              <w:rPr>
                <w:b/>
                <w:sz w:val="36"/>
                <w:szCs w:val="36"/>
              </w:rPr>
              <w:t>Enter the Password</w:t>
            </w:r>
          </w:p>
        </w:tc>
      </w:tr>
      <w:tr w:rsidR="005626BB" w14:paraId="779F435B"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4F0E8B"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9EDECB9" w14:textId="77777777" w:rsidR="005626BB" w:rsidRDefault="00000000">
            <w:pPr>
              <w:spacing w:before="240" w:after="120" w:line="259" w:lineRule="auto"/>
              <w:ind w:left="0" w:right="0" w:firstLine="0"/>
              <w:rPr>
                <w:b/>
                <w:sz w:val="36"/>
                <w:szCs w:val="36"/>
              </w:rPr>
            </w:pPr>
            <w:r>
              <w:rPr>
                <w:b/>
                <w:sz w:val="36"/>
                <w:szCs w:val="36"/>
              </w:rPr>
              <w:t>The user must enter his Password</w:t>
            </w:r>
          </w:p>
        </w:tc>
      </w:tr>
      <w:tr w:rsidR="005626BB" w14:paraId="567406F1"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E7E535"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250F280"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7874170F" w14:textId="77777777">
        <w:trPr>
          <w:trHeight w:val="9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3B41B7"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854CE1D" w14:textId="77777777" w:rsidR="005626BB" w:rsidRDefault="00000000">
            <w:pPr>
              <w:spacing w:before="240" w:after="120" w:line="259" w:lineRule="auto"/>
              <w:ind w:left="0" w:right="0" w:firstLine="0"/>
              <w:rPr>
                <w:b/>
                <w:sz w:val="36"/>
                <w:szCs w:val="36"/>
              </w:rPr>
            </w:pPr>
            <w:r>
              <w:rPr>
                <w:b/>
                <w:sz w:val="36"/>
                <w:szCs w:val="36"/>
              </w:rPr>
              <w:t>To login to the system, the user needs to enter their Password</w:t>
            </w:r>
          </w:p>
        </w:tc>
      </w:tr>
      <w:tr w:rsidR="005626BB" w14:paraId="448F8CF5"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A58334"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0A712F9" w14:textId="77777777" w:rsidR="005626BB" w:rsidRDefault="00000000">
            <w:pPr>
              <w:spacing w:before="240" w:after="120" w:line="259" w:lineRule="auto"/>
              <w:ind w:left="0" w:right="0" w:firstLine="0"/>
              <w:rPr>
                <w:b/>
                <w:sz w:val="36"/>
                <w:szCs w:val="36"/>
              </w:rPr>
            </w:pPr>
            <w:r>
              <w:rPr>
                <w:b/>
                <w:sz w:val="36"/>
                <w:szCs w:val="36"/>
              </w:rPr>
              <w:t>N/A</w:t>
            </w:r>
          </w:p>
        </w:tc>
      </w:tr>
      <w:tr w:rsidR="005626BB" w14:paraId="58FAA6A2"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1F7D2D" w14:textId="77777777" w:rsidR="005626BB" w:rsidRDefault="00000000">
            <w:pPr>
              <w:spacing w:before="240" w:after="240" w:line="259" w:lineRule="auto"/>
              <w:ind w:left="0" w:right="0" w:firstLine="0"/>
              <w:rPr>
                <w:b/>
                <w:sz w:val="36"/>
                <w:szCs w:val="36"/>
              </w:rPr>
            </w:pPr>
            <w:r>
              <w:rPr>
                <w:b/>
                <w:sz w:val="36"/>
                <w:szCs w:val="36"/>
              </w:rPr>
              <w:lastRenderedPageBreak/>
              <w:t>Dependencies</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D120FF3" w14:textId="77777777" w:rsidR="005626BB" w:rsidRDefault="00000000">
            <w:pPr>
              <w:spacing w:before="240" w:after="120" w:line="259" w:lineRule="auto"/>
              <w:ind w:left="0" w:right="0" w:firstLine="0"/>
              <w:rPr>
                <w:b/>
                <w:sz w:val="44"/>
                <w:szCs w:val="44"/>
              </w:rPr>
            </w:pPr>
            <w:r>
              <w:rPr>
                <w:b/>
                <w:sz w:val="32"/>
                <w:szCs w:val="32"/>
              </w:rPr>
              <w:t>Requirements ID that is dependent on this requirement.</w:t>
            </w:r>
          </w:p>
        </w:tc>
      </w:tr>
      <w:tr w:rsidR="005626BB" w14:paraId="72475293"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D76806"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CBE797C" w14:textId="77777777" w:rsidR="005626BB" w:rsidRDefault="00000000">
            <w:pPr>
              <w:spacing w:before="240" w:after="120" w:line="259" w:lineRule="auto"/>
              <w:ind w:left="0" w:right="0" w:firstLine="0"/>
              <w:rPr>
                <w:b/>
                <w:sz w:val="36"/>
                <w:szCs w:val="36"/>
              </w:rPr>
            </w:pPr>
            <w:r>
              <w:rPr>
                <w:b/>
                <w:sz w:val="36"/>
                <w:szCs w:val="36"/>
              </w:rPr>
              <w:t>High</w:t>
            </w:r>
          </w:p>
        </w:tc>
      </w:tr>
    </w:tbl>
    <w:p w14:paraId="3537CB03" w14:textId="77777777" w:rsidR="005626BB" w:rsidRDefault="00000000">
      <w:pPr>
        <w:spacing w:after="37" w:line="259" w:lineRule="auto"/>
        <w:ind w:left="884" w:right="0" w:firstLine="0"/>
        <w:rPr>
          <w:b/>
          <w:sz w:val="36"/>
          <w:szCs w:val="36"/>
        </w:rPr>
      </w:pPr>
      <w:r>
        <w:rPr>
          <w:b/>
          <w:sz w:val="36"/>
          <w:szCs w:val="36"/>
        </w:rPr>
        <w:t xml:space="preserve"> </w:t>
      </w:r>
    </w:p>
    <w:p w14:paraId="38740470"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3:Create</w:t>
      </w:r>
      <w:proofErr w:type="gramEnd"/>
      <w:r>
        <w:rPr>
          <w:b/>
          <w:sz w:val="36"/>
          <w:szCs w:val="36"/>
        </w:rPr>
        <w:t xml:space="preserve"> account or </w:t>
      </w:r>
      <w:proofErr w:type="spellStart"/>
      <w:r>
        <w:rPr>
          <w:b/>
          <w:sz w:val="36"/>
          <w:szCs w:val="36"/>
        </w:rPr>
        <w:t>SignIn</w:t>
      </w:r>
      <w:proofErr w:type="spellEnd"/>
      <w:r>
        <w:rPr>
          <w:b/>
          <w:sz w:val="36"/>
          <w:szCs w:val="36"/>
        </w:rPr>
        <w:t xml:space="preserve"> </w:t>
      </w:r>
    </w:p>
    <w:tbl>
      <w:tblPr>
        <w:tblStyle w:val="aff3"/>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4D1E12F9" w14:textId="77777777">
        <w:trPr>
          <w:trHeight w:val="645"/>
        </w:trPr>
        <w:tc>
          <w:tcPr>
            <w:tcW w:w="199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DB0810"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4ED143AD" w14:textId="77777777" w:rsidR="005626BB" w:rsidRDefault="00000000">
            <w:pPr>
              <w:spacing w:before="240" w:after="120" w:line="259" w:lineRule="auto"/>
              <w:ind w:left="0" w:right="0" w:firstLine="0"/>
              <w:rPr>
                <w:b/>
                <w:sz w:val="36"/>
                <w:szCs w:val="36"/>
              </w:rPr>
            </w:pPr>
            <w:r>
              <w:rPr>
                <w:b/>
                <w:sz w:val="36"/>
                <w:szCs w:val="36"/>
              </w:rPr>
              <w:t>M1-UC-1.3</w:t>
            </w:r>
          </w:p>
        </w:tc>
      </w:tr>
      <w:tr w:rsidR="005626BB" w14:paraId="3F64830B"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CAAD1B"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B5FA5B3" w14:textId="77777777" w:rsidR="005626BB" w:rsidRDefault="00000000">
            <w:pPr>
              <w:spacing w:before="240" w:after="120" w:line="259" w:lineRule="auto"/>
              <w:ind w:left="0" w:right="0" w:firstLine="0"/>
              <w:rPr>
                <w:b/>
                <w:sz w:val="36"/>
                <w:szCs w:val="36"/>
              </w:rPr>
            </w:pPr>
            <w:r>
              <w:rPr>
                <w:b/>
                <w:sz w:val="36"/>
                <w:szCs w:val="36"/>
              </w:rPr>
              <w:t xml:space="preserve">create account or </w:t>
            </w:r>
            <w:proofErr w:type="spellStart"/>
            <w:r>
              <w:rPr>
                <w:b/>
                <w:sz w:val="36"/>
                <w:szCs w:val="36"/>
              </w:rPr>
              <w:t>SignIn</w:t>
            </w:r>
            <w:proofErr w:type="spellEnd"/>
          </w:p>
        </w:tc>
      </w:tr>
      <w:tr w:rsidR="005626BB" w14:paraId="17BB9859"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040D9F"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C8B5152" w14:textId="77777777" w:rsidR="005626BB" w:rsidRDefault="00000000">
            <w:pPr>
              <w:spacing w:before="240" w:after="120" w:line="259" w:lineRule="auto"/>
              <w:ind w:left="0" w:right="0" w:firstLine="0"/>
              <w:rPr>
                <w:b/>
                <w:sz w:val="36"/>
                <w:szCs w:val="36"/>
              </w:rPr>
            </w:pPr>
            <w:r>
              <w:rPr>
                <w:b/>
                <w:sz w:val="36"/>
                <w:szCs w:val="36"/>
              </w:rPr>
              <w:t>The user chooses between two options.</w:t>
            </w:r>
          </w:p>
        </w:tc>
      </w:tr>
      <w:tr w:rsidR="005626BB" w14:paraId="6A3C1BA1"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D054D8"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D539305"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57A547E0" w14:textId="77777777">
        <w:trPr>
          <w:trHeight w:val="9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FCD026"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3CA016B" w14:textId="77777777" w:rsidR="005626BB" w:rsidRDefault="00000000">
            <w:pPr>
              <w:spacing w:before="240" w:after="120" w:line="259" w:lineRule="auto"/>
              <w:ind w:left="0" w:right="0" w:firstLine="0"/>
              <w:rPr>
                <w:b/>
                <w:sz w:val="36"/>
                <w:szCs w:val="36"/>
              </w:rPr>
            </w:pPr>
            <w:r>
              <w:rPr>
                <w:b/>
                <w:sz w:val="36"/>
                <w:szCs w:val="36"/>
              </w:rPr>
              <w:t xml:space="preserve">To login to the system, or create a new </w:t>
            </w:r>
            <w:proofErr w:type="spellStart"/>
            <w:proofErr w:type="gramStart"/>
            <w:r>
              <w:rPr>
                <w:b/>
                <w:sz w:val="36"/>
                <w:szCs w:val="36"/>
              </w:rPr>
              <w:t>account,the</w:t>
            </w:r>
            <w:proofErr w:type="spellEnd"/>
            <w:proofErr w:type="gramEnd"/>
            <w:r>
              <w:rPr>
                <w:b/>
                <w:sz w:val="36"/>
                <w:szCs w:val="36"/>
              </w:rPr>
              <w:t xml:space="preserve"> user needs to select between two options</w:t>
            </w:r>
          </w:p>
        </w:tc>
      </w:tr>
      <w:tr w:rsidR="005626BB" w14:paraId="18ADD069"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C34CB0"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16206DB" w14:textId="77777777" w:rsidR="005626BB" w:rsidRDefault="00000000">
            <w:pPr>
              <w:spacing w:before="240" w:after="120" w:line="259" w:lineRule="auto"/>
              <w:ind w:left="0" w:right="0" w:firstLine="0"/>
              <w:rPr>
                <w:b/>
                <w:sz w:val="36"/>
                <w:szCs w:val="36"/>
              </w:rPr>
            </w:pPr>
            <w:r>
              <w:rPr>
                <w:b/>
                <w:sz w:val="36"/>
                <w:szCs w:val="36"/>
              </w:rPr>
              <w:t>N/A</w:t>
            </w:r>
          </w:p>
        </w:tc>
      </w:tr>
      <w:tr w:rsidR="005626BB" w14:paraId="0EB69244"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20FF3E" w14:textId="77777777" w:rsidR="005626BB" w:rsidRDefault="00000000">
            <w:pPr>
              <w:spacing w:before="240" w:after="240" w:line="259" w:lineRule="auto"/>
              <w:ind w:left="0" w:right="0" w:firstLine="0"/>
              <w:rPr>
                <w:b/>
                <w:sz w:val="36"/>
                <w:szCs w:val="36"/>
              </w:rPr>
            </w:pPr>
            <w:r>
              <w:rPr>
                <w:b/>
                <w:sz w:val="36"/>
                <w:szCs w:val="36"/>
              </w:rPr>
              <w:lastRenderedPageBreak/>
              <w:t>Dependencies</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FECE915" w14:textId="77777777" w:rsidR="005626BB" w:rsidRDefault="00000000">
            <w:pPr>
              <w:spacing w:before="240" w:after="120" w:line="259" w:lineRule="auto"/>
              <w:ind w:left="0" w:right="0" w:firstLine="0"/>
              <w:rPr>
                <w:b/>
                <w:sz w:val="36"/>
                <w:szCs w:val="36"/>
              </w:rPr>
            </w:pPr>
            <w:r>
              <w:rPr>
                <w:b/>
                <w:sz w:val="36"/>
                <w:szCs w:val="36"/>
              </w:rPr>
              <w:t>N/A</w:t>
            </w:r>
          </w:p>
        </w:tc>
      </w:tr>
      <w:tr w:rsidR="005626BB" w14:paraId="5DB410AC"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15E0B2"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B59C3AA" w14:textId="77777777" w:rsidR="005626BB" w:rsidRDefault="00000000">
            <w:pPr>
              <w:spacing w:before="240" w:after="120" w:line="259" w:lineRule="auto"/>
              <w:ind w:left="0" w:right="0" w:firstLine="0"/>
              <w:rPr>
                <w:b/>
                <w:sz w:val="36"/>
                <w:szCs w:val="36"/>
              </w:rPr>
            </w:pPr>
            <w:r>
              <w:rPr>
                <w:b/>
                <w:sz w:val="36"/>
                <w:szCs w:val="36"/>
              </w:rPr>
              <w:t>High</w:t>
            </w:r>
          </w:p>
        </w:tc>
      </w:tr>
    </w:tbl>
    <w:p w14:paraId="5FF06E00" w14:textId="77777777" w:rsidR="005626BB" w:rsidRDefault="00000000">
      <w:pPr>
        <w:spacing w:after="37" w:line="259" w:lineRule="auto"/>
        <w:ind w:left="884" w:right="0" w:firstLine="0"/>
        <w:rPr>
          <w:b/>
          <w:sz w:val="36"/>
          <w:szCs w:val="36"/>
        </w:rPr>
      </w:pPr>
      <w:r>
        <w:rPr>
          <w:b/>
          <w:sz w:val="36"/>
          <w:szCs w:val="36"/>
        </w:rPr>
        <w:t xml:space="preserve"> </w:t>
      </w:r>
    </w:p>
    <w:p w14:paraId="25B8D5D6" w14:textId="77777777" w:rsidR="005626BB" w:rsidRDefault="005626BB">
      <w:pPr>
        <w:spacing w:after="37" w:line="259" w:lineRule="auto"/>
        <w:ind w:left="884" w:right="0" w:firstLine="0"/>
        <w:rPr>
          <w:b/>
          <w:sz w:val="36"/>
          <w:szCs w:val="36"/>
        </w:rPr>
      </w:pPr>
    </w:p>
    <w:p w14:paraId="3EF0326E" w14:textId="77777777" w:rsidR="005626BB" w:rsidRDefault="00000000">
      <w:pPr>
        <w:spacing w:after="37" w:line="259" w:lineRule="auto"/>
        <w:ind w:left="884" w:right="0" w:firstLine="0"/>
        <w:rPr>
          <w:b/>
          <w:sz w:val="36"/>
          <w:szCs w:val="36"/>
        </w:rPr>
      </w:pPr>
      <w:r>
        <w:rPr>
          <w:b/>
          <w:sz w:val="36"/>
          <w:szCs w:val="36"/>
        </w:rPr>
        <w:t>M1-UC-</w:t>
      </w:r>
      <w:proofErr w:type="gramStart"/>
      <w:r>
        <w:rPr>
          <w:b/>
          <w:sz w:val="36"/>
          <w:szCs w:val="36"/>
        </w:rPr>
        <w:t>2:SignUp</w:t>
      </w:r>
      <w:proofErr w:type="gramEnd"/>
    </w:p>
    <w:p w14:paraId="1FCB8EF0" w14:textId="77777777" w:rsidR="005626BB" w:rsidRDefault="005626BB">
      <w:pPr>
        <w:spacing w:after="37" w:line="259" w:lineRule="auto"/>
        <w:ind w:left="884" w:right="0" w:firstLine="0"/>
        <w:rPr>
          <w:b/>
          <w:sz w:val="36"/>
          <w:szCs w:val="36"/>
        </w:rPr>
      </w:pPr>
    </w:p>
    <w:p w14:paraId="5F375305" w14:textId="77777777" w:rsidR="005626BB" w:rsidRDefault="00000000">
      <w:pPr>
        <w:spacing w:after="200" w:line="276" w:lineRule="auto"/>
        <w:ind w:left="360" w:right="0" w:firstLine="0"/>
        <w:rPr>
          <w:b/>
          <w:sz w:val="36"/>
          <w:szCs w:val="36"/>
        </w:rPr>
      </w:pPr>
      <w:r>
        <w:rPr>
          <w:b/>
          <w:sz w:val="36"/>
          <w:szCs w:val="36"/>
        </w:rPr>
        <w:t>Table 1: Enter the Email</w:t>
      </w:r>
    </w:p>
    <w:tbl>
      <w:tblPr>
        <w:tblStyle w:val="aff4"/>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48ED1099"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878CBBE"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7D2D2B8F" w14:textId="77777777" w:rsidR="005626BB" w:rsidRDefault="00000000">
            <w:pPr>
              <w:spacing w:before="240" w:after="120" w:line="259" w:lineRule="auto"/>
              <w:ind w:left="0" w:right="0" w:firstLine="0"/>
              <w:rPr>
                <w:b/>
                <w:sz w:val="36"/>
                <w:szCs w:val="36"/>
              </w:rPr>
            </w:pPr>
            <w:r>
              <w:rPr>
                <w:b/>
                <w:sz w:val="36"/>
                <w:szCs w:val="36"/>
              </w:rPr>
              <w:t>M1-UC-2.1</w:t>
            </w:r>
          </w:p>
        </w:tc>
      </w:tr>
      <w:tr w:rsidR="005626BB" w14:paraId="2636C89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9A29CF7"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E6C9255" w14:textId="77777777" w:rsidR="005626BB" w:rsidRDefault="00000000">
            <w:pPr>
              <w:spacing w:before="240" w:after="120" w:line="259" w:lineRule="auto"/>
              <w:ind w:left="0" w:right="0" w:firstLine="0"/>
              <w:rPr>
                <w:b/>
                <w:sz w:val="36"/>
                <w:szCs w:val="36"/>
              </w:rPr>
            </w:pPr>
            <w:r>
              <w:rPr>
                <w:b/>
                <w:sz w:val="36"/>
                <w:szCs w:val="36"/>
              </w:rPr>
              <w:t>Enter email</w:t>
            </w:r>
          </w:p>
        </w:tc>
      </w:tr>
      <w:tr w:rsidR="005626BB" w14:paraId="235334F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EB9BFCB"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6FF830C" w14:textId="77777777" w:rsidR="005626BB" w:rsidRDefault="00000000">
            <w:pPr>
              <w:spacing w:before="240" w:after="120" w:line="259" w:lineRule="auto"/>
              <w:ind w:left="0" w:right="0" w:firstLine="0"/>
              <w:rPr>
                <w:b/>
                <w:sz w:val="36"/>
                <w:szCs w:val="36"/>
              </w:rPr>
            </w:pPr>
            <w:r>
              <w:rPr>
                <w:b/>
                <w:sz w:val="36"/>
                <w:szCs w:val="36"/>
              </w:rPr>
              <w:t xml:space="preserve">The user must enter his/her email address </w:t>
            </w:r>
          </w:p>
        </w:tc>
      </w:tr>
      <w:tr w:rsidR="005626BB" w14:paraId="78DBCF4A"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A236D6D"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C29C0F2"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4D44C11B"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3AC3FBF"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2165197" w14:textId="77777777" w:rsidR="005626BB" w:rsidRDefault="00000000">
            <w:pPr>
              <w:spacing w:before="240" w:after="120" w:line="259" w:lineRule="auto"/>
              <w:ind w:left="0" w:right="0" w:firstLine="0"/>
              <w:rPr>
                <w:b/>
                <w:sz w:val="36"/>
                <w:szCs w:val="36"/>
              </w:rPr>
            </w:pPr>
            <w:r>
              <w:rPr>
                <w:b/>
                <w:sz w:val="36"/>
                <w:szCs w:val="36"/>
              </w:rPr>
              <w:t>To login to the system, the user needs to enter their email.</w:t>
            </w:r>
          </w:p>
        </w:tc>
      </w:tr>
      <w:tr w:rsidR="005626BB" w14:paraId="5AB979A7"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1B10BF0" w14:textId="77777777" w:rsidR="005626BB" w:rsidRDefault="00000000">
            <w:pPr>
              <w:spacing w:before="240" w:after="240" w:line="259" w:lineRule="auto"/>
              <w:ind w:left="0" w:right="0" w:firstLine="0"/>
              <w:rPr>
                <w:b/>
                <w:sz w:val="36"/>
                <w:szCs w:val="36"/>
              </w:rPr>
            </w:pPr>
            <w:r>
              <w:rPr>
                <w:b/>
                <w:sz w:val="36"/>
                <w:szCs w:val="36"/>
              </w:rPr>
              <w:lastRenderedPageBreak/>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023DBF0" w14:textId="77777777" w:rsidR="005626BB" w:rsidRDefault="00000000">
            <w:pPr>
              <w:spacing w:before="240" w:after="120" w:line="259" w:lineRule="auto"/>
              <w:ind w:left="0" w:right="0" w:firstLine="0"/>
              <w:rPr>
                <w:b/>
                <w:sz w:val="36"/>
                <w:szCs w:val="36"/>
              </w:rPr>
            </w:pPr>
            <w:r>
              <w:rPr>
                <w:b/>
                <w:sz w:val="36"/>
                <w:szCs w:val="36"/>
              </w:rPr>
              <w:t>N/A</w:t>
            </w:r>
          </w:p>
        </w:tc>
      </w:tr>
      <w:tr w:rsidR="005626BB" w14:paraId="5089B91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87CD1FD"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79093FB" w14:textId="77777777" w:rsidR="005626BB" w:rsidRDefault="00000000">
            <w:pPr>
              <w:spacing w:before="240" w:after="120" w:line="259" w:lineRule="auto"/>
              <w:ind w:left="0" w:right="0" w:firstLine="0"/>
              <w:rPr>
                <w:b/>
                <w:sz w:val="36"/>
                <w:szCs w:val="36"/>
              </w:rPr>
            </w:pPr>
            <w:r>
              <w:rPr>
                <w:b/>
                <w:sz w:val="36"/>
                <w:szCs w:val="36"/>
              </w:rPr>
              <w:t>M1-UC-1.3</w:t>
            </w:r>
          </w:p>
        </w:tc>
      </w:tr>
      <w:tr w:rsidR="005626BB" w14:paraId="0B4ECDC2"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E8E3D9C"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1DE617D" w14:textId="77777777" w:rsidR="005626BB" w:rsidRDefault="00000000">
            <w:pPr>
              <w:spacing w:before="240" w:after="120" w:line="259" w:lineRule="auto"/>
              <w:ind w:left="0" w:right="0" w:firstLine="0"/>
              <w:rPr>
                <w:b/>
                <w:sz w:val="36"/>
                <w:szCs w:val="36"/>
              </w:rPr>
            </w:pPr>
            <w:r>
              <w:rPr>
                <w:b/>
                <w:sz w:val="36"/>
                <w:szCs w:val="36"/>
              </w:rPr>
              <w:t>High</w:t>
            </w:r>
          </w:p>
        </w:tc>
      </w:tr>
    </w:tbl>
    <w:p w14:paraId="69383AAE" w14:textId="77777777" w:rsidR="005626BB" w:rsidRDefault="005626BB">
      <w:pPr>
        <w:spacing w:after="37" w:line="259" w:lineRule="auto"/>
        <w:ind w:left="884" w:right="0" w:firstLine="0"/>
        <w:rPr>
          <w:b/>
          <w:sz w:val="36"/>
          <w:szCs w:val="36"/>
        </w:rPr>
      </w:pPr>
    </w:p>
    <w:p w14:paraId="2D300FAF" w14:textId="77777777" w:rsidR="005626BB" w:rsidRDefault="005626BB">
      <w:pPr>
        <w:spacing w:after="37" w:line="259" w:lineRule="auto"/>
        <w:ind w:left="884" w:right="0" w:firstLine="0"/>
        <w:rPr>
          <w:b/>
          <w:sz w:val="36"/>
          <w:szCs w:val="36"/>
        </w:rPr>
      </w:pPr>
    </w:p>
    <w:p w14:paraId="27D68AB0" w14:textId="77777777" w:rsidR="005626BB" w:rsidRDefault="00000000">
      <w:pPr>
        <w:spacing w:after="200" w:line="276" w:lineRule="auto"/>
        <w:ind w:left="360" w:right="0" w:firstLine="0"/>
        <w:rPr>
          <w:b/>
          <w:sz w:val="36"/>
          <w:szCs w:val="36"/>
        </w:rPr>
      </w:pPr>
      <w:r>
        <w:rPr>
          <w:b/>
          <w:sz w:val="36"/>
          <w:szCs w:val="36"/>
        </w:rPr>
        <w:t>Table 2: Confirm password</w:t>
      </w:r>
    </w:p>
    <w:tbl>
      <w:tblPr>
        <w:tblStyle w:val="aff5"/>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33BC8761"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C933ACE"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6743EBDE" w14:textId="77777777" w:rsidR="005626BB" w:rsidRDefault="00000000">
            <w:pPr>
              <w:spacing w:before="240" w:after="120" w:line="259" w:lineRule="auto"/>
              <w:ind w:left="0" w:right="0" w:firstLine="0"/>
              <w:rPr>
                <w:b/>
                <w:sz w:val="36"/>
                <w:szCs w:val="36"/>
              </w:rPr>
            </w:pPr>
            <w:r>
              <w:rPr>
                <w:b/>
                <w:sz w:val="36"/>
                <w:szCs w:val="36"/>
              </w:rPr>
              <w:t>M1-UC-2.2</w:t>
            </w:r>
          </w:p>
        </w:tc>
      </w:tr>
      <w:tr w:rsidR="005626BB" w14:paraId="1845B1CF"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2A26502"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B09F697" w14:textId="77777777" w:rsidR="005626BB" w:rsidRDefault="00000000">
            <w:pPr>
              <w:spacing w:before="240" w:after="120" w:line="259" w:lineRule="auto"/>
              <w:ind w:left="0" w:right="0" w:firstLine="0"/>
              <w:rPr>
                <w:b/>
                <w:sz w:val="36"/>
                <w:szCs w:val="36"/>
              </w:rPr>
            </w:pPr>
            <w:r>
              <w:rPr>
                <w:b/>
                <w:sz w:val="36"/>
                <w:szCs w:val="36"/>
              </w:rPr>
              <w:t>Confirm Password</w:t>
            </w:r>
          </w:p>
        </w:tc>
      </w:tr>
      <w:tr w:rsidR="005626BB" w14:paraId="23D4EDD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4C31975"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BB46D62" w14:textId="77777777" w:rsidR="005626BB" w:rsidRDefault="00000000">
            <w:pPr>
              <w:spacing w:before="240" w:after="120" w:line="259" w:lineRule="auto"/>
              <w:ind w:left="0" w:right="0" w:firstLine="0"/>
              <w:rPr>
                <w:b/>
                <w:sz w:val="36"/>
                <w:szCs w:val="36"/>
              </w:rPr>
            </w:pPr>
            <w:r>
              <w:rPr>
                <w:b/>
                <w:sz w:val="36"/>
                <w:szCs w:val="36"/>
              </w:rPr>
              <w:t>Users need to confirm their password.</w:t>
            </w:r>
          </w:p>
        </w:tc>
      </w:tr>
      <w:tr w:rsidR="005626BB" w14:paraId="301E4177"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AB53583"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4D2A55A"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456D48DA"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3C24EEB"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05A5B4C" w14:textId="77777777" w:rsidR="005626BB" w:rsidRDefault="00000000">
            <w:pPr>
              <w:spacing w:before="240" w:after="120" w:line="259" w:lineRule="auto"/>
              <w:ind w:left="0" w:right="0" w:firstLine="0"/>
              <w:rPr>
                <w:b/>
                <w:sz w:val="36"/>
                <w:szCs w:val="36"/>
              </w:rPr>
            </w:pPr>
            <w:proofErr w:type="gramStart"/>
            <w:r>
              <w:rPr>
                <w:b/>
                <w:sz w:val="36"/>
                <w:szCs w:val="36"/>
              </w:rPr>
              <w:t>To  complete</w:t>
            </w:r>
            <w:proofErr w:type="gramEnd"/>
            <w:r>
              <w:rPr>
                <w:b/>
                <w:sz w:val="36"/>
                <w:szCs w:val="36"/>
              </w:rPr>
              <w:t xml:space="preserve"> forget the password process, confirm your password.</w:t>
            </w:r>
          </w:p>
        </w:tc>
      </w:tr>
      <w:tr w:rsidR="005626BB" w14:paraId="5D83881D"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C90AFA9" w14:textId="77777777" w:rsidR="005626BB" w:rsidRDefault="00000000">
            <w:pPr>
              <w:spacing w:before="240" w:after="240" w:line="259" w:lineRule="auto"/>
              <w:ind w:left="0" w:right="0" w:firstLine="0"/>
              <w:rPr>
                <w:b/>
                <w:sz w:val="36"/>
                <w:szCs w:val="36"/>
              </w:rPr>
            </w:pPr>
            <w:r>
              <w:rPr>
                <w:b/>
                <w:sz w:val="36"/>
                <w:szCs w:val="36"/>
              </w:rPr>
              <w:lastRenderedPageBreak/>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5AF9F6B" w14:textId="77777777" w:rsidR="005626BB" w:rsidRDefault="00000000">
            <w:pPr>
              <w:spacing w:before="240" w:after="120" w:line="259" w:lineRule="auto"/>
              <w:ind w:left="0" w:right="0" w:firstLine="0"/>
              <w:rPr>
                <w:b/>
                <w:sz w:val="36"/>
                <w:szCs w:val="36"/>
              </w:rPr>
            </w:pPr>
            <w:r>
              <w:rPr>
                <w:b/>
                <w:sz w:val="36"/>
                <w:szCs w:val="36"/>
              </w:rPr>
              <w:t>N/A</w:t>
            </w:r>
          </w:p>
        </w:tc>
      </w:tr>
      <w:tr w:rsidR="005626BB" w14:paraId="0977E81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A099BE0"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DADA3F5" w14:textId="77777777" w:rsidR="005626BB" w:rsidRDefault="00000000">
            <w:pPr>
              <w:spacing w:before="240" w:after="120" w:line="259" w:lineRule="auto"/>
              <w:ind w:left="0" w:right="0" w:firstLine="0"/>
              <w:rPr>
                <w:b/>
                <w:sz w:val="36"/>
                <w:szCs w:val="36"/>
              </w:rPr>
            </w:pPr>
            <w:r>
              <w:rPr>
                <w:b/>
                <w:sz w:val="36"/>
                <w:szCs w:val="36"/>
              </w:rPr>
              <w:t>M1-UC-1.3</w:t>
            </w:r>
          </w:p>
        </w:tc>
      </w:tr>
      <w:tr w:rsidR="005626BB" w14:paraId="692203E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80E839B"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FDBAA53" w14:textId="77777777" w:rsidR="005626BB" w:rsidRDefault="00000000">
            <w:pPr>
              <w:spacing w:before="240" w:after="120" w:line="259" w:lineRule="auto"/>
              <w:ind w:left="0" w:right="0" w:firstLine="0"/>
              <w:rPr>
                <w:b/>
                <w:sz w:val="36"/>
                <w:szCs w:val="36"/>
              </w:rPr>
            </w:pPr>
            <w:r>
              <w:rPr>
                <w:b/>
                <w:sz w:val="36"/>
                <w:szCs w:val="36"/>
              </w:rPr>
              <w:t>High</w:t>
            </w:r>
          </w:p>
        </w:tc>
      </w:tr>
    </w:tbl>
    <w:p w14:paraId="58FC6EE9" w14:textId="77777777" w:rsidR="005626BB" w:rsidRDefault="005626BB">
      <w:pPr>
        <w:spacing w:after="37" w:line="259" w:lineRule="auto"/>
        <w:ind w:left="884" w:right="0" w:firstLine="0"/>
        <w:rPr>
          <w:b/>
          <w:sz w:val="36"/>
          <w:szCs w:val="36"/>
        </w:rPr>
      </w:pPr>
    </w:p>
    <w:p w14:paraId="6737D11C" w14:textId="77777777" w:rsidR="005626BB" w:rsidRDefault="00000000">
      <w:pPr>
        <w:spacing w:after="200" w:line="276" w:lineRule="auto"/>
        <w:ind w:left="360" w:right="0" w:firstLine="0"/>
        <w:rPr>
          <w:b/>
          <w:sz w:val="36"/>
          <w:szCs w:val="36"/>
        </w:rPr>
      </w:pPr>
      <w:r>
        <w:rPr>
          <w:b/>
          <w:sz w:val="36"/>
          <w:szCs w:val="36"/>
        </w:rPr>
        <w:t>Table 3: Enter First name</w:t>
      </w:r>
    </w:p>
    <w:tbl>
      <w:tblPr>
        <w:tblStyle w:val="aff6"/>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4C2F5D42"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35E11A9"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2AD86F37" w14:textId="77777777" w:rsidR="005626BB" w:rsidRDefault="00000000">
            <w:pPr>
              <w:spacing w:before="240" w:after="120" w:line="259" w:lineRule="auto"/>
              <w:ind w:left="0" w:right="0" w:firstLine="0"/>
              <w:rPr>
                <w:b/>
                <w:sz w:val="36"/>
                <w:szCs w:val="36"/>
              </w:rPr>
            </w:pPr>
            <w:r>
              <w:rPr>
                <w:b/>
                <w:sz w:val="36"/>
                <w:szCs w:val="36"/>
              </w:rPr>
              <w:t>M1-UC-2.3</w:t>
            </w:r>
          </w:p>
        </w:tc>
      </w:tr>
      <w:tr w:rsidR="005626BB" w14:paraId="6CAFAD0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019835E"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DD1978B" w14:textId="77777777" w:rsidR="005626BB" w:rsidRDefault="00000000">
            <w:pPr>
              <w:spacing w:before="240" w:after="120" w:line="259" w:lineRule="auto"/>
              <w:ind w:left="0" w:right="0" w:firstLine="0"/>
              <w:rPr>
                <w:b/>
                <w:sz w:val="36"/>
                <w:szCs w:val="36"/>
              </w:rPr>
            </w:pPr>
            <w:r>
              <w:rPr>
                <w:b/>
                <w:sz w:val="36"/>
                <w:szCs w:val="36"/>
              </w:rPr>
              <w:t>Enter first name</w:t>
            </w:r>
          </w:p>
        </w:tc>
      </w:tr>
      <w:tr w:rsidR="005626BB" w14:paraId="62F6848E"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A8CBC6E"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425A34C" w14:textId="77777777" w:rsidR="005626BB" w:rsidRDefault="00000000">
            <w:pPr>
              <w:spacing w:before="240" w:after="120" w:line="259" w:lineRule="auto"/>
              <w:ind w:left="0" w:right="0" w:firstLine="0"/>
              <w:rPr>
                <w:b/>
                <w:sz w:val="36"/>
                <w:szCs w:val="36"/>
              </w:rPr>
            </w:pPr>
            <w:r>
              <w:rPr>
                <w:b/>
                <w:sz w:val="36"/>
                <w:szCs w:val="36"/>
              </w:rPr>
              <w:t>Users need to write his first name</w:t>
            </w:r>
          </w:p>
        </w:tc>
      </w:tr>
      <w:tr w:rsidR="005626BB" w14:paraId="5064893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64835CC"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B449067"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277ABE8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BF12653"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D581718" w14:textId="77777777" w:rsidR="005626BB" w:rsidRDefault="00000000">
            <w:pPr>
              <w:spacing w:before="240" w:after="120" w:line="259" w:lineRule="auto"/>
              <w:ind w:left="0" w:right="0" w:firstLine="0"/>
              <w:rPr>
                <w:b/>
                <w:sz w:val="36"/>
                <w:szCs w:val="36"/>
              </w:rPr>
            </w:pPr>
            <w:proofErr w:type="gramStart"/>
            <w:r>
              <w:rPr>
                <w:b/>
                <w:sz w:val="36"/>
                <w:szCs w:val="36"/>
              </w:rPr>
              <w:t>To  complete</w:t>
            </w:r>
            <w:proofErr w:type="gramEnd"/>
            <w:r>
              <w:rPr>
                <w:b/>
                <w:sz w:val="36"/>
                <w:szCs w:val="36"/>
              </w:rPr>
              <w:t xml:space="preserve"> the create account process user have to enter his first name</w:t>
            </w:r>
          </w:p>
        </w:tc>
      </w:tr>
      <w:tr w:rsidR="005626BB" w14:paraId="161CFEA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AEAF29E" w14:textId="77777777" w:rsidR="005626BB" w:rsidRDefault="00000000">
            <w:pPr>
              <w:spacing w:before="240" w:after="240" w:line="259" w:lineRule="auto"/>
              <w:ind w:left="0" w:right="0" w:firstLine="0"/>
              <w:rPr>
                <w:b/>
                <w:sz w:val="36"/>
                <w:szCs w:val="36"/>
              </w:rPr>
            </w:pPr>
            <w:r>
              <w:rPr>
                <w:b/>
                <w:sz w:val="36"/>
                <w:szCs w:val="36"/>
              </w:rPr>
              <w:lastRenderedPageBreak/>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26A6122" w14:textId="77777777" w:rsidR="005626BB" w:rsidRDefault="00000000">
            <w:pPr>
              <w:spacing w:before="240" w:after="120" w:line="259" w:lineRule="auto"/>
              <w:ind w:left="0" w:right="0" w:firstLine="0"/>
              <w:rPr>
                <w:b/>
                <w:sz w:val="36"/>
                <w:szCs w:val="36"/>
              </w:rPr>
            </w:pPr>
            <w:r>
              <w:rPr>
                <w:b/>
                <w:sz w:val="36"/>
                <w:szCs w:val="36"/>
              </w:rPr>
              <w:t>N/A</w:t>
            </w:r>
          </w:p>
        </w:tc>
      </w:tr>
      <w:tr w:rsidR="005626BB" w14:paraId="69D56C3D"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1619046"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6E8BE32" w14:textId="77777777" w:rsidR="005626BB" w:rsidRDefault="00000000">
            <w:pPr>
              <w:spacing w:before="240" w:after="120" w:line="259" w:lineRule="auto"/>
              <w:ind w:left="0" w:right="0" w:firstLine="0"/>
              <w:rPr>
                <w:b/>
                <w:sz w:val="36"/>
                <w:szCs w:val="36"/>
              </w:rPr>
            </w:pPr>
            <w:r>
              <w:rPr>
                <w:b/>
                <w:sz w:val="36"/>
                <w:szCs w:val="36"/>
              </w:rPr>
              <w:t>N/A</w:t>
            </w:r>
          </w:p>
        </w:tc>
      </w:tr>
      <w:tr w:rsidR="005626BB" w14:paraId="123F602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BA64577"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4C3AFE2" w14:textId="77777777" w:rsidR="005626BB" w:rsidRDefault="00000000">
            <w:pPr>
              <w:spacing w:before="240" w:after="120" w:line="259" w:lineRule="auto"/>
              <w:ind w:left="0" w:right="0" w:firstLine="0"/>
              <w:rPr>
                <w:b/>
                <w:sz w:val="36"/>
                <w:szCs w:val="36"/>
              </w:rPr>
            </w:pPr>
            <w:r>
              <w:rPr>
                <w:b/>
                <w:sz w:val="36"/>
                <w:szCs w:val="36"/>
              </w:rPr>
              <w:t>High</w:t>
            </w:r>
          </w:p>
        </w:tc>
      </w:tr>
    </w:tbl>
    <w:p w14:paraId="24584CC6" w14:textId="77777777" w:rsidR="005626BB" w:rsidRDefault="005626BB">
      <w:pPr>
        <w:spacing w:after="37" w:line="259" w:lineRule="auto"/>
        <w:ind w:left="884" w:right="0" w:firstLine="0"/>
        <w:rPr>
          <w:b/>
          <w:sz w:val="36"/>
          <w:szCs w:val="36"/>
        </w:rPr>
      </w:pPr>
    </w:p>
    <w:p w14:paraId="6A861FE5" w14:textId="77777777" w:rsidR="005626BB" w:rsidRDefault="00000000">
      <w:pPr>
        <w:spacing w:after="200" w:line="276" w:lineRule="auto"/>
        <w:ind w:left="360" w:right="0" w:firstLine="0"/>
        <w:rPr>
          <w:b/>
          <w:sz w:val="36"/>
          <w:szCs w:val="36"/>
        </w:rPr>
      </w:pPr>
      <w:r>
        <w:rPr>
          <w:b/>
          <w:sz w:val="36"/>
          <w:szCs w:val="36"/>
        </w:rPr>
        <w:t>Table 4: Enter last name</w:t>
      </w:r>
    </w:p>
    <w:tbl>
      <w:tblPr>
        <w:tblStyle w:val="aff7"/>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7418F760"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6827779"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462E2A48" w14:textId="77777777" w:rsidR="005626BB" w:rsidRDefault="00000000">
            <w:pPr>
              <w:spacing w:before="240" w:after="120" w:line="259" w:lineRule="auto"/>
              <w:ind w:left="0" w:right="0" w:firstLine="0"/>
              <w:rPr>
                <w:b/>
                <w:sz w:val="36"/>
                <w:szCs w:val="36"/>
              </w:rPr>
            </w:pPr>
            <w:r>
              <w:rPr>
                <w:b/>
                <w:sz w:val="36"/>
                <w:szCs w:val="36"/>
              </w:rPr>
              <w:t>M1-UC-2.4</w:t>
            </w:r>
          </w:p>
        </w:tc>
      </w:tr>
      <w:tr w:rsidR="005626BB" w14:paraId="10B4607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CD71B4D"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33F5BDF" w14:textId="77777777" w:rsidR="005626BB" w:rsidRDefault="00000000">
            <w:pPr>
              <w:spacing w:before="240" w:after="120" w:line="259" w:lineRule="auto"/>
              <w:ind w:left="0" w:right="0" w:firstLine="0"/>
              <w:rPr>
                <w:b/>
                <w:sz w:val="36"/>
                <w:szCs w:val="36"/>
              </w:rPr>
            </w:pPr>
            <w:r>
              <w:rPr>
                <w:b/>
                <w:sz w:val="36"/>
                <w:szCs w:val="36"/>
              </w:rPr>
              <w:t>Enter Last name</w:t>
            </w:r>
          </w:p>
        </w:tc>
      </w:tr>
      <w:tr w:rsidR="005626BB" w14:paraId="09F7D10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2E48E23"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52DD2AB" w14:textId="77777777" w:rsidR="005626BB" w:rsidRDefault="00000000">
            <w:pPr>
              <w:spacing w:before="240" w:after="120" w:line="259" w:lineRule="auto"/>
              <w:ind w:left="0" w:right="0" w:firstLine="0"/>
              <w:rPr>
                <w:b/>
                <w:sz w:val="36"/>
                <w:szCs w:val="36"/>
              </w:rPr>
            </w:pPr>
            <w:r>
              <w:rPr>
                <w:b/>
                <w:sz w:val="36"/>
                <w:szCs w:val="36"/>
              </w:rPr>
              <w:t>Users need to write his Last name</w:t>
            </w:r>
          </w:p>
        </w:tc>
      </w:tr>
      <w:tr w:rsidR="005626BB" w14:paraId="62BCC2B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319AF8A"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B700000"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23CCC17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E85BDBB"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BCC9DC0" w14:textId="77777777" w:rsidR="005626BB" w:rsidRDefault="00000000">
            <w:pPr>
              <w:spacing w:before="240" w:after="120" w:line="259" w:lineRule="auto"/>
              <w:ind w:left="0" w:right="0" w:firstLine="0"/>
              <w:rPr>
                <w:b/>
                <w:sz w:val="36"/>
                <w:szCs w:val="36"/>
              </w:rPr>
            </w:pPr>
            <w:proofErr w:type="gramStart"/>
            <w:r>
              <w:rPr>
                <w:b/>
                <w:sz w:val="36"/>
                <w:szCs w:val="36"/>
              </w:rPr>
              <w:t>To  complete</w:t>
            </w:r>
            <w:proofErr w:type="gramEnd"/>
            <w:r>
              <w:rPr>
                <w:b/>
                <w:sz w:val="36"/>
                <w:szCs w:val="36"/>
              </w:rPr>
              <w:t xml:space="preserve"> the create account process user have to enter his last name also</w:t>
            </w:r>
          </w:p>
        </w:tc>
      </w:tr>
      <w:tr w:rsidR="005626BB" w14:paraId="2A95EBC3"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126CFAC" w14:textId="77777777" w:rsidR="005626BB" w:rsidRDefault="00000000">
            <w:pPr>
              <w:spacing w:before="240" w:after="240" w:line="259" w:lineRule="auto"/>
              <w:ind w:left="0" w:right="0" w:firstLine="0"/>
              <w:rPr>
                <w:b/>
                <w:sz w:val="36"/>
                <w:szCs w:val="36"/>
              </w:rPr>
            </w:pPr>
            <w:r>
              <w:rPr>
                <w:b/>
                <w:sz w:val="36"/>
                <w:szCs w:val="36"/>
              </w:rPr>
              <w:lastRenderedPageBreak/>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8F99A01" w14:textId="77777777" w:rsidR="005626BB" w:rsidRDefault="00000000">
            <w:pPr>
              <w:spacing w:before="240" w:after="120" w:line="259" w:lineRule="auto"/>
              <w:ind w:left="0" w:right="0" w:firstLine="0"/>
              <w:rPr>
                <w:b/>
                <w:sz w:val="36"/>
                <w:szCs w:val="36"/>
              </w:rPr>
            </w:pPr>
            <w:r>
              <w:rPr>
                <w:b/>
                <w:sz w:val="36"/>
                <w:szCs w:val="36"/>
              </w:rPr>
              <w:t>N/A</w:t>
            </w:r>
          </w:p>
        </w:tc>
      </w:tr>
      <w:tr w:rsidR="005626BB" w14:paraId="2DA1EE73"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4825D26"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83C5552" w14:textId="77777777" w:rsidR="005626BB" w:rsidRDefault="00000000">
            <w:pPr>
              <w:spacing w:before="240" w:after="120" w:line="259" w:lineRule="auto"/>
              <w:ind w:left="0" w:right="0" w:firstLine="0"/>
              <w:rPr>
                <w:b/>
                <w:sz w:val="36"/>
                <w:szCs w:val="36"/>
              </w:rPr>
            </w:pPr>
            <w:r>
              <w:rPr>
                <w:b/>
                <w:sz w:val="36"/>
                <w:szCs w:val="36"/>
              </w:rPr>
              <w:t>N/A</w:t>
            </w:r>
          </w:p>
        </w:tc>
      </w:tr>
      <w:tr w:rsidR="005626BB" w14:paraId="5A6B5EB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8458C71"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F299CA5" w14:textId="77777777" w:rsidR="005626BB" w:rsidRDefault="00000000">
            <w:pPr>
              <w:spacing w:before="240" w:after="120" w:line="259" w:lineRule="auto"/>
              <w:ind w:left="0" w:right="0" w:firstLine="0"/>
              <w:rPr>
                <w:b/>
                <w:sz w:val="36"/>
                <w:szCs w:val="36"/>
              </w:rPr>
            </w:pPr>
            <w:r>
              <w:rPr>
                <w:b/>
                <w:sz w:val="36"/>
                <w:szCs w:val="36"/>
              </w:rPr>
              <w:t>High</w:t>
            </w:r>
          </w:p>
        </w:tc>
      </w:tr>
    </w:tbl>
    <w:p w14:paraId="641DD7EA" w14:textId="77777777" w:rsidR="005626BB" w:rsidRDefault="005626BB">
      <w:pPr>
        <w:spacing w:after="37" w:line="259" w:lineRule="auto"/>
        <w:ind w:left="884" w:right="0" w:firstLine="0"/>
        <w:rPr>
          <w:b/>
          <w:sz w:val="36"/>
          <w:szCs w:val="36"/>
        </w:rPr>
      </w:pPr>
    </w:p>
    <w:p w14:paraId="67F11DBF" w14:textId="77777777" w:rsidR="005626BB" w:rsidRDefault="00000000">
      <w:pPr>
        <w:spacing w:after="37" w:line="259" w:lineRule="auto"/>
        <w:ind w:left="884" w:right="0" w:firstLine="0"/>
        <w:rPr>
          <w:b/>
          <w:sz w:val="36"/>
          <w:szCs w:val="36"/>
        </w:rPr>
      </w:pPr>
      <w:r>
        <w:rPr>
          <w:b/>
          <w:sz w:val="36"/>
          <w:szCs w:val="36"/>
        </w:rPr>
        <w:t>M1-UC-</w:t>
      </w:r>
      <w:proofErr w:type="gramStart"/>
      <w:r>
        <w:rPr>
          <w:b/>
          <w:sz w:val="36"/>
          <w:szCs w:val="36"/>
        </w:rPr>
        <w:t>3:Change</w:t>
      </w:r>
      <w:proofErr w:type="gramEnd"/>
      <w:r>
        <w:rPr>
          <w:b/>
          <w:sz w:val="36"/>
          <w:szCs w:val="36"/>
        </w:rPr>
        <w:t xml:space="preserve"> password</w:t>
      </w:r>
    </w:p>
    <w:p w14:paraId="280F1E40" w14:textId="77777777" w:rsidR="005626BB" w:rsidRDefault="005626BB">
      <w:pPr>
        <w:spacing w:after="37" w:line="259" w:lineRule="auto"/>
        <w:ind w:left="884" w:right="0" w:firstLine="0"/>
        <w:rPr>
          <w:b/>
          <w:sz w:val="36"/>
          <w:szCs w:val="36"/>
        </w:rPr>
      </w:pPr>
    </w:p>
    <w:p w14:paraId="67084C5F" w14:textId="77777777" w:rsidR="005626BB" w:rsidRDefault="00000000">
      <w:pPr>
        <w:spacing w:after="200" w:line="276" w:lineRule="auto"/>
        <w:ind w:left="360" w:right="0" w:firstLine="0"/>
        <w:rPr>
          <w:b/>
          <w:sz w:val="36"/>
          <w:szCs w:val="36"/>
        </w:rPr>
      </w:pPr>
      <w:r>
        <w:rPr>
          <w:b/>
          <w:sz w:val="36"/>
          <w:szCs w:val="36"/>
        </w:rPr>
        <w:t>Table 1: old password</w:t>
      </w:r>
    </w:p>
    <w:tbl>
      <w:tblPr>
        <w:tblStyle w:val="aff8"/>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61B51A0D"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466D185"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3780C292" w14:textId="77777777" w:rsidR="005626BB" w:rsidRDefault="00000000">
            <w:pPr>
              <w:spacing w:before="240" w:after="120" w:line="259" w:lineRule="auto"/>
              <w:ind w:left="0" w:right="0" w:firstLine="0"/>
              <w:rPr>
                <w:b/>
                <w:sz w:val="36"/>
                <w:szCs w:val="36"/>
              </w:rPr>
            </w:pPr>
            <w:r>
              <w:rPr>
                <w:b/>
                <w:sz w:val="36"/>
                <w:szCs w:val="36"/>
              </w:rPr>
              <w:t>M2-UC-3.1</w:t>
            </w:r>
          </w:p>
        </w:tc>
      </w:tr>
      <w:tr w:rsidR="005626BB" w14:paraId="54C1E37A"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BB55BB5"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78C19AC" w14:textId="77777777" w:rsidR="005626BB" w:rsidRDefault="00000000">
            <w:pPr>
              <w:spacing w:before="240" w:after="120" w:line="259" w:lineRule="auto"/>
              <w:ind w:left="0" w:right="0" w:firstLine="0"/>
              <w:rPr>
                <w:b/>
                <w:sz w:val="36"/>
                <w:szCs w:val="36"/>
              </w:rPr>
            </w:pPr>
            <w:r>
              <w:rPr>
                <w:b/>
                <w:sz w:val="36"/>
                <w:szCs w:val="36"/>
              </w:rPr>
              <w:t>Old Password</w:t>
            </w:r>
          </w:p>
        </w:tc>
      </w:tr>
      <w:tr w:rsidR="005626BB" w14:paraId="08EF050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D40B33C"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628DE90" w14:textId="77777777" w:rsidR="005626BB" w:rsidRDefault="00000000">
            <w:pPr>
              <w:spacing w:before="240" w:after="120" w:line="259" w:lineRule="auto"/>
              <w:ind w:left="0" w:right="0" w:firstLine="0"/>
              <w:rPr>
                <w:b/>
                <w:sz w:val="36"/>
                <w:szCs w:val="36"/>
              </w:rPr>
            </w:pPr>
            <w:r>
              <w:rPr>
                <w:b/>
                <w:sz w:val="36"/>
                <w:szCs w:val="36"/>
              </w:rPr>
              <w:t>Users   need to change the password.</w:t>
            </w:r>
          </w:p>
        </w:tc>
      </w:tr>
      <w:tr w:rsidR="005626BB" w14:paraId="2084CF6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4A047F6"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3F59C95"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396F10D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2158301"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E4F7603" w14:textId="77777777" w:rsidR="005626BB" w:rsidRDefault="00000000">
            <w:pPr>
              <w:spacing w:before="240" w:after="120" w:line="259" w:lineRule="auto"/>
              <w:ind w:left="0" w:right="0" w:firstLine="0"/>
              <w:rPr>
                <w:b/>
                <w:sz w:val="36"/>
                <w:szCs w:val="36"/>
              </w:rPr>
            </w:pPr>
            <w:proofErr w:type="gramStart"/>
            <w:r>
              <w:rPr>
                <w:b/>
                <w:sz w:val="36"/>
                <w:szCs w:val="36"/>
              </w:rPr>
              <w:t>To  change</w:t>
            </w:r>
            <w:proofErr w:type="gramEnd"/>
            <w:r>
              <w:rPr>
                <w:b/>
                <w:sz w:val="36"/>
                <w:szCs w:val="36"/>
              </w:rPr>
              <w:t xml:space="preserve"> the password process, the user will enter the old password.</w:t>
            </w:r>
          </w:p>
        </w:tc>
      </w:tr>
      <w:tr w:rsidR="005626BB" w14:paraId="5D4FFBC2"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4E66B23" w14:textId="77777777" w:rsidR="005626BB" w:rsidRDefault="00000000">
            <w:pPr>
              <w:spacing w:before="240" w:after="240" w:line="259" w:lineRule="auto"/>
              <w:ind w:left="0" w:right="0" w:firstLine="0"/>
              <w:rPr>
                <w:b/>
                <w:sz w:val="36"/>
                <w:szCs w:val="36"/>
              </w:rPr>
            </w:pPr>
            <w:r>
              <w:rPr>
                <w:b/>
                <w:sz w:val="36"/>
                <w:szCs w:val="36"/>
              </w:rPr>
              <w:lastRenderedPageBreak/>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6A905CA" w14:textId="77777777" w:rsidR="005626BB" w:rsidRDefault="00000000">
            <w:pPr>
              <w:spacing w:before="240" w:after="120" w:line="259" w:lineRule="auto"/>
              <w:ind w:left="0" w:right="0" w:firstLine="0"/>
              <w:rPr>
                <w:b/>
                <w:sz w:val="36"/>
                <w:szCs w:val="36"/>
              </w:rPr>
            </w:pPr>
            <w:r>
              <w:rPr>
                <w:b/>
                <w:sz w:val="36"/>
                <w:szCs w:val="36"/>
              </w:rPr>
              <w:t>N/A</w:t>
            </w:r>
          </w:p>
        </w:tc>
      </w:tr>
      <w:tr w:rsidR="005626BB" w14:paraId="434CB3F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07A3876"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BD4F1CA" w14:textId="77777777" w:rsidR="005626BB" w:rsidRDefault="00000000">
            <w:pPr>
              <w:spacing w:before="240" w:after="120" w:line="259" w:lineRule="auto"/>
              <w:ind w:left="0" w:right="0" w:firstLine="0"/>
              <w:rPr>
                <w:b/>
                <w:sz w:val="36"/>
                <w:szCs w:val="36"/>
              </w:rPr>
            </w:pPr>
            <w:r>
              <w:rPr>
                <w:b/>
                <w:sz w:val="36"/>
                <w:szCs w:val="36"/>
              </w:rPr>
              <w:t>N/A</w:t>
            </w:r>
          </w:p>
        </w:tc>
      </w:tr>
      <w:tr w:rsidR="005626BB" w14:paraId="7FE8659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09FEB0E"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209755E" w14:textId="77777777" w:rsidR="005626BB" w:rsidRDefault="00000000">
            <w:pPr>
              <w:spacing w:before="240" w:after="120" w:line="259" w:lineRule="auto"/>
              <w:ind w:left="0" w:right="0" w:firstLine="0"/>
              <w:rPr>
                <w:b/>
                <w:sz w:val="36"/>
                <w:szCs w:val="36"/>
              </w:rPr>
            </w:pPr>
            <w:r>
              <w:rPr>
                <w:b/>
                <w:sz w:val="36"/>
                <w:szCs w:val="36"/>
              </w:rPr>
              <w:t>High</w:t>
            </w:r>
          </w:p>
        </w:tc>
      </w:tr>
    </w:tbl>
    <w:p w14:paraId="118E7F3E" w14:textId="77777777" w:rsidR="005626BB" w:rsidRDefault="005626BB">
      <w:pPr>
        <w:spacing w:after="37" w:line="259" w:lineRule="auto"/>
        <w:ind w:left="884" w:right="0" w:firstLine="0"/>
        <w:rPr>
          <w:b/>
          <w:sz w:val="36"/>
          <w:szCs w:val="36"/>
        </w:rPr>
      </w:pPr>
    </w:p>
    <w:p w14:paraId="22B42D4A" w14:textId="77777777" w:rsidR="005626BB" w:rsidRDefault="00000000">
      <w:pPr>
        <w:spacing w:after="200" w:line="276" w:lineRule="auto"/>
        <w:ind w:left="360" w:right="0" w:firstLine="0"/>
        <w:rPr>
          <w:b/>
          <w:sz w:val="36"/>
          <w:szCs w:val="36"/>
        </w:rPr>
      </w:pPr>
      <w:r>
        <w:rPr>
          <w:b/>
          <w:sz w:val="36"/>
          <w:szCs w:val="36"/>
        </w:rPr>
        <w:t>Table 2:  Enter new password</w:t>
      </w:r>
    </w:p>
    <w:tbl>
      <w:tblPr>
        <w:tblStyle w:val="aff9"/>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0D5D41EF"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53A3976"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55BB4BF1" w14:textId="77777777" w:rsidR="005626BB" w:rsidRDefault="00000000">
            <w:pPr>
              <w:spacing w:before="240" w:after="120" w:line="259" w:lineRule="auto"/>
              <w:ind w:left="0" w:right="0" w:firstLine="0"/>
              <w:rPr>
                <w:b/>
                <w:sz w:val="36"/>
                <w:szCs w:val="36"/>
              </w:rPr>
            </w:pPr>
            <w:r>
              <w:rPr>
                <w:b/>
                <w:sz w:val="36"/>
                <w:szCs w:val="36"/>
              </w:rPr>
              <w:t>M2-UC-3.2</w:t>
            </w:r>
          </w:p>
        </w:tc>
      </w:tr>
      <w:tr w:rsidR="005626BB" w14:paraId="6BD1AAC7"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DB71815"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423C88E" w14:textId="77777777" w:rsidR="005626BB" w:rsidRDefault="00000000">
            <w:pPr>
              <w:spacing w:before="240" w:after="120" w:line="259" w:lineRule="auto"/>
              <w:ind w:left="0" w:right="0" w:firstLine="0"/>
              <w:rPr>
                <w:b/>
                <w:sz w:val="36"/>
                <w:szCs w:val="36"/>
              </w:rPr>
            </w:pPr>
            <w:r>
              <w:rPr>
                <w:b/>
                <w:sz w:val="36"/>
                <w:szCs w:val="36"/>
              </w:rPr>
              <w:t xml:space="preserve"> Enter new Password</w:t>
            </w:r>
          </w:p>
        </w:tc>
      </w:tr>
      <w:tr w:rsidR="005626BB" w14:paraId="32910FA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5918129"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A14FF41" w14:textId="77777777" w:rsidR="005626BB" w:rsidRDefault="00000000">
            <w:pPr>
              <w:spacing w:before="240" w:after="120" w:line="259" w:lineRule="auto"/>
              <w:ind w:left="0" w:right="0" w:firstLine="0"/>
              <w:rPr>
                <w:b/>
                <w:sz w:val="36"/>
                <w:szCs w:val="36"/>
              </w:rPr>
            </w:pPr>
            <w:r>
              <w:rPr>
                <w:b/>
                <w:sz w:val="36"/>
                <w:szCs w:val="36"/>
              </w:rPr>
              <w:t>Users   need to change the password.</w:t>
            </w:r>
          </w:p>
        </w:tc>
      </w:tr>
      <w:tr w:rsidR="005626BB" w14:paraId="0B131C1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212EFA9"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B80E663"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20EC61F7"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7296AB4"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AEF7F1E" w14:textId="77777777" w:rsidR="005626BB" w:rsidRDefault="00000000">
            <w:pPr>
              <w:spacing w:before="240" w:after="120" w:line="259" w:lineRule="auto"/>
              <w:ind w:left="0" w:right="0" w:firstLine="0"/>
              <w:rPr>
                <w:b/>
                <w:sz w:val="36"/>
                <w:szCs w:val="36"/>
              </w:rPr>
            </w:pPr>
            <w:proofErr w:type="gramStart"/>
            <w:r>
              <w:rPr>
                <w:b/>
                <w:sz w:val="36"/>
                <w:szCs w:val="36"/>
              </w:rPr>
              <w:t>To  change</w:t>
            </w:r>
            <w:proofErr w:type="gramEnd"/>
            <w:r>
              <w:rPr>
                <w:b/>
                <w:sz w:val="36"/>
                <w:szCs w:val="36"/>
              </w:rPr>
              <w:t xml:space="preserve"> the password process, the user will enter the New password.</w:t>
            </w:r>
          </w:p>
        </w:tc>
      </w:tr>
      <w:tr w:rsidR="005626BB" w14:paraId="25B2888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776FFD2" w14:textId="77777777" w:rsidR="005626BB" w:rsidRDefault="00000000">
            <w:pPr>
              <w:spacing w:before="240" w:after="240" w:line="259" w:lineRule="auto"/>
              <w:ind w:left="0" w:right="0" w:firstLine="0"/>
              <w:rPr>
                <w:b/>
                <w:sz w:val="36"/>
                <w:szCs w:val="36"/>
              </w:rPr>
            </w:pPr>
            <w:r>
              <w:rPr>
                <w:b/>
                <w:sz w:val="36"/>
                <w:szCs w:val="36"/>
              </w:rPr>
              <w:lastRenderedPageBreak/>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B40F2E2" w14:textId="77777777" w:rsidR="005626BB" w:rsidRDefault="00000000">
            <w:pPr>
              <w:spacing w:before="240" w:after="120" w:line="259" w:lineRule="auto"/>
              <w:ind w:left="0" w:right="0" w:firstLine="0"/>
              <w:rPr>
                <w:b/>
                <w:sz w:val="36"/>
                <w:szCs w:val="36"/>
              </w:rPr>
            </w:pPr>
            <w:r>
              <w:rPr>
                <w:b/>
                <w:sz w:val="36"/>
                <w:szCs w:val="36"/>
              </w:rPr>
              <w:t>N/A</w:t>
            </w:r>
          </w:p>
        </w:tc>
      </w:tr>
      <w:tr w:rsidR="005626BB" w14:paraId="08C37893"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D2CF810"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1356729" w14:textId="77777777" w:rsidR="005626BB" w:rsidRDefault="00000000">
            <w:pPr>
              <w:spacing w:before="240" w:after="120" w:line="259" w:lineRule="auto"/>
              <w:ind w:left="0" w:right="0" w:firstLine="0"/>
              <w:rPr>
                <w:b/>
                <w:sz w:val="36"/>
                <w:szCs w:val="36"/>
              </w:rPr>
            </w:pPr>
            <w:r>
              <w:rPr>
                <w:b/>
                <w:sz w:val="36"/>
                <w:szCs w:val="36"/>
              </w:rPr>
              <w:t>N/A</w:t>
            </w:r>
          </w:p>
        </w:tc>
      </w:tr>
      <w:tr w:rsidR="005626BB" w14:paraId="2F93346C"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DF5495D"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60C43D5" w14:textId="77777777" w:rsidR="005626BB" w:rsidRDefault="00000000">
            <w:pPr>
              <w:spacing w:before="240" w:after="120" w:line="259" w:lineRule="auto"/>
              <w:ind w:left="0" w:right="0" w:firstLine="0"/>
              <w:rPr>
                <w:b/>
                <w:sz w:val="36"/>
                <w:szCs w:val="36"/>
              </w:rPr>
            </w:pPr>
            <w:r>
              <w:rPr>
                <w:b/>
                <w:sz w:val="36"/>
                <w:szCs w:val="36"/>
              </w:rPr>
              <w:t>High</w:t>
            </w:r>
          </w:p>
        </w:tc>
      </w:tr>
    </w:tbl>
    <w:p w14:paraId="3D4ED83E" w14:textId="77777777" w:rsidR="005626BB" w:rsidRDefault="005626BB">
      <w:pPr>
        <w:spacing w:after="37" w:line="259" w:lineRule="auto"/>
        <w:ind w:left="884" w:right="0" w:firstLine="0"/>
        <w:rPr>
          <w:b/>
          <w:sz w:val="36"/>
          <w:szCs w:val="36"/>
        </w:rPr>
      </w:pPr>
    </w:p>
    <w:p w14:paraId="14CAA788" w14:textId="77777777" w:rsidR="005626BB" w:rsidRDefault="00000000">
      <w:pPr>
        <w:spacing w:after="200" w:line="276" w:lineRule="auto"/>
        <w:ind w:left="360" w:right="0" w:firstLine="0"/>
        <w:rPr>
          <w:b/>
          <w:sz w:val="36"/>
          <w:szCs w:val="36"/>
        </w:rPr>
      </w:pPr>
      <w:r>
        <w:rPr>
          <w:b/>
          <w:sz w:val="36"/>
          <w:szCs w:val="36"/>
        </w:rPr>
        <w:t>Table 3: Confirm password</w:t>
      </w:r>
    </w:p>
    <w:tbl>
      <w:tblPr>
        <w:tblStyle w:val="affa"/>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305C9FA1"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D89BA30"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67B89C9A" w14:textId="77777777" w:rsidR="005626BB" w:rsidRDefault="00000000">
            <w:pPr>
              <w:spacing w:before="240" w:after="120" w:line="259" w:lineRule="auto"/>
              <w:ind w:left="0" w:right="0" w:firstLine="0"/>
              <w:rPr>
                <w:b/>
                <w:sz w:val="36"/>
                <w:szCs w:val="36"/>
              </w:rPr>
            </w:pPr>
            <w:r>
              <w:rPr>
                <w:b/>
                <w:sz w:val="36"/>
                <w:szCs w:val="36"/>
              </w:rPr>
              <w:t>M2-UC-3.3</w:t>
            </w:r>
          </w:p>
        </w:tc>
      </w:tr>
      <w:tr w:rsidR="005626BB" w14:paraId="4E0CB46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C64BB9A"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F7DF429" w14:textId="77777777" w:rsidR="005626BB" w:rsidRDefault="00000000">
            <w:pPr>
              <w:spacing w:before="240" w:after="120" w:line="259" w:lineRule="auto"/>
              <w:ind w:left="0" w:right="0" w:firstLine="0"/>
              <w:rPr>
                <w:b/>
                <w:sz w:val="36"/>
                <w:szCs w:val="36"/>
              </w:rPr>
            </w:pPr>
            <w:r>
              <w:rPr>
                <w:b/>
                <w:sz w:val="36"/>
                <w:szCs w:val="36"/>
              </w:rPr>
              <w:t>Confirm Password</w:t>
            </w:r>
          </w:p>
        </w:tc>
      </w:tr>
      <w:tr w:rsidR="005626BB" w14:paraId="2523A30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8723986"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1159C8D" w14:textId="77777777" w:rsidR="005626BB" w:rsidRDefault="00000000">
            <w:pPr>
              <w:spacing w:before="240" w:after="120" w:line="259" w:lineRule="auto"/>
              <w:ind w:left="0" w:right="0" w:firstLine="0"/>
              <w:rPr>
                <w:b/>
                <w:sz w:val="36"/>
                <w:szCs w:val="36"/>
              </w:rPr>
            </w:pPr>
            <w:r>
              <w:rPr>
                <w:b/>
                <w:sz w:val="36"/>
                <w:szCs w:val="36"/>
              </w:rPr>
              <w:t>Users   need to confirm the password.</w:t>
            </w:r>
          </w:p>
        </w:tc>
      </w:tr>
      <w:tr w:rsidR="005626BB" w14:paraId="2A7B13F7"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331A977"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33F3258"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5C6D48C3"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EB9B4D6"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55B58DF" w14:textId="77777777" w:rsidR="005626BB" w:rsidRDefault="00000000">
            <w:pPr>
              <w:spacing w:before="240" w:after="120" w:line="259" w:lineRule="auto"/>
              <w:ind w:left="0" w:right="0" w:firstLine="0"/>
              <w:rPr>
                <w:b/>
                <w:sz w:val="36"/>
                <w:szCs w:val="36"/>
              </w:rPr>
            </w:pPr>
            <w:proofErr w:type="gramStart"/>
            <w:r>
              <w:rPr>
                <w:b/>
                <w:sz w:val="36"/>
                <w:szCs w:val="36"/>
              </w:rPr>
              <w:t>To  change</w:t>
            </w:r>
            <w:proofErr w:type="gramEnd"/>
            <w:r>
              <w:rPr>
                <w:b/>
                <w:sz w:val="36"/>
                <w:szCs w:val="36"/>
              </w:rPr>
              <w:t xml:space="preserve"> the password process, the user needs to confirm a new password.</w:t>
            </w:r>
          </w:p>
        </w:tc>
      </w:tr>
      <w:tr w:rsidR="005626BB" w14:paraId="67ED8C1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78D544D" w14:textId="77777777" w:rsidR="005626BB" w:rsidRDefault="00000000">
            <w:pPr>
              <w:spacing w:before="240" w:after="240" w:line="259" w:lineRule="auto"/>
              <w:ind w:left="0" w:right="0" w:firstLine="0"/>
              <w:rPr>
                <w:b/>
                <w:sz w:val="36"/>
                <w:szCs w:val="36"/>
              </w:rPr>
            </w:pPr>
            <w:r>
              <w:rPr>
                <w:b/>
                <w:sz w:val="36"/>
                <w:szCs w:val="36"/>
              </w:rPr>
              <w:lastRenderedPageBreak/>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3E80AA8" w14:textId="77777777" w:rsidR="005626BB" w:rsidRDefault="00000000">
            <w:pPr>
              <w:spacing w:before="240" w:after="120" w:line="259" w:lineRule="auto"/>
              <w:ind w:left="0" w:right="0" w:firstLine="0"/>
              <w:rPr>
                <w:b/>
                <w:sz w:val="36"/>
                <w:szCs w:val="36"/>
              </w:rPr>
            </w:pPr>
            <w:r>
              <w:rPr>
                <w:b/>
                <w:sz w:val="36"/>
                <w:szCs w:val="36"/>
              </w:rPr>
              <w:t>N/A</w:t>
            </w:r>
          </w:p>
        </w:tc>
      </w:tr>
      <w:tr w:rsidR="005626BB" w14:paraId="3B14721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F247659"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4DCF0F3" w14:textId="77777777" w:rsidR="005626BB" w:rsidRDefault="00000000">
            <w:pPr>
              <w:spacing w:before="240" w:after="120" w:line="259" w:lineRule="auto"/>
              <w:ind w:left="0" w:right="0" w:firstLine="0"/>
              <w:rPr>
                <w:b/>
                <w:sz w:val="36"/>
                <w:szCs w:val="36"/>
              </w:rPr>
            </w:pPr>
            <w:r>
              <w:rPr>
                <w:b/>
                <w:sz w:val="36"/>
                <w:szCs w:val="36"/>
              </w:rPr>
              <w:t>N/A</w:t>
            </w:r>
          </w:p>
        </w:tc>
      </w:tr>
      <w:tr w:rsidR="005626BB" w14:paraId="3BF87AB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A69D811"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992B361" w14:textId="77777777" w:rsidR="005626BB" w:rsidRDefault="00000000">
            <w:pPr>
              <w:spacing w:before="240" w:after="120" w:line="259" w:lineRule="auto"/>
              <w:ind w:left="0" w:right="0" w:firstLine="0"/>
              <w:rPr>
                <w:b/>
                <w:sz w:val="36"/>
                <w:szCs w:val="36"/>
              </w:rPr>
            </w:pPr>
            <w:r>
              <w:rPr>
                <w:b/>
                <w:sz w:val="36"/>
                <w:szCs w:val="36"/>
              </w:rPr>
              <w:t>High</w:t>
            </w:r>
          </w:p>
        </w:tc>
      </w:tr>
    </w:tbl>
    <w:p w14:paraId="4688763A" w14:textId="77777777" w:rsidR="005626BB" w:rsidRDefault="005626BB">
      <w:pPr>
        <w:spacing w:after="37" w:line="259" w:lineRule="auto"/>
        <w:ind w:left="884" w:right="0" w:firstLine="0"/>
        <w:rPr>
          <w:b/>
          <w:sz w:val="36"/>
          <w:szCs w:val="36"/>
        </w:rPr>
      </w:pPr>
    </w:p>
    <w:p w14:paraId="7C2C6E4D" w14:textId="77777777" w:rsidR="005626BB" w:rsidRDefault="00000000">
      <w:pPr>
        <w:spacing w:after="37" w:line="259" w:lineRule="auto"/>
        <w:ind w:left="884" w:right="0" w:firstLine="0"/>
        <w:rPr>
          <w:b/>
          <w:sz w:val="36"/>
          <w:szCs w:val="36"/>
        </w:rPr>
      </w:pPr>
      <w:r>
        <w:rPr>
          <w:b/>
          <w:sz w:val="36"/>
          <w:szCs w:val="36"/>
        </w:rPr>
        <w:t>M2-UC-</w:t>
      </w:r>
      <w:proofErr w:type="gramStart"/>
      <w:r>
        <w:rPr>
          <w:b/>
          <w:sz w:val="36"/>
          <w:szCs w:val="36"/>
        </w:rPr>
        <w:t>1:Navigate</w:t>
      </w:r>
      <w:proofErr w:type="gramEnd"/>
      <w:r>
        <w:rPr>
          <w:b/>
          <w:sz w:val="36"/>
          <w:szCs w:val="36"/>
        </w:rPr>
        <w:t xml:space="preserve"> to chatbot</w:t>
      </w:r>
    </w:p>
    <w:p w14:paraId="4F907B01" w14:textId="77777777" w:rsidR="005626BB" w:rsidRDefault="005626BB">
      <w:pPr>
        <w:spacing w:after="37" w:line="259" w:lineRule="auto"/>
        <w:ind w:left="884" w:right="0" w:firstLine="0"/>
        <w:rPr>
          <w:b/>
          <w:sz w:val="36"/>
          <w:szCs w:val="36"/>
        </w:rPr>
      </w:pPr>
    </w:p>
    <w:p w14:paraId="74CBB917" w14:textId="77777777" w:rsidR="005626BB" w:rsidRDefault="00000000">
      <w:pPr>
        <w:spacing w:after="200" w:line="276" w:lineRule="auto"/>
        <w:ind w:left="360" w:right="0" w:firstLine="0"/>
        <w:rPr>
          <w:b/>
          <w:sz w:val="36"/>
          <w:szCs w:val="36"/>
        </w:rPr>
      </w:pPr>
      <w:r>
        <w:rPr>
          <w:b/>
          <w:sz w:val="36"/>
          <w:szCs w:val="36"/>
        </w:rPr>
        <w:t>Table 1: Enter the Password</w:t>
      </w:r>
    </w:p>
    <w:tbl>
      <w:tblPr>
        <w:tblStyle w:val="affb"/>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4A43621F" w14:textId="77777777">
        <w:trPr>
          <w:trHeight w:val="645"/>
        </w:trPr>
        <w:tc>
          <w:tcPr>
            <w:tcW w:w="199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889E7E"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14:paraId="02351A6C" w14:textId="77777777" w:rsidR="005626BB" w:rsidRDefault="00000000">
            <w:pPr>
              <w:spacing w:before="240" w:after="120" w:line="259" w:lineRule="auto"/>
              <w:ind w:left="0" w:right="0" w:firstLine="0"/>
              <w:rPr>
                <w:b/>
                <w:sz w:val="36"/>
                <w:szCs w:val="36"/>
              </w:rPr>
            </w:pPr>
            <w:r>
              <w:rPr>
                <w:b/>
                <w:sz w:val="36"/>
                <w:szCs w:val="36"/>
              </w:rPr>
              <w:t>M2-UC-1.1</w:t>
            </w:r>
          </w:p>
        </w:tc>
      </w:tr>
      <w:tr w:rsidR="005626BB" w14:paraId="0F7C9FC0"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1824A5"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37428F34" w14:textId="77777777" w:rsidR="005626BB" w:rsidRDefault="00000000">
            <w:pPr>
              <w:spacing w:before="240" w:after="120" w:line="259" w:lineRule="auto"/>
              <w:ind w:left="0" w:right="0" w:firstLine="0"/>
              <w:rPr>
                <w:b/>
                <w:sz w:val="36"/>
                <w:szCs w:val="36"/>
              </w:rPr>
            </w:pPr>
            <w:r>
              <w:rPr>
                <w:b/>
                <w:sz w:val="36"/>
                <w:szCs w:val="36"/>
              </w:rPr>
              <w:t>Enter the Password</w:t>
            </w:r>
          </w:p>
        </w:tc>
      </w:tr>
      <w:tr w:rsidR="005626BB" w14:paraId="2E2CCFF3"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0944C5"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D9FFFFF" w14:textId="77777777" w:rsidR="005626BB" w:rsidRDefault="00000000">
            <w:pPr>
              <w:spacing w:before="240" w:after="120" w:line="259" w:lineRule="auto"/>
              <w:ind w:left="0" w:right="0" w:firstLine="0"/>
              <w:rPr>
                <w:b/>
                <w:sz w:val="36"/>
                <w:szCs w:val="36"/>
              </w:rPr>
            </w:pPr>
            <w:r>
              <w:rPr>
                <w:b/>
                <w:sz w:val="36"/>
                <w:szCs w:val="36"/>
              </w:rPr>
              <w:t>The user must enter his Password</w:t>
            </w:r>
          </w:p>
        </w:tc>
      </w:tr>
      <w:tr w:rsidR="005626BB" w14:paraId="225F83ED"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326FED"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1FC97FD"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71992CC2" w14:textId="77777777">
        <w:trPr>
          <w:trHeight w:val="9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54EBB8"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5E3DCC4" w14:textId="77777777" w:rsidR="005626BB" w:rsidRDefault="00000000">
            <w:pPr>
              <w:spacing w:before="240" w:after="120" w:line="259" w:lineRule="auto"/>
              <w:ind w:left="0" w:right="0" w:firstLine="0"/>
              <w:rPr>
                <w:b/>
                <w:sz w:val="36"/>
                <w:szCs w:val="36"/>
              </w:rPr>
            </w:pPr>
            <w:r>
              <w:rPr>
                <w:b/>
                <w:sz w:val="36"/>
                <w:szCs w:val="36"/>
              </w:rPr>
              <w:t>To login to the system, the user needs to enter their Password</w:t>
            </w:r>
          </w:p>
        </w:tc>
      </w:tr>
      <w:tr w:rsidR="005626BB" w14:paraId="12E3B193"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56FB5A" w14:textId="77777777" w:rsidR="005626BB" w:rsidRDefault="00000000">
            <w:pPr>
              <w:spacing w:before="240" w:after="240" w:line="259" w:lineRule="auto"/>
              <w:ind w:left="0" w:right="0" w:firstLine="0"/>
              <w:rPr>
                <w:b/>
                <w:sz w:val="36"/>
                <w:szCs w:val="36"/>
              </w:rPr>
            </w:pPr>
            <w:r>
              <w:rPr>
                <w:b/>
                <w:sz w:val="36"/>
                <w:szCs w:val="36"/>
              </w:rPr>
              <w:lastRenderedPageBreak/>
              <w:t>Business Rule</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4FF55C53" w14:textId="77777777" w:rsidR="005626BB" w:rsidRDefault="00000000">
            <w:pPr>
              <w:spacing w:before="240" w:after="120" w:line="259" w:lineRule="auto"/>
              <w:ind w:left="0" w:right="0" w:firstLine="0"/>
              <w:rPr>
                <w:b/>
                <w:sz w:val="36"/>
                <w:szCs w:val="36"/>
              </w:rPr>
            </w:pPr>
            <w:r>
              <w:rPr>
                <w:b/>
                <w:sz w:val="36"/>
                <w:szCs w:val="36"/>
              </w:rPr>
              <w:t>N/A</w:t>
            </w:r>
          </w:p>
        </w:tc>
      </w:tr>
      <w:tr w:rsidR="005626BB" w14:paraId="4091BD99"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4200A93"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C428FC2" w14:textId="77777777" w:rsidR="005626BB" w:rsidRDefault="00000000">
            <w:pPr>
              <w:spacing w:before="240" w:after="120" w:line="259" w:lineRule="auto"/>
              <w:ind w:left="0" w:right="0" w:firstLine="0"/>
              <w:rPr>
                <w:b/>
                <w:sz w:val="44"/>
                <w:szCs w:val="44"/>
              </w:rPr>
            </w:pPr>
            <w:r>
              <w:rPr>
                <w:b/>
                <w:sz w:val="32"/>
                <w:szCs w:val="32"/>
              </w:rPr>
              <w:t>Requirements ID that is dependent on this requirement.</w:t>
            </w:r>
          </w:p>
        </w:tc>
      </w:tr>
      <w:tr w:rsidR="005626BB" w14:paraId="1F1BE4F1" w14:textId="77777777">
        <w:trPr>
          <w:trHeight w:val="645"/>
        </w:trPr>
        <w:tc>
          <w:tcPr>
            <w:tcW w:w="199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23724C"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4E48DAD" w14:textId="77777777" w:rsidR="005626BB" w:rsidRDefault="00000000">
            <w:pPr>
              <w:spacing w:before="240" w:after="120" w:line="259" w:lineRule="auto"/>
              <w:ind w:left="0" w:right="0" w:firstLine="0"/>
              <w:rPr>
                <w:b/>
                <w:sz w:val="36"/>
                <w:szCs w:val="36"/>
              </w:rPr>
            </w:pPr>
            <w:r>
              <w:rPr>
                <w:b/>
                <w:sz w:val="36"/>
                <w:szCs w:val="36"/>
              </w:rPr>
              <w:t>High</w:t>
            </w:r>
          </w:p>
        </w:tc>
      </w:tr>
    </w:tbl>
    <w:p w14:paraId="0C2AA2C8" w14:textId="77777777" w:rsidR="005626BB" w:rsidRDefault="005626BB">
      <w:pPr>
        <w:spacing w:after="37" w:line="259" w:lineRule="auto"/>
        <w:ind w:left="884" w:right="0" w:firstLine="0"/>
        <w:rPr>
          <w:b/>
          <w:sz w:val="36"/>
          <w:szCs w:val="36"/>
        </w:rPr>
      </w:pPr>
    </w:p>
    <w:p w14:paraId="5AB39318" w14:textId="77777777" w:rsidR="005626BB" w:rsidRDefault="00000000">
      <w:pPr>
        <w:spacing w:after="200" w:line="276" w:lineRule="auto"/>
        <w:ind w:left="360" w:right="0" w:firstLine="0"/>
        <w:rPr>
          <w:b/>
          <w:sz w:val="36"/>
          <w:szCs w:val="36"/>
        </w:rPr>
      </w:pPr>
      <w:r>
        <w:rPr>
          <w:b/>
          <w:sz w:val="36"/>
          <w:szCs w:val="36"/>
        </w:rPr>
        <w:t>Table 2: Enter the Email</w:t>
      </w:r>
    </w:p>
    <w:tbl>
      <w:tblPr>
        <w:tblStyle w:val="affc"/>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3D119D58"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61EE1A7"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59C386A7" w14:textId="77777777" w:rsidR="005626BB" w:rsidRDefault="00000000">
            <w:pPr>
              <w:spacing w:before="240" w:after="120" w:line="259" w:lineRule="auto"/>
              <w:ind w:left="0" w:right="0" w:firstLine="0"/>
              <w:rPr>
                <w:b/>
                <w:sz w:val="36"/>
                <w:szCs w:val="36"/>
              </w:rPr>
            </w:pPr>
            <w:r>
              <w:rPr>
                <w:b/>
                <w:sz w:val="36"/>
                <w:szCs w:val="36"/>
              </w:rPr>
              <w:t>M2-UC-1.2</w:t>
            </w:r>
          </w:p>
        </w:tc>
      </w:tr>
      <w:tr w:rsidR="005626BB" w14:paraId="59069C4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7CE094A"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647514B" w14:textId="77777777" w:rsidR="005626BB" w:rsidRDefault="00000000">
            <w:pPr>
              <w:spacing w:before="240" w:after="120" w:line="259" w:lineRule="auto"/>
              <w:ind w:left="0" w:right="0" w:firstLine="0"/>
              <w:rPr>
                <w:b/>
                <w:sz w:val="36"/>
                <w:szCs w:val="36"/>
              </w:rPr>
            </w:pPr>
            <w:r>
              <w:rPr>
                <w:b/>
                <w:sz w:val="36"/>
                <w:szCs w:val="36"/>
              </w:rPr>
              <w:t>Enter email</w:t>
            </w:r>
          </w:p>
        </w:tc>
      </w:tr>
      <w:tr w:rsidR="005626BB" w14:paraId="39EA318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DA687E4"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8B81AD5" w14:textId="77777777" w:rsidR="005626BB" w:rsidRDefault="00000000">
            <w:pPr>
              <w:spacing w:before="240" w:after="120" w:line="259" w:lineRule="auto"/>
              <w:ind w:left="0" w:right="0" w:firstLine="0"/>
              <w:rPr>
                <w:b/>
                <w:sz w:val="36"/>
                <w:szCs w:val="36"/>
              </w:rPr>
            </w:pPr>
            <w:r>
              <w:rPr>
                <w:b/>
                <w:sz w:val="36"/>
                <w:szCs w:val="36"/>
              </w:rPr>
              <w:t xml:space="preserve">The user must enter his/her email address </w:t>
            </w:r>
          </w:p>
        </w:tc>
      </w:tr>
      <w:tr w:rsidR="005626BB" w14:paraId="1B64404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87ABAD8"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75ED027"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667EE120"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002FB5F"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D7256F6" w14:textId="77777777" w:rsidR="005626BB" w:rsidRDefault="00000000">
            <w:pPr>
              <w:spacing w:before="240" w:after="120" w:line="259" w:lineRule="auto"/>
              <w:ind w:left="0" w:right="0" w:firstLine="0"/>
              <w:rPr>
                <w:b/>
                <w:sz w:val="36"/>
                <w:szCs w:val="36"/>
              </w:rPr>
            </w:pPr>
            <w:r>
              <w:rPr>
                <w:b/>
                <w:sz w:val="36"/>
                <w:szCs w:val="36"/>
              </w:rPr>
              <w:t>To login to the system, the user needs to enter their email.</w:t>
            </w:r>
          </w:p>
        </w:tc>
      </w:tr>
      <w:tr w:rsidR="005626BB" w14:paraId="2904774C"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C8F6696" w14:textId="77777777" w:rsidR="005626BB" w:rsidRDefault="00000000">
            <w:pPr>
              <w:spacing w:before="240" w:after="240" w:line="259" w:lineRule="auto"/>
              <w:ind w:left="0" w:right="0" w:firstLine="0"/>
              <w:rPr>
                <w:b/>
                <w:sz w:val="36"/>
                <w:szCs w:val="36"/>
              </w:rPr>
            </w:pPr>
            <w:r>
              <w:rPr>
                <w:b/>
                <w:sz w:val="36"/>
                <w:szCs w:val="36"/>
              </w:rPr>
              <w:lastRenderedPageBreak/>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45F59CB" w14:textId="77777777" w:rsidR="005626BB" w:rsidRDefault="00000000">
            <w:pPr>
              <w:spacing w:before="240" w:after="120" w:line="259" w:lineRule="auto"/>
              <w:ind w:left="0" w:right="0" w:firstLine="0"/>
              <w:rPr>
                <w:b/>
                <w:sz w:val="36"/>
                <w:szCs w:val="36"/>
              </w:rPr>
            </w:pPr>
            <w:r>
              <w:rPr>
                <w:b/>
                <w:sz w:val="36"/>
                <w:szCs w:val="36"/>
              </w:rPr>
              <w:t>N/A</w:t>
            </w:r>
          </w:p>
        </w:tc>
      </w:tr>
      <w:tr w:rsidR="005626BB" w14:paraId="1C43E10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B615B14"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0EFD825" w14:textId="77777777" w:rsidR="005626BB" w:rsidRDefault="00000000">
            <w:pPr>
              <w:spacing w:before="240" w:after="120" w:line="259" w:lineRule="auto"/>
              <w:ind w:left="0" w:right="0" w:firstLine="0"/>
              <w:rPr>
                <w:b/>
                <w:sz w:val="36"/>
                <w:szCs w:val="36"/>
              </w:rPr>
            </w:pPr>
            <w:r>
              <w:rPr>
                <w:b/>
                <w:sz w:val="36"/>
                <w:szCs w:val="36"/>
              </w:rPr>
              <w:t>N/A</w:t>
            </w:r>
          </w:p>
        </w:tc>
      </w:tr>
      <w:tr w:rsidR="005626BB" w14:paraId="4FA0783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31C9E5C"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BF420F1" w14:textId="77777777" w:rsidR="005626BB" w:rsidRDefault="00000000">
            <w:pPr>
              <w:spacing w:before="240" w:after="120" w:line="259" w:lineRule="auto"/>
              <w:ind w:left="0" w:right="0" w:firstLine="0"/>
              <w:rPr>
                <w:b/>
                <w:sz w:val="36"/>
                <w:szCs w:val="36"/>
              </w:rPr>
            </w:pPr>
            <w:r>
              <w:rPr>
                <w:b/>
                <w:sz w:val="36"/>
                <w:szCs w:val="36"/>
              </w:rPr>
              <w:t>High</w:t>
            </w:r>
          </w:p>
        </w:tc>
      </w:tr>
    </w:tbl>
    <w:p w14:paraId="5A30DECC" w14:textId="77777777" w:rsidR="005626BB" w:rsidRDefault="005626BB">
      <w:pPr>
        <w:spacing w:after="37" w:line="259" w:lineRule="auto"/>
        <w:ind w:left="884" w:right="0" w:firstLine="0"/>
        <w:rPr>
          <w:b/>
          <w:sz w:val="36"/>
          <w:szCs w:val="36"/>
        </w:rPr>
      </w:pPr>
    </w:p>
    <w:p w14:paraId="1FE02BE0" w14:textId="77777777" w:rsidR="005626BB" w:rsidRDefault="005626BB">
      <w:pPr>
        <w:spacing w:after="37" w:line="259" w:lineRule="auto"/>
        <w:ind w:left="884" w:right="0" w:firstLine="0"/>
        <w:rPr>
          <w:b/>
          <w:sz w:val="36"/>
          <w:szCs w:val="36"/>
        </w:rPr>
      </w:pPr>
    </w:p>
    <w:p w14:paraId="75FFFC33" w14:textId="77777777" w:rsidR="005626BB" w:rsidRDefault="005626BB">
      <w:pPr>
        <w:spacing w:after="37" w:line="259" w:lineRule="auto"/>
        <w:ind w:left="884" w:right="0" w:firstLine="0"/>
        <w:rPr>
          <w:b/>
          <w:sz w:val="36"/>
          <w:szCs w:val="36"/>
        </w:rPr>
      </w:pPr>
    </w:p>
    <w:p w14:paraId="787B29D5"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3:press</w:t>
      </w:r>
      <w:proofErr w:type="gramEnd"/>
      <w:r>
        <w:rPr>
          <w:b/>
          <w:sz w:val="36"/>
          <w:szCs w:val="36"/>
        </w:rPr>
        <w:t xml:space="preserve"> the talk button and talk </w:t>
      </w:r>
    </w:p>
    <w:tbl>
      <w:tblPr>
        <w:tblStyle w:val="affd"/>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1BA4BE5D"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800D395"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42C1B0B4" w14:textId="77777777" w:rsidR="005626BB" w:rsidRDefault="00000000">
            <w:pPr>
              <w:spacing w:before="240" w:after="120" w:line="259" w:lineRule="auto"/>
              <w:ind w:left="0" w:right="0" w:firstLine="0"/>
              <w:rPr>
                <w:b/>
                <w:sz w:val="36"/>
                <w:szCs w:val="36"/>
              </w:rPr>
            </w:pPr>
            <w:r>
              <w:rPr>
                <w:b/>
                <w:sz w:val="36"/>
                <w:szCs w:val="36"/>
              </w:rPr>
              <w:t>M2-UC-1.3</w:t>
            </w:r>
          </w:p>
        </w:tc>
      </w:tr>
      <w:tr w:rsidR="005626BB" w14:paraId="702BC692"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A27A884"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E78824D" w14:textId="77777777" w:rsidR="005626BB" w:rsidRDefault="00000000">
            <w:pPr>
              <w:spacing w:before="240" w:after="120" w:line="259" w:lineRule="auto"/>
              <w:ind w:left="0" w:right="0" w:firstLine="0"/>
              <w:rPr>
                <w:b/>
                <w:sz w:val="36"/>
                <w:szCs w:val="36"/>
              </w:rPr>
            </w:pPr>
            <w:r>
              <w:rPr>
                <w:b/>
                <w:sz w:val="36"/>
                <w:szCs w:val="36"/>
              </w:rPr>
              <w:t>Press the talk button and talk</w:t>
            </w:r>
          </w:p>
        </w:tc>
      </w:tr>
      <w:tr w:rsidR="005626BB" w14:paraId="5D3588BA"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A6DBFF4"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F69E9A7" w14:textId="77777777" w:rsidR="005626BB" w:rsidRDefault="00000000">
            <w:pPr>
              <w:spacing w:before="240" w:after="120" w:line="259" w:lineRule="auto"/>
              <w:ind w:left="0" w:right="0" w:firstLine="0"/>
              <w:rPr>
                <w:b/>
                <w:sz w:val="36"/>
                <w:szCs w:val="36"/>
              </w:rPr>
            </w:pPr>
            <w:r>
              <w:rPr>
                <w:b/>
                <w:sz w:val="36"/>
                <w:szCs w:val="36"/>
              </w:rPr>
              <w:t xml:space="preserve">The user must press the talk button. </w:t>
            </w:r>
          </w:p>
        </w:tc>
      </w:tr>
      <w:tr w:rsidR="005626BB" w14:paraId="287DDFDC"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9CB3856"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43D233E"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638CF895"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001C8B4"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F7D4355" w14:textId="77777777" w:rsidR="005626BB" w:rsidRDefault="00000000">
            <w:pPr>
              <w:spacing w:before="240" w:after="120" w:line="259" w:lineRule="auto"/>
              <w:ind w:left="0" w:right="0" w:firstLine="0"/>
              <w:rPr>
                <w:b/>
                <w:sz w:val="36"/>
                <w:szCs w:val="36"/>
              </w:rPr>
            </w:pPr>
            <w:r>
              <w:rPr>
                <w:b/>
                <w:sz w:val="36"/>
                <w:szCs w:val="36"/>
              </w:rPr>
              <w:t>To Navigate to the system, the user needs to press the talk button after logging in</w:t>
            </w:r>
          </w:p>
        </w:tc>
      </w:tr>
      <w:tr w:rsidR="005626BB" w14:paraId="7F69935D"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22958A0" w14:textId="77777777" w:rsidR="005626BB" w:rsidRDefault="00000000">
            <w:pPr>
              <w:spacing w:before="240" w:after="240" w:line="259" w:lineRule="auto"/>
              <w:ind w:left="0" w:right="0" w:firstLine="0"/>
              <w:rPr>
                <w:b/>
                <w:sz w:val="36"/>
                <w:szCs w:val="36"/>
              </w:rPr>
            </w:pPr>
            <w:r>
              <w:rPr>
                <w:b/>
                <w:sz w:val="36"/>
                <w:szCs w:val="36"/>
              </w:rPr>
              <w:lastRenderedPageBreak/>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739CC8F" w14:textId="77777777" w:rsidR="005626BB" w:rsidRDefault="00000000">
            <w:pPr>
              <w:spacing w:before="240" w:after="120" w:line="259" w:lineRule="auto"/>
              <w:ind w:left="0" w:right="0" w:firstLine="0"/>
              <w:rPr>
                <w:b/>
                <w:sz w:val="36"/>
                <w:szCs w:val="36"/>
              </w:rPr>
            </w:pPr>
            <w:r>
              <w:rPr>
                <w:b/>
                <w:sz w:val="36"/>
                <w:szCs w:val="36"/>
              </w:rPr>
              <w:t>N/A</w:t>
            </w:r>
          </w:p>
        </w:tc>
      </w:tr>
      <w:tr w:rsidR="005626BB" w14:paraId="6B8AA2F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0475C16"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CA470DE" w14:textId="77777777" w:rsidR="005626BB" w:rsidRDefault="00000000">
            <w:pPr>
              <w:spacing w:before="240" w:after="120" w:line="259" w:lineRule="auto"/>
              <w:ind w:left="0" w:right="0" w:firstLine="0"/>
              <w:rPr>
                <w:b/>
                <w:sz w:val="36"/>
                <w:szCs w:val="36"/>
              </w:rPr>
            </w:pPr>
            <w:r>
              <w:rPr>
                <w:b/>
                <w:sz w:val="36"/>
                <w:szCs w:val="36"/>
              </w:rPr>
              <w:t>N/A</w:t>
            </w:r>
          </w:p>
        </w:tc>
      </w:tr>
      <w:tr w:rsidR="005626BB" w14:paraId="720CC61A"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09A4E38"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AB7A39D" w14:textId="77777777" w:rsidR="005626BB" w:rsidRDefault="00000000">
            <w:pPr>
              <w:spacing w:before="240" w:after="120" w:line="259" w:lineRule="auto"/>
              <w:ind w:left="0" w:right="0" w:firstLine="0"/>
              <w:rPr>
                <w:b/>
                <w:sz w:val="36"/>
                <w:szCs w:val="36"/>
              </w:rPr>
            </w:pPr>
            <w:r>
              <w:rPr>
                <w:b/>
                <w:sz w:val="36"/>
                <w:szCs w:val="36"/>
              </w:rPr>
              <w:t>High</w:t>
            </w:r>
          </w:p>
        </w:tc>
      </w:tr>
    </w:tbl>
    <w:p w14:paraId="6F18CE40" w14:textId="77777777" w:rsidR="005626BB" w:rsidRDefault="005626BB">
      <w:pPr>
        <w:spacing w:after="37" w:line="259" w:lineRule="auto"/>
        <w:ind w:left="884" w:right="0" w:firstLine="0"/>
        <w:rPr>
          <w:b/>
          <w:sz w:val="36"/>
          <w:szCs w:val="36"/>
        </w:rPr>
      </w:pPr>
    </w:p>
    <w:p w14:paraId="25AD625D" w14:textId="77777777" w:rsidR="005626BB" w:rsidRDefault="005626BB">
      <w:pPr>
        <w:spacing w:after="37" w:line="259" w:lineRule="auto"/>
        <w:ind w:left="884" w:right="0" w:firstLine="0"/>
        <w:rPr>
          <w:b/>
          <w:sz w:val="36"/>
          <w:szCs w:val="36"/>
        </w:rPr>
      </w:pPr>
    </w:p>
    <w:p w14:paraId="07A36008" w14:textId="77777777" w:rsidR="005626BB" w:rsidRDefault="005626BB">
      <w:pPr>
        <w:spacing w:after="37" w:line="259" w:lineRule="auto"/>
        <w:ind w:left="884" w:right="0" w:firstLine="0"/>
        <w:rPr>
          <w:b/>
          <w:sz w:val="36"/>
          <w:szCs w:val="36"/>
        </w:rPr>
      </w:pPr>
    </w:p>
    <w:p w14:paraId="21A7C902" w14:textId="77777777" w:rsidR="005626BB" w:rsidRDefault="005626BB">
      <w:pPr>
        <w:spacing w:after="37" w:line="259" w:lineRule="auto"/>
        <w:ind w:left="884" w:right="0" w:firstLine="0"/>
        <w:rPr>
          <w:b/>
          <w:sz w:val="36"/>
          <w:szCs w:val="36"/>
        </w:rPr>
      </w:pPr>
    </w:p>
    <w:p w14:paraId="3CD70ABF" w14:textId="77777777" w:rsidR="005626BB" w:rsidRDefault="005626BB">
      <w:pPr>
        <w:spacing w:after="37" w:line="259" w:lineRule="auto"/>
        <w:ind w:left="884" w:right="0" w:firstLine="0"/>
        <w:rPr>
          <w:b/>
          <w:sz w:val="36"/>
          <w:szCs w:val="36"/>
        </w:rPr>
      </w:pPr>
    </w:p>
    <w:p w14:paraId="20C423FF" w14:textId="77777777" w:rsidR="005626BB" w:rsidRDefault="005626BB">
      <w:pPr>
        <w:spacing w:after="37" w:line="259" w:lineRule="auto"/>
        <w:ind w:left="884" w:right="0" w:firstLine="0"/>
        <w:rPr>
          <w:b/>
          <w:sz w:val="36"/>
          <w:szCs w:val="36"/>
        </w:rPr>
      </w:pPr>
    </w:p>
    <w:p w14:paraId="1FA5A29D" w14:textId="77777777" w:rsidR="005626BB" w:rsidRDefault="005626BB">
      <w:pPr>
        <w:spacing w:after="37" w:line="259" w:lineRule="auto"/>
        <w:ind w:left="884" w:right="0" w:firstLine="0"/>
        <w:rPr>
          <w:b/>
          <w:sz w:val="36"/>
          <w:szCs w:val="36"/>
        </w:rPr>
      </w:pPr>
    </w:p>
    <w:p w14:paraId="305C249F" w14:textId="77777777" w:rsidR="005626BB" w:rsidRDefault="00000000">
      <w:pPr>
        <w:spacing w:after="37" w:line="259" w:lineRule="auto"/>
        <w:ind w:left="884" w:right="0" w:firstLine="0"/>
        <w:rPr>
          <w:b/>
          <w:sz w:val="36"/>
          <w:szCs w:val="36"/>
        </w:rPr>
      </w:pPr>
      <w:r>
        <w:rPr>
          <w:b/>
          <w:sz w:val="36"/>
          <w:szCs w:val="36"/>
        </w:rPr>
        <w:t>M2-UC-</w:t>
      </w:r>
      <w:proofErr w:type="gramStart"/>
      <w:r>
        <w:rPr>
          <w:b/>
          <w:sz w:val="36"/>
          <w:szCs w:val="36"/>
        </w:rPr>
        <w:t>2:Display</w:t>
      </w:r>
      <w:proofErr w:type="gramEnd"/>
      <w:r>
        <w:rPr>
          <w:b/>
          <w:sz w:val="36"/>
          <w:szCs w:val="36"/>
        </w:rPr>
        <w:t xml:space="preserve"> Auto Generated Message</w:t>
      </w:r>
    </w:p>
    <w:p w14:paraId="59F5BB75"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1:Ask</w:t>
      </w:r>
      <w:proofErr w:type="gramEnd"/>
      <w:r>
        <w:rPr>
          <w:b/>
          <w:sz w:val="36"/>
          <w:szCs w:val="36"/>
        </w:rPr>
        <w:t xml:space="preserve"> for queries </w:t>
      </w:r>
    </w:p>
    <w:tbl>
      <w:tblPr>
        <w:tblStyle w:val="affe"/>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52B6A2FB"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3254D39"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091055C2" w14:textId="77777777" w:rsidR="005626BB" w:rsidRDefault="00000000">
            <w:pPr>
              <w:spacing w:before="240" w:after="120" w:line="259" w:lineRule="auto"/>
              <w:ind w:left="0" w:right="0" w:firstLine="0"/>
              <w:rPr>
                <w:b/>
                <w:sz w:val="36"/>
                <w:szCs w:val="36"/>
              </w:rPr>
            </w:pPr>
            <w:r>
              <w:rPr>
                <w:b/>
                <w:sz w:val="36"/>
                <w:szCs w:val="36"/>
              </w:rPr>
              <w:t>M2-UC-2.1</w:t>
            </w:r>
          </w:p>
        </w:tc>
      </w:tr>
      <w:tr w:rsidR="005626BB" w14:paraId="027C83A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397572B"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FF7DA40" w14:textId="77777777" w:rsidR="005626BB" w:rsidRDefault="00000000">
            <w:pPr>
              <w:spacing w:before="240" w:after="120" w:line="259" w:lineRule="auto"/>
              <w:ind w:left="0" w:right="0" w:firstLine="0"/>
              <w:rPr>
                <w:b/>
                <w:sz w:val="36"/>
                <w:szCs w:val="36"/>
              </w:rPr>
            </w:pPr>
            <w:r>
              <w:rPr>
                <w:b/>
                <w:sz w:val="36"/>
                <w:szCs w:val="36"/>
              </w:rPr>
              <w:t>Display auto generated Message</w:t>
            </w:r>
          </w:p>
        </w:tc>
      </w:tr>
      <w:tr w:rsidR="005626BB" w14:paraId="58C7E4E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DD23157"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3BBDADC" w14:textId="77777777" w:rsidR="005626BB" w:rsidRDefault="00000000">
            <w:pPr>
              <w:spacing w:before="240" w:after="120" w:line="259" w:lineRule="auto"/>
              <w:ind w:left="0" w:right="0" w:firstLine="0"/>
              <w:rPr>
                <w:b/>
                <w:sz w:val="36"/>
                <w:szCs w:val="36"/>
              </w:rPr>
            </w:pPr>
            <w:r>
              <w:rPr>
                <w:b/>
                <w:sz w:val="36"/>
                <w:szCs w:val="36"/>
              </w:rPr>
              <w:t xml:space="preserve">The user must have installed the app. </w:t>
            </w:r>
          </w:p>
        </w:tc>
      </w:tr>
      <w:tr w:rsidR="005626BB" w14:paraId="43ED92DE"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7A4D6CC" w14:textId="77777777" w:rsidR="005626BB" w:rsidRDefault="00000000">
            <w:pPr>
              <w:spacing w:before="240" w:after="240" w:line="259" w:lineRule="auto"/>
              <w:ind w:left="0" w:right="0" w:firstLine="0"/>
              <w:rPr>
                <w:b/>
                <w:sz w:val="36"/>
                <w:szCs w:val="36"/>
              </w:rPr>
            </w:pPr>
            <w:r>
              <w:rPr>
                <w:b/>
                <w:sz w:val="36"/>
                <w:szCs w:val="36"/>
              </w:rPr>
              <w:lastRenderedPageBreak/>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9D10D06"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1D5396A8"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C2839E0"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E40F713" w14:textId="77777777" w:rsidR="005626BB" w:rsidRDefault="00000000">
            <w:pPr>
              <w:spacing w:before="240" w:after="120" w:line="259" w:lineRule="auto"/>
              <w:ind w:left="0" w:right="0" w:firstLine="0"/>
              <w:rPr>
                <w:b/>
                <w:sz w:val="36"/>
                <w:szCs w:val="36"/>
              </w:rPr>
            </w:pPr>
            <w:r>
              <w:rPr>
                <w:b/>
                <w:sz w:val="36"/>
                <w:szCs w:val="36"/>
              </w:rPr>
              <w:t xml:space="preserve">To </w:t>
            </w:r>
            <w:proofErr w:type="gramStart"/>
            <w:r>
              <w:rPr>
                <w:b/>
                <w:sz w:val="36"/>
                <w:szCs w:val="36"/>
              </w:rPr>
              <w:t>see  the</w:t>
            </w:r>
            <w:proofErr w:type="gramEnd"/>
            <w:r>
              <w:rPr>
                <w:b/>
                <w:sz w:val="36"/>
                <w:szCs w:val="36"/>
              </w:rPr>
              <w:t xml:space="preserve">  message by </w:t>
            </w:r>
            <w:proofErr w:type="spellStart"/>
            <w:r>
              <w:rPr>
                <w:b/>
                <w:sz w:val="36"/>
                <w:szCs w:val="36"/>
              </w:rPr>
              <w:t>system,notification</w:t>
            </w:r>
            <w:proofErr w:type="spellEnd"/>
            <w:r>
              <w:rPr>
                <w:b/>
                <w:sz w:val="36"/>
                <w:szCs w:val="36"/>
              </w:rPr>
              <w:t xml:space="preserve"> must be on.</w:t>
            </w:r>
          </w:p>
        </w:tc>
      </w:tr>
      <w:tr w:rsidR="005626BB" w14:paraId="692E48E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AC75D29"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D4DB53A" w14:textId="77777777" w:rsidR="005626BB" w:rsidRDefault="00000000">
            <w:pPr>
              <w:spacing w:before="240" w:after="120" w:line="259" w:lineRule="auto"/>
              <w:ind w:left="0" w:right="0" w:firstLine="0"/>
              <w:rPr>
                <w:b/>
                <w:sz w:val="36"/>
                <w:szCs w:val="36"/>
              </w:rPr>
            </w:pPr>
            <w:r>
              <w:rPr>
                <w:b/>
                <w:sz w:val="36"/>
                <w:szCs w:val="36"/>
              </w:rPr>
              <w:t>N/A</w:t>
            </w:r>
          </w:p>
        </w:tc>
      </w:tr>
      <w:tr w:rsidR="005626BB" w14:paraId="0881370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FB0007E"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E0FA031" w14:textId="77777777" w:rsidR="005626BB" w:rsidRDefault="00000000">
            <w:pPr>
              <w:spacing w:before="240" w:after="120" w:line="259" w:lineRule="auto"/>
              <w:ind w:left="0" w:right="0" w:firstLine="0"/>
              <w:rPr>
                <w:b/>
                <w:sz w:val="36"/>
                <w:szCs w:val="36"/>
              </w:rPr>
            </w:pPr>
            <w:r>
              <w:rPr>
                <w:b/>
                <w:sz w:val="36"/>
                <w:szCs w:val="36"/>
              </w:rPr>
              <w:t>N/A</w:t>
            </w:r>
          </w:p>
        </w:tc>
      </w:tr>
      <w:tr w:rsidR="005626BB" w14:paraId="6FD4BBD2"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0296029"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E5AE375" w14:textId="77777777" w:rsidR="005626BB" w:rsidRDefault="00000000">
            <w:pPr>
              <w:spacing w:before="240" w:after="120" w:line="259" w:lineRule="auto"/>
              <w:ind w:left="0" w:right="0" w:firstLine="0"/>
              <w:rPr>
                <w:b/>
                <w:sz w:val="36"/>
                <w:szCs w:val="36"/>
              </w:rPr>
            </w:pPr>
            <w:r>
              <w:rPr>
                <w:b/>
                <w:sz w:val="36"/>
                <w:szCs w:val="36"/>
              </w:rPr>
              <w:t>Medium</w:t>
            </w:r>
          </w:p>
        </w:tc>
      </w:tr>
    </w:tbl>
    <w:p w14:paraId="4F364998" w14:textId="77777777" w:rsidR="005626BB" w:rsidRDefault="005626BB">
      <w:pPr>
        <w:spacing w:after="37" w:line="259" w:lineRule="auto"/>
        <w:ind w:left="884" w:right="0" w:firstLine="0"/>
        <w:rPr>
          <w:b/>
          <w:sz w:val="36"/>
          <w:szCs w:val="36"/>
        </w:rPr>
      </w:pPr>
    </w:p>
    <w:p w14:paraId="70B2320B" w14:textId="77777777" w:rsidR="005626BB" w:rsidRDefault="005626BB">
      <w:pPr>
        <w:spacing w:after="37" w:line="259" w:lineRule="auto"/>
        <w:ind w:left="884" w:right="0" w:firstLine="0"/>
        <w:rPr>
          <w:b/>
          <w:sz w:val="36"/>
          <w:szCs w:val="36"/>
        </w:rPr>
      </w:pPr>
    </w:p>
    <w:p w14:paraId="7F36CA6D"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2:Ask</w:t>
      </w:r>
      <w:proofErr w:type="gramEnd"/>
      <w:r>
        <w:rPr>
          <w:b/>
          <w:sz w:val="36"/>
          <w:szCs w:val="36"/>
        </w:rPr>
        <w:t xml:space="preserve"> for Health  </w:t>
      </w:r>
    </w:p>
    <w:tbl>
      <w:tblPr>
        <w:tblStyle w:val="afff"/>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018BB8B7"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400B04E"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59789227" w14:textId="77777777" w:rsidR="005626BB" w:rsidRDefault="00000000">
            <w:pPr>
              <w:spacing w:before="240" w:after="120" w:line="259" w:lineRule="auto"/>
              <w:ind w:left="0" w:right="0" w:firstLine="0"/>
              <w:rPr>
                <w:b/>
                <w:sz w:val="36"/>
                <w:szCs w:val="36"/>
              </w:rPr>
            </w:pPr>
            <w:r>
              <w:rPr>
                <w:b/>
                <w:sz w:val="36"/>
                <w:szCs w:val="36"/>
              </w:rPr>
              <w:t>M2-UC-2.2</w:t>
            </w:r>
          </w:p>
        </w:tc>
      </w:tr>
      <w:tr w:rsidR="005626BB" w14:paraId="0551BA2F"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839F016"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1BC7142" w14:textId="77777777" w:rsidR="005626BB" w:rsidRDefault="00000000">
            <w:pPr>
              <w:spacing w:before="240" w:after="120" w:line="259" w:lineRule="auto"/>
              <w:ind w:left="0" w:right="0" w:firstLine="0"/>
              <w:rPr>
                <w:b/>
                <w:sz w:val="36"/>
                <w:szCs w:val="36"/>
              </w:rPr>
            </w:pPr>
            <w:r>
              <w:rPr>
                <w:b/>
                <w:sz w:val="36"/>
                <w:szCs w:val="36"/>
              </w:rPr>
              <w:t>Display auto generated Message asking for health.</w:t>
            </w:r>
          </w:p>
        </w:tc>
      </w:tr>
      <w:tr w:rsidR="005626BB" w14:paraId="714EECAA"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B60624F"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BA8443F" w14:textId="77777777" w:rsidR="005626BB" w:rsidRDefault="00000000">
            <w:pPr>
              <w:spacing w:before="240" w:after="120" w:line="259" w:lineRule="auto"/>
              <w:ind w:left="0" w:right="0" w:firstLine="0"/>
              <w:rPr>
                <w:b/>
                <w:sz w:val="36"/>
                <w:szCs w:val="36"/>
              </w:rPr>
            </w:pPr>
            <w:r>
              <w:rPr>
                <w:b/>
                <w:sz w:val="36"/>
                <w:szCs w:val="36"/>
              </w:rPr>
              <w:t xml:space="preserve">The user must have installed the app. </w:t>
            </w:r>
          </w:p>
        </w:tc>
      </w:tr>
      <w:tr w:rsidR="005626BB" w14:paraId="5432E45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BDA3668" w14:textId="77777777" w:rsidR="005626BB" w:rsidRDefault="00000000">
            <w:pPr>
              <w:spacing w:before="240" w:after="240" w:line="259" w:lineRule="auto"/>
              <w:ind w:left="0" w:right="0" w:firstLine="0"/>
              <w:rPr>
                <w:b/>
                <w:sz w:val="36"/>
                <w:szCs w:val="36"/>
              </w:rPr>
            </w:pPr>
            <w:r>
              <w:rPr>
                <w:b/>
                <w:sz w:val="36"/>
                <w:szCs w:val="36"/>
              </w:rPr>
              <w:lastRenderedPageBreak/>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D662F56"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13CDB4A7"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F6DA475"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C4AFCB6" w14:textId="77777777" w:rsidR="005626BB" w:rsidRDefault="00000000">
            <w:pPr>
              <w:spacing w:before="240" w:after="120" w:line="259" w:lineRule="auto"/>
              <w:ind w:left="0" w:right="0" w:firstLine="0"/>
              <w:rPr>
                <w:b/>
                <w:sz w:val="36"/>
                <w:szCs w:val="36"/>
              </w:rPr>
            </w:pPr>
            <w:r>
              <w:rPr>
                <w:b/>
                <w:sz w:val="36"/>
                <w:szCs w:val="36"/>
              </w:rPr>
              <w:t xml:space="preserve">To </w:t>
            </w:r>
            <w:proofErr w:type="gramStart"/>
            <w:r>
              <w:rPr>
                <w:b/>
                <w:sz w:val="36"/>
                <w:szCs w:val="36"/>
              </w:rPr>
              <w:t>see  the</w:t>
            </w:r>
            <w:proofErr w:type="gramEnd"/>
            <w:r>
              <w:rPr>
                <w:b/>
                <w:sz w:val="36"/>
                <w:szCs w:val="36"/>
              </w:rPr>
              <w:t xml:space="preserve">  message by </w:t>
            </w:r>
            <w:proofErr w:type="spellStart"/>
            <w:r>
              <w:rPr>
                <w:b/>
                <w:sz w:val="36"/>
                <w:szCs w:val="36"/>
              </w:rPr>
              <w:t>system,notification</w:t>
            </w:r>
            <w:proofErr w:type="spellEnd"/>
            <w:r>
              <w:rPr>
                <w:b/>
                <w:sz w:val="36"/>
                <w:szCs w:val="36"/>
              </w:rPr>
              <w:t xml:space="preserve"> must be on.</w:t>
            </w:r>
          </w:p>
        </w:tc>
      </w:tr>
      <w:tr w:rsidR="005626BB" w14:paraId="0B52C0CD"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59818BF"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6FA4C6D" w14:textId="77777777" w:rsidR="005626BB" w:rsidRDefault="00000000">
            <w:pPr>
              <w:spacing w:before="240" w:after="120" w:line="259" w:lineRule="auto"/>
              <w:ind w:left="0" w:right="0" w:firstLine="0"/>
              <w:rPr>
                <w:b/>
                <w:sz w:val="36"/>
                <w:szCs w:val="36"/>
              </w:rPr>
            </w:pPr>
            <w:r>
              <w:rPr>
                <w:b/>
                <w:sz w:val="36"/>
                <w:szCs w:val="36"/>
              </w:rPr>
              <w:t>N/A</w:t>
            </w:r>
          </w:p>
        </w:tc>
      </w:tr>
      <w:tr w:rsidR="005626BB" w14:paraId="56B637FF"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0BB2BBA"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7893B57" w14:textId="77777777" w:rsidR="005626BB" w:rsidRDefault="00000000">
            <w:pPr>
              <w:spacing w:before="240" w:after="120" w:line="259" w:lineRule="auto"/>
              <w:ind w:left="0" w:right="0" w:firstLine="0"/>
              <w:rPr>
                <w:b/>
                <w:sz w:val="36"/>
                <w:szCs w:val="36"/>
              </w:rPr>
            </w:pPr>
            <w:r>
              <w:rPr>
                <w:b/>
                <w:sz w:val="36"/>
                <w:szCs w:val="36"/>
              </w:rPr>
              <w:t>N/A</w:t>
            </w:r>
          </w:p>
        </w:tc>
      </w:tr>
      <w:tr w:rsidR="005626BB" w14:paraId="571B3E67"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78F0A3E"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588AB2A" w14:textId="77777777" w:rsidR="005626BB" w:rsidRDefault="00000000">
            <w:pPr>
              <w:spacing w:before="240" w:after="120" w:line="259" w:lineRule="auto"/>
              <w:ind w:left="0" w:right="0" w:firstLine="0"/>
              <w:rPr>
                <w:b/>
                <w:sz w:val="36"/>
                <w:szCs w:val="36"/>
              </w:rPr>
            </w:pPr>
            <w:r>
              <w:rPr>
                <w:b/>
                <w:sz w:val="36"/>
                <w:szCs w:val="36"/>
              </w:rPr>
              <w:t>High</w:t>
            </w:r>
          </w:p>
        </w:tc>
      </w:tr>
    </w:tbl>
    <w:p w14:paraId="4B35CE95" w14:textId="77777777" w:rsidR="005626BB" w:rsidRDefault="005626BB">
      <w:pPr>
        <w:spacing w:after="37" w:line="259" w:lineRule="auto"/>
        <w:ind w:left="884" w:right="0" w:firstLine="0"/>
        <w:rPr>
          <w:b/>
          <w:sz w:val="36"/>
          <w:szCs w:val="36"/>
        </w:rPr>
      </w:pPr>
    </w:p>
    <w:p w14:paraId="6A4309CF" w14:textId="77777777" w:rsidR="005626BB" w:rsidRDefault="005626BB">
      <w:pPr>
        <w:spacing w:after="37" w:line="259" w:lineRule="auto"/>
        <w:ind w:left="884" w:right="0" w:firstLine="0"/>
        <w:rPr>
          <w:b/>
          <w:sz w:val="36"/>
          <w:szCs w:val="36"/>
        </w:rPr>
      </w:pPr>
    </w:p>
    <w:p w14:paraId="28DC48AE" w14:textId="77777777" w:rsidR="005626BB" w:rsidRDefault="005626BB">
      <w:pPr>
        <w:spacing w:after="37" w:line="259" w:lineRule="auto"/>
        <w:ind w:left="884" w:right="0" w:firstLine="0"/>
        <w:rPr>
          <w:b/>
          <w:sz w:val="36"/>
          <w:szCs w:val="36"/>
        </w:rPr>
      </w:pPr>
    </w:p>
    <w:p w14:paraId="25DD0611" w14:textId="77777777" w:rsidR="005626BB" w:rsidRDefault="005626BB">
      <w:pPr>
        <w:spacing w:after="37" w:line="259" w:lineRule="auto"/>
        <w:ind w:left="884" w:right="0" w:firstLine="0"/>
        <w:rPr>
          <w:b/>
          <w:sz w:val="36"/>
          <w:szCs w:val="36"/>
        </w:rPr>
      </w:pPr>
    </w:p>
    <w:p w14:paraId="2B3E7F43" w14:textId="77777777" w:rsidR="005626BB" w:rsidRDefault="00000000">
      <w:pPr>
        <w:spacing w:after="37" w:line="259" w:lineRule="auto"/>
        <w:ind w:left="884" w:right="0" w:firstLine="0"/>
        <w:rPr>
          <w:b/>
          <w:sz w:val="36"/>
          <w:szCs w:val="36"/>
        </w:rPr>
      </w:pPr>
      <w:r>
        <w:rPr>
          <w:b/>
          <w:sz w:val="36"/>
          <w:szCs w:val="36"/>
        </w:rPr>
        <w:t>M2-UC-</w:t>
      </w:r>
      <w:proofErr w:type="gramStart"/>
      <w:r>
        <w:rPr>
          <w:b/>
          <w:sz w:val="36"/>
          <w:szCs w:val="36"/>
        </w:rPr>
        <w:t>3:Chatreplies</w:t>
      </w:r>
      <w:proofErr w:type="gramEnd"/>
    </w:p>
    <w:p w14:paraId="17A4F2F3"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1:select</w:t>
      </w:r>
      <w:proofErr w:type="gramEnd"/>
      <w:r>
        <w:rPr>
          <w:b/>
          <w:sz w:val="36"/>
          <w:szCs w:val="36"/>
        </w:rPr>
        <w:t xml:space="preserve"> from predefined message  </w:t>
      </w:r>
    </w:p>
    <w:tbl>
      <w:tblPr>
        <w:tblStyle w:val="afff0"/>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526FB8C0"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E09244D"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2FC27783" w14:textId="77777777" w:rsidR="005626BB" w:rsidRDefault="00000000">
            <w:pPr>
              <w:spacing w:before="240" w:after="120" w:line="259" w:lineRule="auto"/>
              <w:ind w:left="0" w:right="0" w:firstLine="0"/>
              <w:rPr>
                <w:b/>
                <w:sz w:val="36"/>
                <w:szCs w:val="36"/>
              </w:rPr>
            </w:pPr>
            <w:r>
              <w:rPr>
                <w:b/>
                <w:sz w:val="36"/>
                <w:szCs w:val="36"/>
              </w:rPr>
              <w:t>M2-UC-1.1</w:t>
            </w:r>
          </w:p>
        </w:tc>
      </w:tr>
      <w:tr w:rsidR="005626BB" w14:paraId="23C9720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30F87A0"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5D2D1DA" w14:textId="77777777" w:rsidR="005626BB" w:rsidRDefault="00000000">
            <w:pPr>
              <w:spacing w:before="240" w:after="120" w:line="259" w:lineRule="auto"/>
              <w:ind w:left="0" w:right="0" w:firstLine="0"/>
              <w:rPr>
                <w:b/>
                <w:sz w:val="36"/>
                <w:szCs w:val="36"/>
              </w:rPr>
            </w:pPr>
            <w:r>
              <w:rPr>
                <w:b/>
                <w:sz w:val="36"/>
                <w:szCs w:val="36"/>
              </w:rPr>
              <w:t>Select from predefined message</w:t>
            </w:r>
          </w:p>
        </w:tc>
      </w:tr>
      <w:tr w:rsidR="005626BB" w14:paraId="539E7DC7"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22894F2" w14:textId="77777777" w:rsidR="005626BB" w:rsidRDefault="00000000">
            <w:pPr>
              <w:spacing w:before="240" w:after="240" w:line="259" w:lineRule="auto"/>
              <w:ind w:left="0" w:right="0" w:firstLine="0"/>
              <w:rPr>
                <w:b/>
                <w:sz w:val="36"/>
                <w:szCs w:val="36"/>
              </w:rPr>
            </w:pPr>
            <w:r>
              <w:rPr>
                <w:b/>
                <w:sz w:val="36"/>
                <w:szCs w:val="36"/>
              </w:rPr>
              <w:lastRenderedPageBreak/>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9E6BAF0" w14:textId="77777777" w:rsidR="005626BB" w:rsidRDefault="00000000">
            <w:pPr>
              <w:spacing w:before="240" w:after="120" w:line="259" w:lineRule="auto"/>
              <w:ind w:left="0" w:right="0" w:firstLine="0"/>
              <w:rPr>
                <w:b/>
                <w:sz w:val="36"/>
                <w:szCs w:val="36"/>
              </w:rPr>
            </w:pPr>
            <w:r>
              <w:rPr>
                <w:b/>
                <w:sz w:val="36"/>
                <w:szCs w:val="36"/>
              </w:rPr>
              <w:t xml:space="preserve">The user must be in talk mode. </w:t>
            </w:r>
          </w:p>
        </w:tc>
      </w:tr>
      <w:tr w:rsidR="005626BB" w14:paraId="0044779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24C1E0D"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D299BA2"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4266A22B"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DAB9465"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A68D2AB" w14:textId="77777777" w:rsidR="005626BB" w:rsidRDefault="00000000">
            <w:pPr>
              <w:spacing w:before="240" w:after="120" w:line="259" w:lineRule="auto"/>
              <w:ind w:left="0" w:right="0" w:firstLine="0"/>
              <w:rPr>
                <w:b/>
                <w:sz w:val="36"/>
                <w:szCs w:val="36"/>
              </w:rPr>
            </w:pPr>
            <w:r>
              <w:rPr>
                <w:b/>
                <w:sz w:val="36"/>
                <w:szCs w:val="36"/>
              </w:rPr>
              <w:t xml:space="preserve">To tell the queries users </w:t>
            </w:r>
            <w:proofErr w:type="gramStart"/>
            <w:r>
              <w:rPr>
                <w:b/>
                <w:sz w:val="36"/>
                <w:szCs w:val="36"/>
              </w:rPr>
              <w:t>have to</w:t>
            </w:r>
            <w:proofErr w:type="gramEnd"/>
            <w:r>
              <w:rPr>
                <w:b/>
                <w:sz w:val="36"/>
                <w:szCs w:val="36"/>
              </w:rPr>
              <w:t xml:space="preserve"> select from the options.</w:t>
            </w:r>
          </w:p>
        </w:tc>
      </w:tr>
      <w:tr w:rsidR="005626BB" w14:paraId="2797F41C"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668205D"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3AE7A56" w14:textId="77777777" w:rsidR="005626BB" w:rsidRDefault="00000000">
            <w:pPr>
              <w:spacing w:before="240" w:after="120" w:line="259" w:lineRule="auto"/>
              <w:ind w:left="0" w:right="0" w:firstLine="0"/>
              <w:rPr>
                <w:b/>
                <w:sz w:val="36"/>
                <w:szCs w:val="36"/>
              </w:rPr>
            </w:pPr>
            <w:r>
              <w:rPr>
                <w:b/>
                <w:sz w:val="36"/>
                <w:szCs w:val="36"/>
              </w:rPr>
              <w:t>N/A</w:t>
            </w:r>
          </w:p>
        </w:tc>
      </w:tr>
      <w:tr w:rsidR="005626BB" w14:paraId="2EEC260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B7C98DD"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600FCB9" w14:textId="77777777" w:rsidR="005626BB" w:rsidRDefault="00000000">
            <w:pPr>
              <w:spacing w:before="240" w:after="120" w:line="259" w:lineRule="auto"/>
              <w:ind w:left="0" w:right="0" w:firstLine="0"/>
              <w:rPr>
                <w:b/>
                <w:sz w:val="36"/>
                <w:szCs w:val="36"/>
              </w:rPr>
            </w:pPr>
            <w:r>
              <w:rPr>
                <w:b/>
                <w:sz w:val="36"/>
                <w:szCs w:val="36"/>
              </w:rPr>
              <w:t>N/A</w:t>
            </w:r>
          </w:p>
        </w:tc>
      </w:tr>
      <w:tr w:rsidR="005626BB" w14:paraId="12A859B2"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47B3501"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5AD4120" w14:textId="77777777" w:rsidR="005626BB" w:rsidRDefault="00000000">
            <w:pPr>
              <w:spacing w:before="240" w:after="120" w:line="259" w:lineRule="auto"/>
              <w:ind w:left="0" w:right="0" w:firstLine="0"/>
              <w:rPr>
                <w:b/>
                <w:sz w:val="36"/>
                <w:szCs w:val="36"/>
              </w:rPr>
            </w:pPr>
            <w:r>
              <w:rPr>
                <w:b/>
                <w:sz w:val="36"/>
                <w:szCs w:val="36"/>
              </w:rPr>
              <w:t>High</w:t>
            </w:r>
          </w:p>
        </w:tc>
      </w:tr>
    </w:tbl>
    <w:p w14:paraId="5F85B8E2" w14:textId="77777777" w:rsidR="005626BB" w:rsidRDefault="005626BB">
      <w:pPr>
        <w:spacing w:after="37" w:line="259" w:lineRule="auto"/>
        <w:ind w:left="884" w:right="0" w:firstLine="0"/>
        <w:rPr>
          <w:b/>
          <w:sz w:val="36"/>
          <w:szCs w:val="36"/>
        </w:rPr>
      </w:pPr>
    </w:p>
    <w:p w14:paraId="2812B149" w14:textId="77777777" w:rsidR="005626BB" w:rsidRDefault="005626BB">
      <w:pPr>
        <w:spacing w:after="37" w:line="259" w:lineRule="auto"/>
        <w:ind w:left="884" w:right="0" w:firstLine="0"/>
        <w:rPr>
          <w:b/>
          <w:sz w:val="36"/>
          <w:szCs w:val="36"/>
        </w:rPr>
      </w:pPr>
    </w:p>
    <w:p w14:paraId="702808AC"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2:Type</w:t>
      </w:r>
      <w:proofErr w:type="gramEnd"/>
      <w:r>
        <w:rPr>
          <w:b/>
          <w:sz w:val="36"/>
          <w:szCs w:val="36"/>
        </w:rPr>
        <w:t xml:space="preserve"> message </w:t>
      </w:r>
    </w:p>
    <w:tbl>
      <w:tblPr>
        <w:tblStyle w:val="afff1"/>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63A1E865"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AE18F71"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4A48BDB0" w14:textId="77777777" w:rsidR="005626BB" w:rsidRDefault="00000000">
            <w:pPr>
              <w:spacing w:before="240" w:after="120" w:line="259" w:lineRule="auto"/>
              <w:ind w:left="0" w:right="0" w:firstLine="0"/>
              <w:rPr>
                <w:b/>
                <w:sz w:val="36"/>
                <w:szCs w:val="36"/>
              </w:rPr>
            </w:pPr>
            <w:r>
              <w:rPr>
                <w:b/>
                <w:sz w:val="36"/>
                <w:szCs w:val="36"/>
              </w:rPr>
              <w:t>M2-UC-1.2</w:t>
            </w:r>
          </w:p>
        </w:tc>
      </w:tr>
      <w:tr w:rsidR="005626BB" w14:paraId="76E2A0B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55D5444"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8768BEB" w14:textId="77777777" w:rsidR="005626BB" w:rsidRDefault="00000000">
            <w:pPr>
              <w:spacing w:before="240" w:after="120" w:line="259" w:lineRule="auto"/>
              <w:ind w:left="0" w:right="0" w:firstLine="0"/>
              <w:rPr>
                <w:b/>
                <w:sz w:val="36"/>
                <w:szCs w:val="36"/>
              </w:rPr>
            </w:pPr>
            <w:r>
              <w:rPr>
                <w:b/>
                <w:sz w:val="36"/>
                <w:szCs w:val="36"/>
              </w:rPr>
              <w:t>Type Message</w:t>
            </w:r>
          </w:p>
        </w:tc>
      </w:tr>
      <w:tr w:rsidR="005626BB" w14:paraId="51A4731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F3B9CE9" w14:textId="77777777" w:rsidR="005626BB" w:rsidRDefault="00000000">
            <w:pPr>
              <w:spacing w:before="240" w:after="240" w:line="259" w:lineRule="auto"/>
              <w:ind w:left="0" w:right="0" w:firstLine="0"/>
              <w:rPr>
                <w:b/>
                <w:sz w:val="36"/>
                <w:szCs w:val="36"/>
              </w:rPr>
            </w:pPr>
            <w:r>
              <w:rPr>
                <w:b/>
                <w:sz w:val="36"/>
                <w:szCs w:val="36"/>
              </w:rPr>
              <w:lastRenderedPageBreak/>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CFF852A" w14:textId="77777777" w:rsidR="005626BB" w:rsidRDefault="00000000">
            <w:pPr>
              <w:spacing w:before="240" w:after="120" w:line="259" w:lineRule="auto"/>
              <w:ind w:left="0" w:right="0" w:firstLine="0"/>
              <w:rPr>
                <w:b/>
                <w:sz w:val="36"/>
                <w:szCs w:val="36"/>
              </w:rPr>
            </w:pPr>
            <w:r>
              <w:rPr>
                <w:b/>
                <w:sz w:val="36"/>
                <w:szCs w:val="36"/>
              </w:rPr>
              <w:t xml:space="preserve">The user must be in talk </w:t>
            </w:r>
            <w:proofErr w:type="spellStart"/>
            <w:proofErr w:type="gramStart"/>
            <w:r>
              <w:rPr>
                <w:b/>
                <w:sz w:val="36"/>
                <w:szCs w:val="36"/>
              </w:rPr>
              <w:t>mode.System</w:t>
            </w:r>
            <w:proofErr w:type="spellEnd"/>
            <w:proofErr w:type="gramEnd"/>
            <w:r>
              <w:rPr>
                <w:b/>
                <w:sz w:val="36"/>
                <w:szCs w:val="36"/>
              </w:rPr>
              <w:t xml:space="preserve"> is unable to give options. </w:t>
            </w:r>
          </w:p>
        </w:tc>
      </w:tr>
      <w:tr w:rsidR="005626BB" w14:paraId="695589FA"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CE073EE"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9CC2FE0"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5095DA82"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19B215A"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75B31E5" w14:textId="77777777" w:rsidR="005626BB" w:rsidRDefault="00000000">
            <w:pPr>
              <w:spacing w:before="240" w:after="120" w:line="259" w:lineRule="auto"/>
              <w:ind w:left="0" w:right="0" w:firstLine="0"/>
              <w:rPr>
                <w:b/>
                <w:sz w:val="36"/>
                <w:szCs w:val="36"/>
              </w:rPr>
            </w:pPr>
            <w:r>
              <w:rPr>
                <w:b/>
                <w:sz w:val="36"/>
                <w:szCs w:val="36"/>
              </w:rPr>
              <w:t>To tell the queries by typing.</w:t>
            </w:r>
          </w:p>
        </w:tc>
      </w:tr>
      <w:tr w:rsidR="005626BB" w14:paraId="4E05E3DE"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FEC8F89"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14B3A3C" w14:textId="77777777" w:rsidR="005626BB" w:rsidRDefault="00000000">
            <w:pPr>
              <w:spacing w:before="240" w:after="120" w:line="259" w:lineRule="auto"/>
              <w:ind w:left="0" w:right="0" w:firstLine="0"/>
              <w:rPr>
                <w:b/>
                <w:sz w:val="36"/>
                <w:szCs w:val="36"/>
              </w:rPr>
            </w:pPr>
            <w:r>
              <w:rPr>
                <w:b/>
                <w:sz w:val="36"/>
                <w:szCs w:val="36"/>
              </w:rPr>
              <w:t>N/A</w:t>
            </w:r>
          </w:p>
        </w:tc>
      </w:tr>
      <w:tr w:rsidR="005626BB" w14:paraId="3237042C"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3038DD8"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A657B46" w14:textId="77777777" w:rsidR="005626BB" w:rsidRDefault="00000000">
            <w:pPr>
              <w:spacing w:before="240" w:after="120" w:line="259" w:lineRule="auto"/>
              <w:ind w:left="0" w:right="0" w:firstLine="0"/>
              <w:rPr>
                <w:b/>
                <w:sz w:val="36"/>
                <w:szCs w:val="36"/>
              </w:rPr>
            </w:pPr>
            <w:r>
              <w:rPr>
                <w:b/>
                <w:sz w:val="36"/>
                <w:szCs w:val="36"/>
              </w:rPr>
              <w:t>M2-UC-1.1</w:t>
            </w:r>
          </w:p>
        </w:tc>
      </w:tr>
      <w:tr w:rsidR="005626BB" w14:paraId="58AC7D4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3A7DA5D"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970D51C" w14:textId="77777777" w:rsidR="005626BB" w:rsidRDefault="00000000">
            <w:pPr>
              <w:spacing w:before="240" w:after="120" w:line="259" w:lineRule="auto"/>
              <w:ind w:left="0" w:right="0" w:firstLine="0"/>
              <w:rPr>
                <w:b/>
                <w:sz w:val="36"/>
                <w:szCs w:val="36"/>
              </w:rPr>
            </w:pPr>
            <w:r>
              <w:rPr>
                <w:b/>
                <w:sz w:val="36"/>
                <w:szCs w:val="36"/>
              </w:rPr>
              <w:t>medium</w:t>
            </w:r>
          </w:p>
        </w:tc>
      </w:tr>
    </w:tbl>
    <w:p w14:paraId="6C4EA1B2" w14:textId="77777777" w:rsidR="005626BB" w:rsidRDefault="005626BB">
      <w:pPr>
        <w:spacing w:after="37" w:line="259" w:lineRule="auto"/>
        <w:ind w:left="884" w:right="0" w:firstLine="0"/>
        <w:rPr>
          <w:b/>
          <w:sz w:val="36"/>
          <w:szCs w:val="36"/>
        </w:rPr>
      </w:pPr>
    </w:p>
    <w:p w14:paraId="1F9E1D81" w14:textId="77777777" w:rsidR="005626BB" w:rsidRDefault="005626BB">
      <w:pPr>
        <w:spacing w:after="37" w:line="259" w:lineRule="auto"/>
        <w:ind w:left="884" w:right="0" w:firstLine="0"/>
        <w:rPr>
          <w:b/>
          <w:sz w:val="36"/>
          <w:szCs w:val="36"/>
        </w:rPr>
      </w:pPr>
    </w:p>
    <w:p w14:paraId="0FDEB0D0" w14:textId="77777777" w:rsidR="005626BB" w:rsidRDefault="005626BB">
      <w:pPr>
        <w:spacing w:after="37" w:line="259" w:lineRule="auto"/>
        <w:ind w:left="884" w:right="0" w:firstLine="0"/>
        <w:rPr>
          <w:b/>
          <w:sz w:val="36"/>
          <w:szCs w:val="36"/>
        </w:rPr>
      </w:pPr>
    </w:p>
    <w:p w14:paraId="6D31D1F5" w14:textId="77777777" w:rsidR="005626BB" w:rsidRDefault="005626BB">
      <w:pPr>
        <w:spacing w:after="37" w:line="259" w:lineRule="auto"/>
        <w:ind w:left="884" w:right="0" w:firstLine="0"/>
        <w:rPr>
          <w:b/>
          <w:sz w:val="36"/>
          <w:szCs w:val="36"/>
        </w:rPr>
      </w:pPr>
    </w:p>
    <w:p w14:paraId="2B509F43"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3:Problem</w:t>
      </w:r>
      <w:proofErr w:type="gramEnd"/>
      <w:r>
        <w:rPr>
          <w:b/>
          <w:sz w:val="36"/>
          <w:szCs w:val="36"/>
        </w:rPr>
        <w:t xml:space="preserve"> Statement</w:t>
      </w:r>
    </w:p>
    <w:tbl>
      <w:tblPr>
        <w:tblStyle w:val="afff2"/>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17529525"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EFA9F89"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7FC72E92" w14:textId="77777777" w:rsidR="005626BB" w:rsidRDefault="00000000">
            <w:pPr>
              <w:spacing w:before="240" w:after="120" w:line="259" w:lineRule="auto"/>
              <w:ind w:left="0" w:right="0" w:firstLine="0"/>
              <w:rPr>
                <w:b/>
                <w:sz w:val="36"/>
                <w:szCs w:val="36"/>
              </w:rPr>
            </w:pPr>
            <w:r>
              <w:rPr>
                <w:b/>
                <w:sz w:val="36"/>
                <w:szCs w:val="36"/>
              </w:rPr>
              <w:t>M2-UC-1.3</w:t>
            </w:r>
          </w:p>
        </w:tc>
      </w:tr>
      <w:tr w:rsidR="005626BB" w14:paraId="72FA440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6307AE4" w14:textId="77777777" w:rsidR="005626BB" w:rsidRDefault="00000000">
            <w:pPr>
              <w:spacing w:before="240" w:after="240" w:line="259" w:lineRule="auto"/>
              <w:ind w:left="0" w:right="0" w:firstLine="0"/>
              <w:rPr>
                <w:b/>
                <w:sz w:val="36"/>
                <w:szCs w:val="36"/>
              </w:rPr>
            </w:pPr>
            <w:r>
              <w:rPr>
                <w:b/>
                <w:sz w:val="36"/>
                <w:szCs w:val="36"/>
              </w:rPr>
              <w:lastRenderedPageBreak/>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CE75D7D" w14:textId="77777777" w:rsidR="005626BB" w:rsidRDefault="00000000">
            <w:pPr>
              <w:spacing w:before="240" w:after="120" w:line="259" w:lineRule="auto"/>
              <w:ind w:left="0" w:right="0" w:firstLine="0"/>
              <w:rPr>
                <w:b/>
                <w:sz w:val="36"/>
                <w:szCs w:val="36"/>
              </w:rPr>
            </w:pPr>
            <w:r>
              <w:rPr>
                <w:b/>
                <w:sz w:val="36"/>
                <w:szCs w:val="36"/>
              </w:rPr>
              <w:t>Problem statement</w:t>
            </w:r>
          </w:p>
        </w:tc>
      </w:tr>
      <w:tr w:rsidR="005626BB" w14:paraId="5B1D6BE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6107C31"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1790764" w14:textId="77777777" w:rsidR="005626BB" w:rsidRDefault="00000000">
            <w:pPr>
              <w:spacing w:before="240" w:after="120" w:line="259" w:lineRule="auto"/>
              <w:ind w:left="0" w:right="0" w:firstLine="0"/>
              <w:rPr>
                <w:b/>
                <w:sz w:val="36"/>
                <w:szCs w:val="36"/>
              </w:rPr>
            </w:pPr>
            <w:r>
              <w:rPr>
                <w:b/>
                <w:sz w:val="36"/>
                <w:szCs w:val="36"/>
              </w:rPr>
              <w:t xml:space="preserve">System understands the issue and then proceeds to next. </w:t>
            </w:r>
          </w:p>
        </w:tc>
      </w:tr>
      <w:tr w:rsidR="005626BB" w14:paraId="03BB867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2C08DCD"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00CBD01"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729EABF1"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C213D92"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243EB17" w14:textId="77777777" w:rsidR="005626BB" w:rsidRDefault="00000000">
            <w:pPr>
              <w:spacing w:before="240" w:after="120" w:line="259" w:lineRule="auto"/>
              <w:ind w:left="0" w:right="0" w:firstLine="0"/>
              <w:rPr>
                <w:b/>
                <w:sz w:val="36"/>
                <w:szCs w:val="36"/>
              </w:rPr>
            </w:pPr>
            <w:r>
              <w:rPr>
                <w:b/>
                <w:sz w:val="36"/>
                <w:szCs w:val="36"/>
              </w:rPr>
              <w:t>system will be able to understand the exact issue.</w:t>
            </w:r>
          </w:p>
        </w:tc>
      </w:tr>
      <w:tr w:rsidR="005626BB" w14:paraId="1C36C59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C372D8B"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BDB0409" w14:textId="77777777" w:rsidR="005626BB" w:rsidRDefault="00000000">
            <w:pPr>
              <w:spacing w:before="240" w:after="120" w:line="259" w:lineRule="auto"/>
              <w:ind w:left="0" w:right="0" w:firstLine="0"/>
              <w:rPr>
                <w:b/>
                <w:sz w:val="36"/>
                <w:szCs w:val="36"/>
              </w:rPr>
            </w:pPr>
            <w:r>
              <w:rPr>
                <w:b/>
                <w:sz w:val="36"/>
                <w:szCs w:val="36"/>
              </w:rPr>
              <w:t>N/A</w:t>
            </w:r>
          </w:p>
        </w:tc>
      </w:tr>
      <w:tr w:rsidR="005626BB" w14:paraId="3CC0B59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C479A5B"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1F98719" w14:textId="77777777" w:rsidR="005626BB" w:rsidRDefault="00000000">
            <w:pPr>
              <w:spacing w:before="240" w:after="120" w:line="259" w:lineRule="auto"/>
              <w:ind w:left="0" w:right="0" w:firstLine="0"/>
              <w:rPr>
                <w:b/>
                <w:sz w:val="36"/>
                <w:szCs w:val="36"/>
              </w:rPr>
            </w:pPr>
            <w:r>
              <w:rPr>
                <w:b/>
                <w:sz w:val="36"/>
                <w:szCs w:val="36"/>
              </w:rPr>
              <w:t>M2-UC-1.</w:t>
            </w:r>
            <w:proofErr w:type="gramStart"/>
            <w:r>
              <w:rPr>
                <w:b/>
                <w:sz w:val="36"/>
                <w:szCs w:val="36"/>
              </w:rPr>
              <w:t>1,M</w:t>
            </w:r>
            <w:proofErr w:type="gramEnd"/>
            <w:r>
              <w:rPr>
                <w:b/>
                <w:sz w:val="36"/>
                <w:szCs w:val="36"/>
              </w:rPr>
              <w:t>2-UC-1.2</w:t>
            </w:r>
          </w:p>
        </w:tc>
      </w:tr>
      <w:tr w:rsidR="005626BB" w14:paraId="3BDEBF1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803C7E3"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4181B5E" w14:textId="77777777" w:rsidR="005626BB" w:rsidRDefault="00000000">
            <w:pPr>
              <w:spacing w:before="240" w:after="120" w:line="259" w:lineRule="auto"/>
              <w:ind w:left="0" w:right="0" w:firstLine="0"/>
              <w:rPr>
                <w:b/>
                <w:sz w:val="36"/>
                <w:szCs w:val="36"/>
              </w:rPr>
            </w:pPr>
            <w:r>
              <w:rPr>
                <w:b/>
                <w:sz w:val="36"/>
                <w:szCs w:val="36"/>
              </w:rPr>
              <w:t>High</w:t>
            </w:r>
          </w:p>
        </w:tc>
      </w:tr>
    </w:tbl>
    <w:p w14:paraId="6B54A173" w14:textId="77777777" w:rsidR="005626BB" w:rsidRDefault="005626BB">
      <w:pPr>
        <w:spacing w:after="37" w:line="259" w:lineRule="auto"/>
        <w:ind w:left="884" w:right="0" w:firstLine="0"/>
        <w:rPr>
          <w:b/>
          <w:sz w:val="36"/>
          <w:szCs w:val="36"/>
        </w:rPr>
      </w:pPr>
    </w:p>
    <w:p w14:paraId="28C2B469" w14:textId="77777777" w:rsidR="005626BB" w:rsidRDefault="005626BB">
      <w:pPr>
        <w:spacing w:after="37" w:line="259" w:lineRule="auto"/>
        <w:ind w:left="884" w:right="0" w:firstLine="0"/>
        <w:rPr>
          <w:b/>
          <w:sz w:val="36"/>
          <w:szCs w:val="36"/>
        </w:rPr>
      </w:pPr>
    </w:p>
    <w:p w14:paraId="508FEEE5" w14:textId="77777777" w:rsidR="005626BB" w:rsidRDefault="005626BB">
      <w:pPr>
        <w:spacing w:after="37" w:line="259" w:lineRule="auto"/>
        <w:ind w:left="884" w:right="0" w:firstLine="0"/>
        <w:rPr>
          <w:b/>
          <w:sz w:val="36"/>
          <w:szCs w:val="36"/>
        </w:rPr>
      </w:pPr>
    </w:p>
    <w:p w14:paraId="3CCC9D5C"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4:Problem</w:t>
      </w:r>
      <w:proofErr w:type="gramEnd"/>
      <w:r>
        <w:rPr>
          <w:b/>
          <w:sz w:val="36"/>
          <w:szCs w:val="36"/>
        </w:rPr>
        <w:t xml:space="preserve"> Solution</w:t>
      </w:r>
    </w:p>
    <w:tbl>
      <w:tblPr>
        <w:tblStyle w:val="afff3"/>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5BF746D2"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0BDA7EB"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56DF9F83" w14:textId="77777777" w:rsidR="005626BB" w:rsidRDefault="00000000">
            <w:pPr>
              <w:spacing w:before="240" w:after="120" w:line="259" w:lineRule="auto"/>
              <w:ind w:left="0" w:right="0" w:firstLine="0"/>
              <w:rPr>
                <w:b/>
                <w:sz w:val="36"/>
                <w:szCs w:val="36"/>
              </w:rPr>
            </w:pPr>
            <w:r>
              <w:rPr>
                <w:b/>
                <w:sz w:val="36"/>
                <w:szCs w:val="36"/>
              </w:rPr>
              <w:t>M2-UC-3.4</w:t>
            </w:r>
          </w:p>
        </w:tc>
      </w:tr>
      <w:tr w:rsidR="005626BB" w14:paraId="58D47A7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864C526" w14:textId="77777777" w:rsidR="005626BB" w:rsidRDefault="00000000">
            <w:pPr>
              <w:spacing w:before="240" w:after="240" w:line="259" w:lineRule="auto"/>
              <w:ind w:left="0" w:right="0" w:firstLine="0"/>
              <w:rPr>
                <w:b/>
                <w:sz w:val="36"/>
                <w:szCs w:val="36"/>
              </w:rPr>
            </w:pPr>
            <w:r>
              <w:rPr>
                <w:b/>
                <w:sz w:val="36"/>
                <w:szCs w:val="36"/>
              </w:rPr>
              <w:lastRenderedPageBreak/>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CEC1B00" w14:textId="77777777" w:rsidR="005626BB" w:rsidRDefault="00000000">
            <w:pPr>
              <w:spacing w:before="240" w:after="120" w:line="259" w:lineRule="auto"/>
              <w:ind w:left="0" w:right="0" w:firstLine="0"/>
              <w:rPr>
                <w:b/>
                <w:sz w:val="36"/>
                <w:szCs w:val="36"/>
              </w:rPr>
            </w:pPr>
            <w:r>
              <w:rPr>
                <w:b/>
                <w:sz w:val="36"/>
                <w:szCs w:val="36"/>
              </w:rPr>
              <w:t>Problem solutions</w:t>
            </w:r>
          </w:p>
        </w:tc>
      </w:tr>
      <w:tr w:rsidR="005626BB" w14:paraId="79EB924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A6AC1D4"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C9ACE5D" w14:textId="77777777" w:rsidR="005626BB" w:rsidRDefault="00000000">
            <w:pPr>
              <w:spacing w:before="240" w:after="120" w:line="259" w:lineRule="auto"/>
              <w:ind w:left="0" w:right="0" w:firstLine="0"/>
              <w:rPr>
                <w:b/>
                <w:sz w:val="36"/>
                <w:szCs w:val="36"/>
              </w:rPr>
            </w:pPr>
            <w:r>
              <w:rPr>
                <w:b/>
                <w:sz w:val="36"/>
                <w:szCs w:val="36"/>
              </w:rPr>
              <w:t xml:space="preserve">different solutions are given </w:t>
            </w:r>
          </w:p>
        </w:tc>
      </w:tr>
      <w:tr w:rsidR="005626BB" w14:paraId="124C95A3" w14:textId="77777777">
        <w:trPr>
          <w:trHeight w:val="1121"/>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D57E5D1"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01860F7"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5F3A0360"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F1540A5"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D5DB6C9" w14:textId="77777777" w:rsidR="005626BB" w:rsidRDefault="00000000">
            <w:pPr>
              <w:spacing w:before="240" w:after="120" w:line="259" w:lineRule="auto"/>
              <w:ind w:left="0" w:right="0" w:firstLine="0"/>
              <w:rPr>
                <w:b/>
                <w:sz w:val="36"/>
                <w:szCs w:val="36"/>
              </w:rPr>
            </w:pPr>
            <w:r>
              <w:rPr>
                <w:b/>
                <w:sz w:val="36"/>
                <w:szCs w:val="36"/>
              </w:rPr>
              <w:t>to give solutions to the problem.</w:t>
            </w:r>
          </w:p>
        </w:tc>
      </w:tr>
      <w:tr w:rsidR="005626BB" w14:paraId="61FE192D"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FA06938"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7F16009" w14:textId="77777777" w:rsidR="005626BB" w:rsidRDefault="00000000">
            <w:pPr>
              <w:spacing w:before="240" w:after="120" w:line="259" w:lineRule="auto"/>
              <w:ind w:left="0" w:right="0" w:firstLine="0"/>
              <w:rPr>
                <w:b/>
                <w:sz w:val="36"/>
                <w:szCs w:val="36"/>
              </w:rPr>
            </w:pPr>
            <w:r>
              <w:rPr>
                <w:b/>
                <w:sz w:val="36"/>
                <w:szCs w:val="36"/>
              </w:rPr>
              <w:t>N/A</w:t>
            </w:r>
          </w:p>
        </w:tc>
      </w:tr>
      <w:tr w:rsidR="005626BB" w14:paraId="5A4ADBB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C18C05E"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C98BB01" w14:textId="77777777" w:rsidR="005626BB" w:rsidRDefault="00000000">
            <w:pPr>
              <w:spacing w:before="240" w:after="120" w:line="259" w:lineRule="auto"/>
              <w:ind w:left="0" w:right="0" w:firstLine="0"/>
              <w:rPr>
                <w:b/>
                <w:sz w:val="36"/>
                <w:szCs w:val="36"/>
              </w:rPr>
            </w:pPr>
            <w:r>
              <w:rPr>
                <w:b/>
                <w:sz w:val="36"/>
                <w:szCs w:val="36"/>
              </w:rPr>
              <w:t>M2-UC-3.</w:t>
            </w:r>
            <w:proofErr w:type="gramStart"/>
            <w:r>
              <w:rPr>
                <w:b/>
                <w:sz w:val="36"/>
                <w:szCs w:val="36"/>
              </w:rPr>
              <w:t>1,M</w:t>
            </w:r>
            <w:proofErr w:type="gramEnd"/>
            <w:r>
              <w:rPr>
                <w:b/>
                <w:sz w:val="36"/>
                <w:szCs w:val="36"/>
              </w:rPr>
              <w:t>2-UC-3.2,M2-UC-3.3.</w:t>
            </w:r>
          </w:p>
        </w:tc>
      </w:tr>
      <w:tr w:rsidR="005626BB" w14:paraId="62DF12E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4DC1131"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98C3522" w14:textId="77777777" w:rsidR="005626BB" w:rsidRDefault="00000000">
            <w:pPr>
              <w:spacing w:before="240" w:after="120" w:line="259" w:lineRule="auto"/>
              <w:ind w:left="0" w:right="0" w:firstLine="0"/>
              <w:rPr>
                <w:b/>
                <w:sz w:val="36"/>
                <w:szCs w:val="36"/>
              </w:rPr>
            </w:pPr>
            <w:r>
              <w:rPr>
                <w:b/>
                <w:sz w:val="36"/>
                <w:szCs w:val="36"/>
              </w:rPr>
              <w:t>High</w:t>
            </w:r>
          </w:p>
        </w:tc>
      </w:tr>
    </w:tbl>
    <w:p w14:paraId="22E4C837" w14:textId="77777777" w:rsidR="005626BB" w:rsidRDefault="00000000">
      <w:pPr>
        <w:spacing w:after="37" w:line="259" w:lineRule="auto"/>
        <w:ind w:left="884" w:right="0" w:firstLine="0"/>
        <w:rPr>
          <w:b/>
          <w:sz w:val="36"/>
          <w:szCs w:val="36"/>
        </w:rPr>
      </w:pPr>
      <w:r>
        <w:rPr>
          <w:b/>
          <w:sz w:val="36"/>
          <w:szCs w:val="36"/>
        </w:rPr>
        <w:t xml:space="preserve"> </w:t>
      </w:r>
    </w:p>
    <w:p w14:paraId="3DE1A479" w14:textId="77777777" w:rsidR="005626BB" w:rsidRDefault="005626BB">
      <w:pPr>
        <w:spacing w:after="200" w:line="276" w:lineRule="auto"/>
        <w:ind w:left="360" w:right="0" w:firstLine="0"/>
        <w:rPr>
          <w:b/>
          <w:sz w:val="36"/>
          <w:szCs w:val="36"/>
        </w:rPr>
      </w:pPr>
    </w:p>
    <w:p w14:paraId="146F7C2B" w14:textId="77777777" w:rsidR="005626BB" w:rsidRDefault="005626BB">
      <w:pPr>
        <w:spacing w:after="200" w:line="276" w:lineRule="auto"/>
        <w:ind w:left="360" w:right="0" w:firstLine="0"/>
        <w:rPr>
          <w:b/>
          <w:sz w:val="36"/>
          <w:szCs w:val="36"/>
        </w:rPr>
      </w:pPr>
    </w:p>
    <w:p w14:paraId="13FB38AB" w14:textId="77777777" w:rsidR="005626BB" w:rsidRDefault="005626BB">
      <w:pPr>
        <w:spacing w:after="200" w:line="276" w:lineRule="auto"/>
        <w:ind w:left="360" w:right="0" w:firstLine="0"/>
        <w:rPr>
          <w:b/>
          <w:sz w:val="36"/>
          <w:szCs w:val="36"/>
        </w:rPr>
      </w:pPr>
    </w:p>
    <w:p w14:paraId="27B9B0B2" w14:textId="77777777" w:rsidR="005626BB" w:rsidRDefault="00000000">
      <w:pPr>
        <w:spacing w:after="200" w:line="276" w:lineRule="auto"/>
        <w:ind w:left="360" w:right="0" w:firstLine="0"/>
        <w:rPr>
          <w:b/>
          <w:sz w:val="36"/>
          <w:szCs w:val="36"/>
        </w:rPr>
      </w:pPr>
      <w:r>
        <w:rPr>
          <w:b/>
          <w:sz w:val="36"/>
          <w:szCs w:val="36"/>
        </w:rPr>
        <w:t>M3-UC-</w:t>
      </w:r>
      <w:proofErr w:type="gramStart"/>
      <w:r>
        <w:rPr>
          <w:b/>
          <w:sz w:val="36"/>
          <w:szCs w:val="36"/>
        </w:rPr>
        <w:t>1:registered</w:t>
      </w:r>
      <w:proofErr w:type="gramEnd"/>
      <w:r>
        <w:rPr>
          <w:b/>
          <w:sz w:val="36"/>
          <w:szCs w:val="36"/>
        </w:rPr>
        <w:t xml:space="preserve"> people management</w:t>
      </w:r>
    </w:p>
    <w:p w14:paraId="19BC5576" w14:textId="77777777" w:rsidR="005626BB" w:rsidRDefault="00000000">
      <w:pPr>
        <w:spacing w:after="200" w:line="276" w:lineRule="auto"/>
        <w:ind w:left="360" w:right="0" w:firstLine="0"/>
        <w:rPr>
          <w:b/>
          <w:sz w:val="36"/>
          <w:szCs w:val="36"/>
        </w:rPr>
      </w:pPr>
      <w:r>
        <w:rPr>
          <w:b/>
          <w:sz w:val="36"/>
          <w:szCs w:val="36"/>
        </w:rPr>
        <w:lastRenderedPageBreak/>
        <w:t>Table 1:  Email-ID</w:t>
      </w:r>
    </w:p>
    <w:tbl>
      <w:tblPr>
        <w:tblStyle w:val="afff4"/>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1D4D2AB4"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9275D91"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263D6B61" w14:textId="77777777" w:rsidR="005626BB" w:rsidRDefault="00000000">
            <w:pPr>
              <w:spacing w:before="240" w:after="120" w:line="259" w:lineRule="auto"/>
              <w:ind w:left="0" w:right="0" w:firstLine="0"/>
              <w:rPr>
                <w:b/>
                <w:sz w:val="36"/>
                <w:szCs w:val="36"/>
              </w:rPr>
            </w:pPr>
            <w:r>
              <w:rPr>
                <w:b/>
                <w:sz w:val="36"/>
                <w:szCs w:val="36"/>
              </w:rPr>
              <w:t>M3-UC-1.1</w:t>
            </w:r>
          </w:p>
        </w:tc>
      </w:tr>
      <w:tr w:rsidR="005626BB" w14:paraId="25C966B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46BF34A"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C6124B1" w14:textId="77777777" w:rsidR="005626BB" w:rsidRDefault="00000000">
            <w:pPr>
              <w:spacing w:before="240" w:after="120" w:line="259" w:lineRule="auto"/>
              <w:ind w:left="0" w:right="0" w:firstLine="0"/>
              <w:rPr>
                <w:b/>
                <w:sz w:val="36"/>
                <w:szCs w:val="36"/>
              </w:rPr>
            </w:pPr>
            <w:r>
              <w:rPr>
                <w:b/>
                <w:sz w:val="36"/>
                <w:szCs w:val="36"/>
              </w:rPr>
              <w:t>Email-Id</w:t>
            </w:r>
          </w:p>
        </w:tc>
      </w:tr>
      <w:tr w:rsidR="005626BB" w14:paraId="11288C03"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A76D1E6"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B5F46B5" w14:textId="77777777" w:rsidR="005626BB" w:rsidRDefault="00000000">
            <w:pPr>
              <w:spacing w:before="240" w:after="120" w:line="259" w:lineRule="auto"/>
              <w:ind w:left="0" w:right="0" w:firstLine="0"/>
              <w:rPr>
                <w:b/>
                <w:sz w:val="36"/>
                <w:szCs w:val="36"/>
              </w:rPr>
            </w:pPr>
            <w:r>
              <w:rPr>
                <w:b/>
                <w:sz w:val="36"/>
                <w:szCs w:val="36"/>
              </w:rPr>
              <w:t>The System must have stored the Email-ID of the user.</w:t>
            </w:r>
          </w:p>
        </w:tc>
      </w:tr>
      <w:tr w:rsidR="005626BB" w14:paraId="7054AE0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B90051D"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F2101F3"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10B973E2"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BA43753"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5EB58C5" w14:textId="77777777" w:rsidR="005626BB" w:rsidRDefault="00000000">
            <w:pPr>
              <w:spacing w:before="240" w:after="120" w:line="259" w:lineRule="auto"/>
              <w:ind w:left="0" w:right="0" w:firstLine="0"/>
              <w:rPr>
                <w:b/>
                <w:sz w:val="36"/>
                <w:szCs w:val="36"/>
              </w:rPr>
            </w:pPr>
            <w:r>
              <w:rPr>
                <w:b/>
                <w:sz w:val="36"/>
                <w:szCs w:val="36"/>
              </w:rPr>
              <w:t>System must have All users Ids to manage their respective account.</w:t>
            </w:r>
          </w:p>
        </w:tc>
      </w:tr>
      <w:tr w:rsidR="005626BB" w14:paraId="46143DAF"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59F514F"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BFF23FC" w14:textId="77777777" w:rsidR="005626BB" w:rsidRDefault="00000000">
            <w:pPr>
              <w:spacing w:before="240" w:after="120" w:line="259" w:lineRule="auto"/>
              <w:ind w:left="0" w:right="0" w:firstLine="0"/>
              <w:rPr>
                <w:b/>
                <w:sz w:val="36"/>
                <w:szCs w:val="36"/>
              </w:rPr>
            </w:pPr>
            <w:r>
              <w:rPr>
                <w:b/>
                <w:sz w:val="36"/>
                <w:szCs w:val="36"/>
              </w:rPr>
              <w:t>N/A</w:t>
            </w:r>
          </w:p>
        </w:tc>
      </w:tr>
      <w:tr w:rsidR="005626BB" w14:paraId="60C64C1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18F32D3"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D9D90BC" w14:textId="77777777" w:rsidR="005626BB" w:rsidRDefault="00000000">
            <w:pPr>
              <w:spacing w:before="240" w:after="120" w:line="259" w:lineRule="auto"/>
              <w:ind w:left="0" w:right="0" w:firstLine="0"/>
              <w:rPr>
                <w:b/>
                <w:sz w:val="36"/>
                <w:szCs w:val="36"/>
              </w:rPr>
            </w:pPr>
            <w:r>
              <w:rPr>
                <w:b/>
                <w:sz w:val="36"/>
                <w:szCs w:val="36"/>
              </w:rPr>
              <w:t>N/A</w:t>
            </w:r>
          </w:p>
        </w:tc>
      </w:tr>
      <w:tr w:rsidR="005626BB" w14:paraId="163F471E"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2621FB8"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9679801" w14:textId="77777777" w:rsidR="005626BB" w:rsidRDefault="00000000">
            <w:pPr>
              <w:spacing w:before="240" w:after="120" w:line="259" w:lineRule="auto"/>
              <w:ind w:left="0" w:right="0" w:firstLine="0"/>
              <w:rPr>
                <w:b/>
                <w:sz w:val="36"/>
                <w:szCs w:val="36"/>
              </w:rPr>
            </w:pPr>
            <w:r>
              <w:rPr>
                <w:b/>
                <w:sz w:val="36"/>
                <w:szCs w:val="36"/>
              </w:rPr>
              <w:t>High</w:t>
            </w:r>
          </w:p>
        </w:tc>
      </w:tr>
    </w:tbl>
    <w:p w14:paraId="1497FAFB" w14:textId="77777777" w:rsidR="005626BB" w:rsidRDefault="005626BB">
      <w:pPr>
        <w:spacing w:after="37" w:line="259" w:lineRule="auto"/>
        <w:ind w:left="884" w:right="0" w:firstLine="0"/>
        <w:rPr>
          <w:b/>
          <w:sz w:val="36"/>
          <w:szCs w:val="36"/>
        </w:rPr>
      </w:pPr>
    </w:p>
    <w:p w14:paraId="258421B0" w14:textId="77777777" w:rsidR="005626BB" w:rsidRDefault="00000000">
      <w:pPr>
        <w:spacing w:after="200" w:line="276" w:lineRule="auto"/>
        <w:ind w:left="360" w:right="0" w:firstLine="0"/>
        <w:rPr>
          <w:b/>
          <w:sz w:val="36"/>
          <w:szCs w:val="36"/>
        </w:rPr>
      </w:pPr>
      <w:r>
        <w:rPr>
          <w:b/>
          <w:sz w:val="36"/>
          <w:szCs w:val="36"/>
        </w:rPr>
        <w:t>Table 2: Space to talk</w:t>
      </w:r>
    </w:p>
    <w:tbl>
      <w:tblPr>
        <w:tblStyle w:val="afff5"/>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1F40DE44"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90D20BF" w14:textId="77777777" w:rsidR="005626BB" w:rsidRDefault="00000000">
            <w:pPr>
              <w:spacing w:before="240" w:after="240" w:line="259" w:lineRule="auto"/>
              <w:ind w:left="0" w:right="0" w:firstLine="0"/>
              <w:rPr>
                <w:b/>
                <w:sz w:val="36"/>
                <w:szCs w:val="36"/>
              </w:rPr>
            </w:pPr>
            <w:r>
              <w:rPr>
                <w:b/>
                <w:sz w:val="36"/>
                <w:szCs w:val="36"/>
              </w:rPr>
              <w:lastRenderedPageBreak/>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67AE27FC" w14:textId="77777777" w:rsidR="005626BB" w:rsidRDefault="00000000">
            <w:pPr>
              <w:spacing w:before="240" w:after="120" w:line="259" w:lineRule="auto"/>
              <w:ind w:left="0" w:right="0" w:firstLine="0"/>
              <w:rPr>
                <w:b/>
                <w:sz w:val="36"/>
                <w:szCs w:val="36"/>
              </w:rPr>
            </w:pPr>
            <w:r>
              <w:rPr>
                <w:b/>
                <w:sz w:val="36"/>
                <w:szCs w:val="36"/>
              </w:rPr>
              <w:t>M3-UC-1.2</w:t>
            </w:r>
          </w:p>
        </w:tc>
      </w:tr>
      <w:tr w:rsidR="005626BB" w14:paraId="1FA2F8BE"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69BA9E0"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CD0C1AD" w14:textId="77777777" w:rsidR="005626BB" w:rsidRDefault="00000000">
            <w:pPr>
              <w:spacing w:before="240" w:after="120" w:line="259" w:lineRule="auto"/>
              <w:ind w:left="0" w:right="0" w:firstLine="0"/>
              <w:rPr>
                <w:b/>
                <w:sz w:val="36"/>
                <w:szCs w:val="36"/>
              </w:rPr>
            </w:pPr>
            <w:r>
              <w:rPr>
                <w:b/>
                <w:sz w:val="36"/>
                <w:szCs w:val="36"/>
              </w:rPr>
              <w:t>Space to talk</w:t>
            </w:r>
          </w:p>
        </w:tc>
      </w:tr>
      <w:tr w:rsidR="005626BB" w14:paraId="3F11370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A2D6445"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A6C7D56" w14:textId="77777777" w:rsidR="005626BB" w:rsidRDefault="00000000">
            <w:pPr>
              <w:spacing w:before="240" w:after="120" w:line="259" w:lineRule="auto"/>
              <w:ind w:left="0" w:right="0" w:firstLine="0"/>
              <w:rPr>
                <w:b/>
                <w:sz w:val="36"/>
                <w:szCs w:val="36"/>
              </w:rPr>
            </w:pPr>
            <w:r>
              <w:rPr>
                <w:b/>
                <w:sz w:val="36"/>
                <w:szCs w:val="36"/>
              </w:rPr>
              <w:t>The system must give the user option to talk in general.</w:t>
            </w:r>
          </w:p>
        </w:tc>
      </w:tr>
      <w:tr w:rsidR="005626BB" w14:paraId="3FF12FD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2786814"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03D6FA7"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70AB7333"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2C4FA3D"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9C0B34C" w14:textId="77777777" w:rsidR="005626BB" w:rsidRDefault="00000000">
            <w:pPr>
              <w:spacing w:before="240" w:after="120" w:line="259" w:lineRule="auto"/>
              <w:ind w:left="0" w:right="0" w:firstLine="0"/>
              <w:rPr>
                <w:b/>
                <w:sz w:val="36"/>
                <w:szCs w:val="36"/>
              </w:rPr>
            </w:pPr>
            <w:r>
              <w:rPr>
                <w:b/>
                <w:sz w:val="36"/>
                <w:szCs w:val="36"/>
              </w:rPr>
              <w:t>System replies to the user according to the questions.</w:t>
            </w:r>
          </w:p>
        </w:tc>
      </w:tr>
      <w:tr w:rsidR="005626BB" w14:paraId="1E15323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C6F70D2"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A482DE3" w14:textId="77777777" w:rsidR="005626BB" w:rsidRDefault="00000000">
            <w:pPr>
              <w:spacing w:before="240" w:after="120" w:line="259" w:lineRule="auto"/>
              <w:ind w:left="0" w:right="0" w:firstLine="0"/>
              <w:rPr>
                <w:b/>
                <w:sz w:val="36"/>
                <w:szCs w:val="36"/>
              </w:rPr>
            </w:pPr>
            <w:r>
              <w:rPr>
                <w:b/>
                <w:sz w:val="36"/>
                <w:szCs w:val="36"/>
              </w:rPr>
              <w:t>N/A</w:t>
            </w:r>
          </w:p>
        </w:tc>
      </w:tr>
      <w:tr w:rsidR="005626BB" w14:paraId="5CD0F25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E3405CE"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CCF6E8E" w14:textId="77777777" w:rsidR="005626BB" w:rsidRDefault="00000000">
            <w:pPr>
              <w:spacing w:before="240" w:after="120" w:line="259" w:lineRule="auto"/>
              <w:ind w:left="0" w:right="0" w:firstLine="0"/>
              <w:rPr>
                <w:b/>
                <w:sz w:val="36"/>
                <w:szCs w:val="36"/>
              </w:rPr>
            </w:pPr>
            <w:r>
              <w:rPr>
                <w:b/>
                <w:sz w:val="36"/>
                <w:szCs w:val="36"/>
              </w:rPr>
              <w:t>N/A</w:t>
            </w:r>
          </w:p>
        </w:tc>
      </w:tr>
      <w:tr w:rsidR="005626BB" w14:paraId="0AD7C45D"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6EDA249"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577AA93" w14:textId="77777777" w:rsidR="005626BB" w:rsidRDefault="00000000">
            <w:pPr>
              <w:spacing w:before="240" w:after="120" w:line="259" w:lineRule="auto"/>
              <w:ind w:left="0" w:right="0" w:firstLine="0"/>
              <w:rPr>
                <w:b/>
                <w:sz w:val="36"/>
                <w:szCs w:val="36"/>
              </w:rPr>
            </w:pPr>
            <w:r>
              <w:rPr>
                <w:b/>
                <w:sz w:val="36"/>
                <w:szCs w:val="36"/>
              </w:rPr>
              <w:t>High</w:t>
            </w:r>
          </w:p>
        </w:tc>
      </w:tr>
    </w:tbl>
    <w:p w14:paraId="1294DA1C" w14:textId="77777777" w:rsidR="005626BB" w:rsidRDefault="005626BB">
      <w:pPr>
        <w:spacing w:after="37" w:line="259" w:lineRule="auto"/>
        <w:ind w:left="884" w:right="0" w:firstLine="0"/>
        <w:rPr>
          <w:b/>
          <w:sz w:val="36"/>
          <w:szCs w:val="36"/>
        </w:rPr>
      </w:pPr>
    </w:p>
    <w:p w14:paraId="73803218" w14:textId="77777777" w:rsidR="005626BB" w:rsidRDefault="005626BB">
      <w:pPr>
        <w:spacing w:after="37" w:line="259" w:lineRule="auto"/>
        <w:ind w:left="884" w:right="0" w:firstLine="0"/>
        <w:rPr>
          <w:b/>
          <w:sz w:val="36"/>
          <w:szCs w:val="36"/>
        </w:rPr>
      </w:pPr>
    </w:p>
    <w:p w14:paraId="180EBF54" w14:textId="77777777" w:rsidR="005626BB" w:rsidRDefault="005626BB">
      <w:pPr>
        <w:spacing w:after="37" w:line="259" w:lineRule="auto"/>
        <w:ind w:left="884" w:right="0" w:firstLine="0"/>
        <w:rPr>
          <w:b/>
          <w:sz w:val="36"/>
          <w:szCs w:val="36"/>
        </w:rPr>
      </w:pPr>
    </w:p>
    <w:p w14:paraId="08CEAFB1"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3:feelings</w:t>
      </w:r>
      <w:proofErr w:type="gramEnd"/>
    </w:p>
    <w:tbl>
      <w:tblPr>
        <w:tblStyle w:val="afff6"/>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6D7253EF"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C36D949" w14:textId="77777777" w:rsidR="005626BB" w:rsidRDefault="00000000">
            <w:pPr>
              <w:spacing w:before="240" w:after="240" w:line="259" w:lineRule="auto"/>
              <w:ind w:left="0" w:right="0" w:firstLine="0"/>
              <w:rPr>
                <w:b/>
                <w:sz w:val="36"/>
                <w:szCs w:val="36"/>
              </w:rPr>
            </w:pPr>
            <w:r>
              <w:rPr>
                <w:b/>
                <w:sz w:val="36"/>
                <w:szCs w:val="36"/>
              </w:rPr>
              <w:lastRenderedPageBreak/>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5F3ACA5E" w14:textId="77777777" w:rsidR="005626BB" w:rsidRDefault="00000000">
            <w:pPr>
              <w:spacing w:before="240" w:after="120" w:line="259" w:lineRule="auto"/>
              <w:ind w:left="0" w:right="0" w:firstLine="0"/>
              <w:rPr>
                <w:b/>
                <w:sz w:val="36"/>
                <w:szCs w:val="36"/>
              </w:rPr>
            </w:pPr>
            <w:r>
              <w:rPr>
                <w:b/>
                <w:sz w:val="36"/>
                <w:szCs w:val="36"/>
              </w:rPr>
              <w:t>M3-UC-1.3</w:t>
            </w:r>
          </w:p>
        </w:tc>
      </w:tr>
      <w:tr w:rsidR="005626BB" w14:paraId="0EBDA2D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60AE538"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B0876AC" w14:textId="77777777" w:rsidR="005626BB" w:rsidRDefault="00000000">
            <w:pPr>
              <w:spacing w:before="240" w:after="120" w:line="259" w:lineRule="auto"/>
              <w:ind w:left="0" w:right="0" w:firstLine="0"/>
              <w:rPr>
                <w:b/>
                <w:sz w:val="36"/>
                <w:szCs w:val="36"/>
              </w:rPr>
            </w:pPr>
            <w:r>
              <w:rPr>
                <w:b/>
                <w:sz w:val="36"/>
                <w:szCs w:val="36"/>
              </w:rPr>
              <w:t>feelings</w:t>
            </w:r>
          </w:p>
        </w:tc>
      </w:tr>
      <w:tr w:rsidR="005626BB" w14:paraId="4FB3F1C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C1BE8FF"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5C63388" w14:textId="77777777" w:rsidR="005626BB" w:rsidRDefault="00000000">
            <w:pPr>
              <w:spacing w:before="240" w:after="120" w:line="259" w:lineRule="auto"/>
              <w:ind w:left="0" w:right="0" w:firstLine="0"/>
              <w:rPr>
                <w:b/>
                <w:sz w:val="36"/>
                <w:szCs w:val="36"/>
              </w:rPr>
            </w:pPr>
            <w:r>
              <w:rPr>
                <w:b/>
                <w:sz w:val="36"/>
                <w:szCs w:val="36"/>
              </w:rPr>
              <w:t>The System must know the feelings and current mood of the user.</w:t>
            </w:r>
          </w:p>
        </w:tc>
      </w:tr>
      <w:tr w:rsidR="005626BB" w14:paraId="7BA3494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54E2AA4"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2C6B1E3"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3ABF14F9"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23EED47"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3219789" w14:textId="77777777" w:rsidR="005626BB" w:rsidRDefault="00000000">
            <w:pPr>
              <w:spacing w:before="240" w:after="120" w:line="259" w:lineRule="auto"/>
              <w:ind w:left="0" w:right="0" w:firstLine="0"/>
              <w:rPr>
                <w:b/>
                <w:sz w:val="36"/>
                <w:szCs w:val="36"/>
              </w:rPr>
            </w:pPr>
            <w:r>
              <w:rPr>
                <w:b/>
                <w:sz w:val="36"/>
                <w:szCs w:val="36"/>
              </w:rPr>
              <w:t>System replies according to the feelings of the user</w:t>
            </w:r>
          </w:p>
        </w:tc>
      </w:tr>
      <w:tr w:rsidR="005626BB" w14:paraId="5A9807AE"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F9462C2"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A9D9634" w14:textId="77777777" w:rsidR="005626BB" w:rsidRDefault="00000000">
            <w:pPr>
              <w:spacing w:before="240" w:after="120" w:line="259" w:lineRule="auto"/>
              <w:ind w:left="0" w:right="0" w:firstLine="0"/>
              <w:rPr>
                <w:b/>
                <w:sz w:val="36"/>
                <w:szCs w:val="36"/>
              </w:rPr>
            </w:pPr>
            <w:r>
              <w:rPr>
                <w:b/>
                <w:sz w:val="36"/>
                <w:szCs w:val="36"/>
              </w:rPr>
              <w:t>N/A</w:t>
            </w:r>
          </w:p>
        </w:tc>
      </w:tr>
      <w:tr w:rsidR="005626BB" w14:paraId="33CBE80E"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56B804C"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8258E2B" w14:textId="77777777" w:rsidR="005626BB" w:rsidRDefault="00000000">
            <w:pPr>
              <w:spacing w:before="240" w:after="120" w:line="259" w:lineRule="auto"/>
              <w:ind w:left="0" w:right="0" w:firstLine="0"/>
              <w:rPr>
                <w:b/>
                <w:sz w:val="36"/>
                <w:szCs w:val="36"/>
              </w:rPr>
            </w:pPr>
            <w:r>
              <w:rPr>
                <w:b/>
                <w:sz w:val="36"/>
                <w:szCs w:val="36"/>
              </w:rPr>
              <w:t>N/A</w:t>
            </w:r>
          </w:p>
        </w:tc>
      </w:tr>
      <w:tr w:rsidR="005626BB" w14:paraId="1FCA64C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0923229"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39B16E6" w14:textId="77777777" w:rsidR="005626BB" w:rsidRDefault="00000000">
            <w:pPr>
              <w:spacing w:before="240" w:after="120" w:line="259" w:lineRule="auto"/>
              <w:ind w:left="0" w:right="0" w:firstLine="0"/>
              <w:rPr>
                <w:b/>
                <w:sz w:val="36"/>
                <w:szCs w:val="36"/>
              </w:rPr>
            </w:pPr>
            <w:r>
              <w:rPr>
                <w:b/>
                <w:sz w:val="36"/>
                <w:szCs w:val="36"/>
              </w:rPr>
              <w:t>High</w:t>
            </w:r>
          </w:p>
        </w:tc>
      </w:tr>
    </w:tbl>
    <w:p w14:paraId="3287E282" w14:textId="77777777" w:rsidR="005626BB" w:rsidRDefault="005626BB">
      <w:pPr>
        <w:spacing w:after="37" w:line="259" w:lineRule="auto"/>
        <w:ind w:left="884" w:right="0" w:firstLine="0"/>
        <w:rPr>
          <w:b/>
          <w:sz w:val="36"/>
          <w:szCs w:val="36"/>
        </w:rPr>
      </w:pPr>
    </w:p>
    <w:p w14:paraId="22095704" w14:textId="77777777" w:rsidR="005626BB" w:rsidRDefault="00000000">
      <w:pPr>
        <w:spacing w:after="200" w:line="276" w:lineRule="auto"/>
        <w:ind w:left="360" w:right="0" w:firstLine="0"/>
        <w:rPr>
          <w:b/>
          <w:sz w:val="36"/>
          <w:szCs w:val="36"/>
        </w:rPr>
      </w:pPr>
      <w:r>
        <w:rPr>
          <w:b/>
          <w:sz w:val="36"/>
          <w:szCs w:val="36"/>
        </w:rPr>
        <w:t>Table 4:  Jokes</w:t>
      </w:r>
    </w:p>
    <w:tbl>
      <w:tblPr>
        <w:tblStyle w:val="afff7"/>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13741DD9"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B5BFA5C" w14:textId="77777777" w:rsidR="005626BB" w:rsidRDefault="00000000">
            <w:pPr>
              <w:spacing w:before="240" w:after="240" w:line="259" w:lineRule="auto"/>
              <w:ind w:left="0" w:right="0" w:firstLine="0"/>
              <w:rPr>
                <w:b/>
                <w:sz w:val="36"/>
                <w:szCs w:val="36"/>
              </w:rPr>
            </w:pPr>
            <w:r>
              <w:rPr>
                <w:b/>
                <w:sz w:val="36"/>
                <w:szCs w:val="36"/>
              </w:rPr>
              <w:lastRenderedPageBreak/>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72A08751" w14:textId="77777777" w:rsidR="005626BB" w:rsidRDefault="00000000">
            <w:pPr>
              <w:spacing w:before="240" w:after="120" w:line="259" w:lineRule="auto"/>
              <w:ind w:left="0" w:right="0" w:firstLine="0"/>
              <w:rPr>
                <w:b/>
                <w:sz w:val="36"/>
                <w:szCs w:val="36"/>
              </w:rPr>
            </w:pPr>
            <w:r>
              <w:rPr>
                <w:b/>
                <w:sz w:val="36"/>
                <w:szCs w:val="36"/>
              </w:rPr>
              <w:t>M3-UC-1.4</w:t>
            </w:r>
          </w:p>
        </w:tc>
      </w:tr>
      <w:tr w:rsidR="005626BB" w14:paraId="0213293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8A9C534"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3FF3EA5" w14:textId="77777777" w:rsidR="005626BB" w:rsidRDefault="00000000">
            <w:pPr>
              <w:spacing w:before="240" w:after="120" w:line="259" w:lineRule="auto"/>
              <w:ind w:left="0" w:right="0" w:firstLine="0"/>
              <w:rPr>
                <w:b/>
                <w:sz w:val="36"/>
                <w:szCs w:val="36"/>
              </w:rPr>
            </w:pPr>
            <w:r>
              <w:rPr>
                <w:b/>
                <w:sz w:val="36"/>
                <w:szCs w:val="36"/>
              </w:rPr>
              <w:t>Jokes</w:t>
            </w:r>
          </w:p>
        </w:tc>
      </w:tr>
      <w:tr w:rsidR="005626BB" w14:paraId="13F19D4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42104B0"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1BDA862" w14:textId="77777777" w:rsidR="005626BB" w:rsidRDefault="00000000">
            <w:pPr>
              <w:spacing w:before="240" w:after="120" w:line="259" w:lineRule="auto"/>
              <w:ind w:left="0" w:right="0" w:firstLine="0"/>
              <w:rPr>
                <w:b/>
                <w:sz w:val="36"/>
                <w:szCs w:val="36"/>
              </w:rPr>
            </w:pPr>
            <w:r>
              <w:rPr>
                <w:b/>
                <w:sz w:val="36"/>
                <w:szCs w:val="36"/>
              </w:rPr>
              <w:t xml:space="preserve">The System must use jokes for the user to entertain. </w:t>
            </w:r>
          </w:p>
        </w:tc>
      </w:tr>
      <w:tr w:rsidR="005626BB" w14:paraId="170844BD"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72B995D"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EA76632"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3F7FE797"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341BF75"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C5AB934" w14:textId="77777777" w:rsidR="005626BB" w:rsidRDefault="00000000">
            <w:pPr>
              <w:spacing w:before="240" w:after="120" w:line="259" w:lineRule="auto"/>
              <w:ind w:left="0" w:right="0" w:firstLine="0"/>
              <w:rPr>
                <w:b/>
                <w:sz w:val="36"/>
                <w:szCs w:val="36"/>
              </w:rPr>
            </w:pPr>
            <w:r>
              <w:rPr>
                <w:b/>
                <w:sz w:val="36"/>
                <w:szCs w:val="36"/>
              </w:rPr>
              <w:t>System replies with jokes sometimes to entertain the user in some situations.</w:t>
            </w:r>
          </w:p>
        </w:tc>
      </w:tr>
      <w:tr w:rsidR="005626BB" w14:paraId="110D89C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8E474AF"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F5D1578" w14:textId="77777777" w:rsidR="005626BB" w:rsidRDefault="00000000">
            <w:pPr>
              <w:spacing w:before="240" w:after="120" w:line="259" w:lineRule="auto"/>
              <w:ind w:left="0" w:right="0" w:firstLine="0"/>
              <w:rPr>
                <w:b/>
                <w:sz w:val="36"/>
                <w:szCs w:val="36"/>
              </w:rPr>
            </w:pPr>
            <w:r>
              <w:rPr>
                <w:b/>
                <w:sz w:val="36"/>
                <w:szCs w:val="36"/>
              </w:rPr>
              <w:t>N/A</w:t>
            </w:r>
          </w:p>
        </w:tc>
      </w:tr>
      <w:tr w:rsidR="005626BB" w14:paraId="545D181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F6AF0A1"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49E34D1" w14:textId="77777777" w:rsidR="005626BB" w:rsidRDefault="00000000">
            <w:pPr>
              <w:spacing w:before="240" w:after="120" w:line="259" w:lineRule="auto"/>
              <w:ind w:left="0" w:right="0" w:firstLine="0"/>
              <w:rPr>
                <w:b/>
                <w:sz w:val="36"/>
                <w:szCs w:val="36"/>
              </w:rPr>
            </w:pPr>
            <w:r>
              <w:rPr>
                <w:b/>
                <w:sz w:val="36"/>
                <w:szCs w:val="36"/>
              </w:rPr>
              <w:t>N/A</w:t>
            </w:r>
          </w:p>
        </w:tc>
      </w:tr>
      <w:tr w:rsidR="005626BB" w14:paraId="4CF270EF"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271B586"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F4D8BA1" w14:textId="77777777" w:rsidR="005626BB" w:rsidRDefault="00000000">
            <w:pPr>
              <w:spacing w:before="240" w:after="120" w:line="259" w:lineRule="auto"/>
              <w:ind w:left="0" w:right="0" w:firstLine="0"/>
              <w:rPr>
                <w:b/>
                <w:sz w:val="36"/>
                <w:szCs w:val="36"/>
              </w:rPr>
            </w:pPr>
            <w:r>
              <w:rPr>
                <w:b/>
                <w:sz w:val="36"/>
                <w:szCs w:val="36"/>
              </w:rPr>
              <w:t>High</w:t>
            </w:r>
          </w:p>
        </w:tc>
      </w:tr>
    </w:tbl>
    <w:p w14:paraId="0BE36BAD" w14:textId="77777777" w:rsidR="005626BB" w:rsidRDefault="005626BB">
      <w:pPr>
        <w:spacing w:after="37" w:line="259" w:lineRule="auto"/>
        <w:ind w:left="884" w:right="0" w:firstLine="0"/>
        <w:rPr>
          <w:b/>
          <w:sz w:val="36"/>
          <w:szCs w:val="36"/>
        </w:rPr>
      </w:pPr>
    </w:p>
    <w:p w14:paraId="2EA68013" w14:textId="77777777" w:rsidR="005626BB" w:rsidRDefault="005626BB">
      <w:pPr>
        <w:spacing w:after="37" w:line="259" w:lineRule="auto"/>
        <w:ind w:left="884" w:right="0" w:firstLine="0"/>
        <w:rPr>
          <w:b/>
          <w:sz w:val="36"/>
          <w:szCs w:val="36"/>
        </w:rPr>
      </w:pPr>
    </w:p>
    <w:p w14:paraId="448C2388" w14:textId="77777777" w:rsidR="005626BB" w:rsidRDefault="005626BB">
      <w:pPr>
        <w:spacing w:after="37" w:line="259" w:lineRule="auto"/>
        <w:ind w:left="884" w:right="0" w:firstLine="0"/>
        <w:rPr>
          <w:b/>
          <w:sz w:val="36"/>
          <w:szCs w:val="36"/>
        </w:rPr>
      </w:pPr>
    </w:p>
    <w:p w14:paraId="4F3BEEF3" w14:textId="77777777" w:rsidR="005626BB" w:rsidRDefault="005626BB">
      <w:pPr>
        <w:spacing w:after="37" w:line="259" w:lineRule="auto"/>
        <w:ind w:left="884" w:right="0" w:firstLine="0"/>
        <w:rPr>
          <w:b/>
          <w:sz w:val="36"/>
          <w:szCs w:val="36"/>
        </w:rPr>
      </w:pPr>
    </w:p>
    <w:p w14:paraId="494AB240" w14:textId="77777777" w:rsidR="005626BB" w:rsidRDefault="005626BB">
      <w:pPr>
        <w:spacing w:after="37" w:line="259" w:lineRule="auto"/>
        <w:ind w:left="884" w:right="0" w:firstLine="0"/>
        <w:rPr>
          <w:b/>
          <w:sz w:val="36"/>
          <w:szCs w:val="36"/>
        </w:rPr>
      </w:pPr>
    </w:p>
    <w:p w14:paraId="51A51026" w14:textId="77777777" w:rsidR="005626BB" w:rsidRDefault="00000000">
      <w:pPr>
        <w:spacing w:after="200" w:line="276" w:lineRule="auto"/>
        <w:ind w:left="360" w:right="0" w:firstLine="0"/>
        <w:rPr>
          <w:b/>
          <w:sz w:val="36"/>
          <w:szCs w:val="36"/>
        </w:rPr>
      </w:pPr>
      <w:r>
        <w:rPr>
          <w:b/>
          <w:sz w:val="36"/>
          <w:szCs w:val="36"/>
        </w:rPr>
        <w:t>Table 5: Share problems</w:t>
      </w:r>
    </w:p>
    <w:tbl>
      <w:tblPr>
        <w:tblStyle w:val="afff8"/>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71FFFD71"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46965E9"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1A7768E6" w14:textId="77777777" w:rsidR="005626BB" w:rsidRDefault="00000000">
            <w:pPr>
              <w:spacing w:before="240" w:after="120" w:line="259" w:lineRule="auto"/>
              <w:ind w:left="0" w:right="0" w:firstLine="0"/>
              <w:rPr>
                <w:b/>
                <w:sz w:val="36"/>
                <w:szCs w:val="36"/>
              </w:rPr>
            </w:pPr>
            <w:r>
              <w:rPr>
                <w:b/>
                <w:sz w:val="36"/>
                <w:szCs w:val="36"/>
              </w:rPr>
              <w:t>M3-UC-2.1</w:t>
            </w:r>
          </w:p>
        </w:tc>
      </w:tr>
      <w:tr w:rsidR="005626BB" w14:paraId="0015A6D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4AAD99B"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96AC509" w14:textId="77777777" w:rsidR="005626BB" w:rsidRDefault="00000000">
            <w:pPr>
              <w:spacing w:before="240" w:after="120" w:line="259" w:lineRule="auto"/>
              <w:ind w:left="0" w:right="0" w:firstLine="0"/>
              <w:rPr>
                <w:b/>
                <w:sz w:val="36"/>
                <w:szCs w:val="36"/>
              </w:rPr>
            </w:pPr>
            <w:r>
              <w:rPr>
                <w:b/>
                <w:sz w:val="36"/>
                <w:szCs w:val="36"/>
              </w:rPr>
              <w:t>Share problems</w:t>
            </w:r>
          </w:p>
        </w:tc>
      </w:tr>
      <w:tr w:rsidR="005626BB" w14:paraId="41557E8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9AD4A69"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80C779C" w14:textId="77777777" w:rsidR="005626BB" w:rsidRDefault="00000000">
            <w:pPr>
              <w:spacing w:before="240" w:after="120" w:line="259" w:lineRule="auto"/>
              <w:ind w:left="0" w:right="0" w:firstLine="0"/>
              <w:rPr>
                <w:b/>
                <w:sz w:val="36"/>
                <w:szCs w:val="36"/>
              </w:rPr>
            </w:pPr>
            <w:r>
              <w:rPr>
                <w:b/>
                <w:sz w:val="36"/>
                <w:szCs w:val="36"/>
              </w:rPr>
              <w:t xml:space="preserve">The System asks the user for his/her problems. </w:t>
            </w:r>
          </w:p>
        </w:tc>
      </w:tr>
      <w:tr w:rsidR="005626BB" w14:paraId="6B65777D"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7E2E4BF"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66E2A9C"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1F71E472"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EA5E7EE"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DBF5022" w14:textId="77777777" w:rsidR="005626BB" w:rsidRDefault="00000000">
            <w:pPr>
              <w:spacing w:before="240" w:after="120" w:line="259" w:lineRule="auto"/>
              <w:ind w:left="0" w:right="0" w:firstLine="0"/>
              <w:rPr>
                <w:b/>
                <w:sz w:val="36"/>
                <w:szCs w:val="36"/>
              </w:rPr>
            </w:pPr>
            <w:r>
              <w:rPr>
                <w:b/>
                <w:sz w:val="36"/>
                <w:szCs w:val="36"/>
              </w:rPr>
              <w:t>System replies to the user on his problems.</w:t>
            </w:r>
          </w:p>
        </w:tc>
      </w:tr>
      <w:tr w:rsidR="005626BB" w14:paraId="02282E1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F55B6D0"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6533BC1" w14:textId="77777777" w:rsidR="005626BB" w:rsidRDefault="00000000">
            <w:pPr>
              <w:spacing w:before="240" w:after="120" w:line="259" w:lineRule="auto"/>
              <w:ind w:left="0" w:right="0" w:firstLine="0"/>
              <w:rPr>
                <w:b/>
                <w:sz w:val="36"/>
                <w:szCs w:val="36"/>
              </w:rPr>
            </w:pPr>
            <w:r>
              <w:rPr>
                <w:b/>
                <w:sz w:val="36"/>
                <w:szCs w:val="36"/>
              </w:rPr>
              <w:t>N/A</w:t>
            </w:r>
          </w:p>
        </w:tc>
      </w:tr>
      <w:tr w:rsidR="005626BB" w14:paraId="300428B7"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A7BD236"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B3C3683" w14:textId="77777777" w:rsidR="005626BB" w:rsidRDefault="00000000">
            <w:pPr>
              <w:spacing w:before="240" w:after="120" w:line="259" w:lineRule="auto"/>
              <w:ind w:left="0" w:right="0" w:firstLine="0"/>
              <w:rPr>
                <w:b/>
                <w:sz w:val="36"/>
                <w:szCs w:val="36"/>
              </w:rPr>
            </w:pPr>
            <w:r>
              <w:rPr>
                <w:b/>
                <w:sz w:val="36"/>
                <w:szCs w:val="36"/>
              </w:rPr>
              <w:t>M3-UC-1.3</w:t>
            </w:r>
          </w:p>
        </w:tc>
      </w:tr>
      <w:tr w:rsidR="005626BB" w14:paraId="3899941D"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A9AC840"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F011BF1" w14:textId="77777777" w:rsidR="005626BB" w:rsidRDefault="00000000">
            <w:pPr>
              <w:spacing w:before="240" w:after="120" w:line="259" w:lineRule="auto"/>
              <w:ind w:left="0" w:right="0" w:firstLine="0"/>
              <w:rPr>
                <w:b/>
                <w:sz w:val="36"/>
                <w:szCs w:val="36"/>
              </w:rPr>
            </w:pPr>
            <w:r>
              <w:rPr>
                <w:b/>
                <w:sz w:val="36"/>
                <w:szCs w:val="36"/>
              </w:rPr>
              <w:t>High</w:t>
            </w:r>
          </w:p>
        </w:tc>
      </w:tr>
    </w:tbl>
    <w:p w14:paraId="76D3F2C6" w14:textId="77777777" w:rsidR="005626BB" w:rsidRDefault="005626BB">
      <w:pPr>
        <w:spacing w:after="37" w:line="259" w:lineRule="auto"/>
        <w:ind w:left="884" w:right="0" w:firstLine="0"/>
        <w:rPr>
          <w:b/>
          <w:sz w:val="36"/>
          <w:szCs w:val="36"/>
        </w:rPr>
      </w:pPr>
    </w:p>
    <w:p w14:paraId="3C1598C1" w14:textId="77777777" w:rsidR="005626BB" w:rsidRDefault="005626BB">
      <w:pPr>
        <w:spacing w:after="37" w:line="259" w:lineRule="auto"/>
        <w:ind w:left="884" w:right="0" w:firstLine="0"/>
        <w:rPr>
          <w:b/>
          <w:sz w:val="36"/>
          <w:szCs w:val="36"/>
        </w:rPr>
      </w:pPr>
    </w:p>
    <w:p w14:paraId="239203A6" w14:textId="77777777" w:rsidR="005626BB" w:rsidRDefault="005626BB">
      <w:pPr>
        <w:spacing w:after="37" w:line="259" w:lineRule="auto"/>
        <w:ind w:left="884" w:right="0" w:firstLine="0"/>
        <w:rPr>
          <w:b/>
          <w:sz w:val="36"/>
          <w:szCs w:val="36"/>
        </w:rPr>
      </w:pPr>
    </w:p>
    <w:p w14:paraId="33A2C17C" w14:textId="77777777" w:rsidR="005626BB" w:rsidRDefault="005626BB">
      <w:pPr>
        <w:spacing w:after="37" w:line="259" w:lineRule="auto"/>
        <w:ind w:left="884" w:right="0" w:firstLine="0"/>
        <w:rPr>
          <w:b/>
          <w:sz w:val="36"/>
          <w:szCs w:val="36"/>
        </w:rPr>
      </w:pPr>
    </w:p>
    <w:p w14:paraId="05E58525" w14:textId="77777777" w:rsidR="005626BB" w:rsidRDefault="00000000">
      <w:pPr>
        <w:spacing w:after="200" w:line="276" w:lineRule="auto"/>
        <w:ind w:left="360" w:right="0" w:firstLine="0"/>
        <w:rPr>
          <w:b/>
          <w:sz w:val="36"/>
          <w:szCs w:val="36"/>
        </w:rPr>
      </w:pPr>
      <w:r>
        <w:rPr>
          <w:b/>
          <w:sz w:val="36"/>
          <w:szCs w:val="36"/>
        </w:rPr>
        <w:t>Table 6:  Needs</w:t>
      </w:r>
    </w:p>
    <w:tbl>
      <w:tblPr>
        <w:tblStyle w:val="afff9"/>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10371CCA"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131A0C6"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77F1BEF1" w14:textId="77777777" w:rsidR="005626BB" w:rsidRDefault="00000000">
            <w:pPr>
              <w:spacing w:before="240" w:after="120" w:line="259" w:lineRule="auto"/>
              <w:ind w:left="0" w:right="0" w:firstLine="0"/>
              <w:rPr>
                <w:b/>
                <w:sz w:val="36"/>
                <w:szCs w:val="36"/>
              </w:rPr>
            </w:pPr>
            <w:r>
              <w:rPr>
                <w:b/>
                <w:sz w:val="36"/>
                <w:szCs w:val="36"/>
              </w:rPr>
              <w:t>M3-UC-2.2</w:t>
            </w:r>
          </w:p>
        </w:tc>
      </w:tr>
      <w:tr w:rsidR="005626BB" w14:paraId="6916674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D5820F7"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8F56452" w14:textId="77777777" w:rsidR="005626BB" w:rsidRDefault="00000000">
            <w:pPr>
              <w:spacing w:before="240" w:after="120" w:line="259" w:lineRule="auto"/>
              <w:ind w:left="0" w:right="0" w:firstLine="0"/>
              <w:rPr>
                <w:b/>
                <w:sz w:val="36"/>
                <w:szCs w:val="36"/>
              </w:rPr>
            </w:pPr>
            <w:r>
              <w:rPr>
                <w:b/>
                <w:sz w:val="36"/>
                <w:szCs w:val="36"/>
              </w:rPr>
              <w:t>Needs</w:t>
            </w:r>
          </w:p>
        </w:tc>
      </w:tr>
      <w:tr w:rsidR="005626BB" w14:paraId="47CA0D8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B85895B"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CF32B1E" w14:textId="77777777" w:rsidR="005626BB" w:rsidRDefault="00000000">
            <w:pPr>
              <w:spacing w:before="240" w:after="120" w:line="259" w:lineRule="auto"/>
              <w:ind w:left="0" w:right="0" w:firstLine="0"/>
              <w:rPr>
                <w:b/>
                <w:sz w:val="36"/>
                <w:szCs w:val="36"/>
              </w:rPr>
            </w:pPr>
            <w:r>
              <w:rPr>
                <w:b/>
                <w:sz w:val="36"/>
                <w:szCs w:val="36"/>
              </w:rPr>
              <w:t>The System must ask the user for their needs</w:t>
            </w:r>
          </w:p>
        </w:tc>
      </w:tr>
      <w:tr w:rsidR="005626BB" w14:paraId="2FBDB91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D7659D9"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061B732"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1269BC77"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C720BC9"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E3AD77D" w14:textId="77777777" w:rsidR="005626BB" w:rsidRDefault="00000000">
            <w:pPr>
              <w:spacing w:before="240" w:after="120" w:line="259" w:lineRule="auto"/>
              <w:ind w:left="0" w:right="0" w:firstLine="0"/>
              <w:rPr>
                <w:b/>
                <w:sz w:val="36"/>
                <w:szCs w:val="36"/>
              </w:rPr>
            </w:pPr>
            <w:r>
              <w:rPr>
                <w:b/>
                <w:sz w:val="36"/>
                <w:szCs w:val="36"/>
              </w:rPr>
              <w:t>System gives the appropriate solution to the needs</w:t>
            </w:r>
          </w:p>
        </w:tc>
      </w:tr>
      <w:tr w:rsidR="005626BB" w14:paraId="2246BDE7"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D6FE3D7"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8849B4D" w14:textId="77777777" w:rsidR="005626BB" w:rsidRDefault="00000000">
            <w:pPr>
              <w:spacing w:before="240" w:after="120" w:line="259" w:lineRule="auto"/>
              <w:ind w:left="0" w:right="0" w:firstLine="0"/>
              <w:rPr>
                <w:b/>
                <w:sz w:val="36"/>
                <w:szCs w:val="36"/>
              </w:rPr>
            </w:pPr>
            <w:r>
              <w:rPr>
                <w:b/>
                <w:sz w:val="36"/>
                <w:szCs w:val="36"/>
              </w:rPr>
              <w:t>N/A</w:t>
            </w:r>
          </w:p>
        </w:tc>
      </w:tr>
      <w:tr w:rsidR="005626BB" w14:paraId="46CF97AC"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EF01419"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B3FBA02" w14:textId="77777777" w:rsidR="005626BB" w:rsidRDefault="00000000">
            <w:pPr>
              <w:spacing w:before="240" w:after="120" w:line="259" w:lineRule="auto"/>
              <w:ind w:left="0" w:right="0" w:firstLine="0"/>
              <w:rPr>
                <w:b/>
                <w:sz w:val="36"/>
                <w:szCs w:val="36"/>
              </w:rPr>
            </w:pPr>
            <w:r>
              <w:rPr>
                <w:b/>
                <w:sz w:val="36"/>
                <w:szCs w:val="36"/>
              </w:rPr>
              <w:t>M3-UC-1.5</w:t>
            </w:r>
          </w:p>
        </w:tc>
      </w:tr>
      <w:tr w:rsidR="005626BB" w14:paraId="4412956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4FA7D20"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89EEDB9" w14:textId="77777777" w:rsidR="005626BB" w:rsidRDefault="00000000">
            <w:pPr>
              <w:spacing w:before="240" w:after="120" w:line="259" w:lineRule="auto"/>
              <w:ind w:left="0" w:right="0" w:firstLine="0"/>
              <w:rPr>
                <w:b/>
                <w:sz w:val="36"/>
                <w:szCs w:val="36"/>
              </w:rPr>
            </w:pPr>
            <w:r>
              <w:rPr>
                <w:b/>
                <w:sz w:val="36"/>
                <w:szCs w:val="36"/>
              </w:rPr>
              <w:t>High</w:t>
            </w:r>
          </w:p>
        </w:tc>
      </w:tr>
    </w:tbl>
    <w:p w14:paraId="17FB0117" w14:textId="77777777" w:rsidR="005626BB" w:rsidRDefault="005626BB">
      <w:pPr>
        <w:spacing w:after="37" w:line="259" w:lineRule="auto"/>
        <w:ind w:left="884" w:right="0" w:firstLine="0"/>
        <w:rPr>
          <w:b/>
          <w:sz w:val="36"/>
          <w:szCs w:val="36"/>
        </w:rPr>
      </w:pPr>
    </w:p>
    <w:p w14:paraId="13659352" w14:textId="77777777" w:rsidR="005626BB" w:rsidRDefault="005626BB">
      <w:pPr>
        <w:spacing w:after="37" w:line="259" w:lineRule="auto"/>
        <w:ind w:left="884" w:right="0" w:firstLine="0"/>
        <w:rPr>
          <w:b/>
          <w:sz w:val="36"/>
          <w:szCs w:val="36"/>
        </w:rPr>
      </w:pPr>
    </w:p>
    <w:p w14:paraId="3AD15A9A" w14:textId="77777777" w:rsidR="005626BB" w:rsidRDefault="005626BB">
      <w:pPr>
        <w:spacing w:after="37" w:line="259" w:lineRule="auto"/>
        <w:ind w:left="884" w:right="0" w:firstLine="0"/>
        <w:rPr>
          <w:b/>
          <w:sz w:val="36"/>
          <w:szCs w:val="36"/>
        </w:rPr>
      </w:pPr>
    </w:p>
    <w:p w14:paraId="0C8D8710" w14:textId="77777777" w:rsidR="005626BB" w:rsidRDefault="00000000">
      <w:pPr>
        <w:spacing w:after="200" w:line="276" w:lineRule="auto"/>
        <w:ind w:left="360" w:right="0" w:firstLine="0"/>
        <w:rPr>
          <w:b/>
          <w:sz w:val="36"/>
          <w:szCs w:val="36"/>
        </w:rPr>
      </w:pPr>
      <w:r>
        <w:rPr>
          <w:b/>
          <w:sz w:val="36"/>
          <w:szCs w:val="36"/>
        </w:rPr>
        <w:t>Table 7:  Suggestions</w:t>
      </w:r>
    </w:p>
    <w:tbl>
      <w:tblPr>
        <w:tblStyle w:val="afffa"/>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1811FF9E"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C831E5F"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3D30E6C6" w14:textId="77777777" w:rsidR="005626BB" w:rsidRDefault="00000000">
            <w:pPr>
              <w:spacing w:before="240" w:after="120" w:line="259" w:lineRule="auto"/>
              <w:ind w:left="0" w:right="0" w:firstLine="0"/>
              <w:rPr>
                <w:b/>
                <w:sz w:val="36"/>
                <w:szCs w:val="36"/>
              </w:rPr>
            </w:pPr>
            <w:r>
              <w:rPr>
                <w:b/>
                <w:sz w:val="36"/>
                <w:szCs w:val="36"/>
              </w:rPr>
              <w:t>M3-UC-2.3</w:t>
            </w:r>
          </w:p>
        </w:tc>
      </w:tr>
      <w:tr w:rsidR="005626BB" w14:paraId="7E283FE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5880108"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D9C3EF6" w14:textId="77777777" w:rsidR="005626BB" w:rsidRDefault="00000000">
            <w:pPr>
              <w:spacing w:before="240" w:after="120" w:line="259" w:lineRule="auto"/>
              <w:ind w:left="0" w:right="0" w:firstLine="0"/>
              <w:rPr>
                <w:b/>
                <w:sz w:val="36"/>
                <w:szCs w:val="36"/>
              </w:rPr>
            </w:pPr>
            <w:r>
              <w:rPr>
                <w:b/>
                <w:sz w:val="36"/>
                <w:szCs w:val="36"/>
              </w:rPr>
              <w:t>Suggestions</w:t>
            </w:r>
          </w:p>
        </w:tc>
      </w:tr>
      <w:tr w:rsidR="005626BB" w14:paraId="2237DCAE"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9286745"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E0EA0B3" w14:textId="77777777" w:rsidR="005626BB" w:rsidRDefault="00000000">
            <w:pPr>
              <w:spacing w:before="240" w:after="120" w:line="259" w:lineRule="auto"/>
              <w:ind w:left="0" w:right="0" w:firstLine="0"/>
              <w:rPr>
                <w:b/>
                <w:sz w:val="36"/>
                <w:szCs w:val="36"/>
              </w:rPr>
            </w:pPr>
            <w:r>
              <w:rPr>
                <w:b/>
                <w:sz w:val="36"/>
                <w:szCs w:val="36"/>
              </w:rPr>
              <w:t xml:space="preserve">The System must respond to the needs. </w:t>
            </w:r>
          </w:p>
        </w:tc>
      </w:tr>
      <w:tr w:rsidR="005626BB" w14:paraId="1431C6B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419B708"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98F941B"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11713469"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4A164DF"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EA7ABA8" w14:textId="77777777" w:rsidR="005626BB" w:rsidRDefault="00000000">
            <w:pPr>
              <w:spacing w:before="240" w:after="120" w:line="259" w:lineRule="auto"/>
              <w:ind w:left="0" w:right="0" w:firstLine="0"/>
              <w:rPr>
                <w:b/>
                <w:sz w:val="36"/>
                <w:szCs w:val="36"/>
              </w:rPr>
            </w:pPr>
            <w:r>
              <w:rPr>
                <w:b/>
                <w:sz w:val="36"/>
                <w:szCs w:val="36"/>
              </w:rPr>
              <w:t>System replies with a good and proper solution to the need and problem.</w:t>
            </w:r>
          </w:p>
        </w:tc>
      </w:tr>
      <w:tr w:rsidR="005626BB" w14:paraId="3D9AF84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EF45498"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E5E2AC1" w14:textId="77777777" w:rsidR="005626BB" w:rsidRDefault="00000000">
            <w:pPr>
              <w:spacing w:before="240" w:after="120" w:line="259" w:lineRule="auto"/>
              <w:ind w:left="0" w:right="0" w:firstLine="0"/>
              <w:rPr>
                <w:b/>
                <w:sz w:val="36"/>
                <w:szCs w:val="36"/>
              </w:rPr>
            </w:pPr>
            <w:r>
              <w:rPr>
                <w:b/>
                <w:sz w:val="36"/>
                <w:szCs w:val="36"/>
              </w:rPr>
              <w:t>N/A</w:t>
            </w:r>
          </w:p>
        </w:tc>
      </w:tr>
      <w:tr w:rsidR="005626BB" w14:paraId="753988FC"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D342857"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4FC7C4D" w14:textId="77777777" w:rsidR="005626BB" w:rsidRDefault="00000000">
            <w:pPr>
              <w:spacing w:before="240" w:after="120" w:line="259" w:lineRule="auto"/>
              <w:ind w:left="0" w:right="0" w:firstLine="0"/>
              <w:rPr>
                <w:b/>
                <w:sz w:val="36"/>
                <w:szCs w:val="36"/>
              </w:rPr>
            </w:pPr>
            <w:r>
              <w:rPr>
                <w:b/>
                <w:sz w:val="36"/>
                <w:szCs w:val="36"/>
              </w:rPr>
              <w:t>M3-UC-1.</w:t>
            </w:r>
            <w:proofErr w:type="gramStart"/>
            <w:r>
              <w:rPr>
                <w:b/>
                <w:sz w:val="36"/>
                <w:szCs w:val="36"/>
              </w:rPr>
              <w:t>3,M</w:t>
            </w:r>
            <w:proofErr w:type="gramEnd"/>
            <w:r>
              <w:rPr>
                <w:b/>
                <w:sz w:val="36"/>
                <w:szCs w:val="36"/>
              </w:rPr>
              <w:t>3UC1.5,M3-UC2.2</w:t>
            </w:r>
          </w:p>
        </w:tc>
      </w:tr>
      <w:tr w:rsidR="005626BB" w14:paraId="3C45EE8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B4924C8"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014E29A" w14:textId="77777777" w:rsidR="005626BB" w:rsidRDefault="00000000">
            <w:pPr>
              <w:spacing w:before="240" w:after="120" w:line="259" w:lineRule="auto"/>
              <w:ind w:left="0" w:right="0" w:firstLine="0"/>
              <w:rPr>
                <w:b/>
                <w:sz w:val="36"/>
                <w:szCs w:val="36"/>
              </w:rPr>
            </w:pPr>
            <w:r>
              <w:rPr>
                <w:b/>
                <w:sz w:val="36"/>
                <w:szCs w:val="36"/>
              </w:rPr>
              <w:t>High</w:t>
            </w:r>
          </w:p>
        </w:tc>
      </w:tr>
    </w:tbl>
    <w:p w14:paraId="61DCC746" w14:textId="77777777" w:rsidR="005626BB" w:rsidRDefault="005626BB">
      <w:pPr>
        <w:spacing w:after="37" w:line="259" w:lineRule="auto"/>
        <w:ind w:left="884" w:right="0" w:firstLine="0"/>
        <w:rPr>
          <w:b/>
          <w:sz w:val="36"/>
          <w:szCs w:val="36"/>
        </w:rPr>
      </w:pPr>
    </w:p>
    <w:p w14:paraId="6DD5B72C" w14:textId="77777777" w:rsidR="005626BB" w:rsidRDefault="005626BB">
      <w:pPr>
        <w:spacing w:after="37" w:line="259" w:lineRule="auto"/>
        <w:ind w:left="884" w:right="0" w:firstLine="0"/>
        <w:rPr>
          <w:b/>
          <w:sz w:val="36"/>
          <w:szCs w:val="36"/>
        </w:rPr>
      </w:pPr>
    </w:p>
    <w:p w14:paraId="3AE0FEA8" w14:textId="77777777" w:rsidR="005626BB" w:rsidRDefault="005626BB">
      <w:pPr>
        <w:spacing w:after="37" w:line="259" w:lineRule="auto"/>
        <w:ind w:left="884" w:right="0" w:firstLine="0"/>
        <w:rPr>
          <w:b/>
          <w:sz w:val="36"/>
          <w:szCs w:val="36"/>
        </w:rPr>
      </w:pPr>
    </w:p>
    <w:p w14:paraId="64964D9E" w14:textId="77777777" w:rsidR="005626BB" w:rsidRDefault="00000000">
      <w:pPr>
        <w:spacing w:after="200" w:line="276" w:lineRule="auto"/>
        <w:ind w:left="360" w:right="0" w:firstLine="0"/>
        <w:rPr>
          <w:b/>
          <w:sz w:val="36"/>
          <w:szCs w:val="36"/>
        </w:rPr>
      </w:pPr>
      <w:r>
        <w:rPr>
          <w:b/>
          <w:sz w:val="36"/>
          <w:szCs w:val="36"/>
        </w:rPr>
        <w:t>M4-UC-</w:t>
      </w:r>
      <w:proofErr w:type="gramStart"/>
      <w:r>
        <w:rPr>
          <w:b/>
          <w:sz w:val="36"/>
          <w:szCs w:val="36"/>
        </w:rPr>
        <w:t>1:Validation</w:t>
      </w:r>
      <w:proofErr w:type="gramEnd"/>
      <w:r>
        <w:rPr>
          <w:b/>
          <w:sz w:val="36"/>
          <w:szCs w:val="36"/>
        </w:rPr>
        <w:t xml:space="preserve"> of the users Message</w:t>
      </w:r>
    </w:p>
    <w:p w14:paraId="752C9763" w14:textId="77777777" w:rsidR="005626BB" w:rsidRDefault="005626BB">
      <w:pPr>
        <w:spacing w:after="37" w:line="259" w:lineRule="auto"/>
        <w:ind w:left="884" w:right="0" w:firstLine="0"/>
        <w:rPr>
          <w:b/>
          <w:sz w:val="36"/>
          <w:szCs w:val="36"/>
        </w:rPr>
      </w:pPr>
    </w:p>
    <w:p w14:paraId="4AB8ADDF" w14:textId="77777777" w:rsidR="005626BB" w:rsidRDefault="00000000">
      <w:pPr>
        <w:spacing w:after="200" w:line="276" w:lineRule="auto"/>
        <w:ind w:left="360" w:right="0" w:firstLine="0"/>
        <w:rPr>
          <w:b/>
          <w:sz w:val="36"/>
          <w:szCs w:val="36"/>
        </w:rPr>
      </w:pPr>
      <w:r>
        <w:rPr>
          <w:b/>
          <w:sz w:val="36"/>
          <w:szCs w:val="36"/>
        </w:rPr>
        <w:t>Table 1:  Message length precise</w:t>
      </w:r>
    </w:p>
    <w:tbl>
      <w:tblPr>
        <w:tblStyle w:val="afffb"/>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7DCBEA68"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9F3160F"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6DA21351" w14:textId="77777777" w:rsidR="005626BB" w:rsidRDefault="00000000">
            <w:pPr>
              <w:spacing w:before="240" w:after="120" w:line="259" w:lineRule="auto"/>
              <w:ind w:left="0" w:right="0" w:firstLine="0"/>
              <w:rPr>
                <w:b/>
                <w:sz w:val="36"/>
                <w:szCs w:val="36"/>
              </w:rPr>
            </w:pPr>
            <w:r>
              <w:rPr>
                <w:b/>
                <w:sz w:val="36"/>
                <w:szCs w:val="36"/>
              </w:rPr>
              <w:t>M4-UC-1.1</w:t>
            </w:r>
          </w:p>
        </w:tc>
      </w:tr>
      <w:tr w:rsidR="005626BB" w14:paraId="6644CB5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2EC8BD9"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7BDC53F" w14:textId="77777777" w:rsidR="005626BB" w:rsidRDefault="00000000">
            <w:pPr>
              <w:spacing w:before="240" w:after="120" w:line="259" w:lineRule="auto"/>
              <w:ind w:left="0" w:right="0" w:firstLine="0"/>
              <w:rPr>
                <w:b/>
                <w:sz w:val="36"/>
                <w:szCs w:val="36"/>
              </w:rPr>
            </w:pPr>
            <w:r>
              <w:rPr>
                <w:b/>
                <w:sz w:val="36"/>
                <w:szCs w:val="36"/>
              </w:rPr>
              <w:t>Message length</w:t>
            </w:r>
          </w:p>
        </w:tc>
      </w:tr>
      <w:tr w:rsidR="005626BB" w14:paraId="213439F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838BC90"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3A6CDDC" w14:textId="77777777" w:rsidR="005626BB" w:rsidRDefault="00000000">
            <w:pPr>
              <w:spacing w:before="240" w:after="120" w:line="259" w:lineRule="auto"/>
              <w:ind w:left="0" w:right="0" w:firstLine="0"/>
              <w:rPr>
                <w:b/>
                <w:sz w:val="36"/>
                <w:szCs w:val="36"/>
              </w:rPr>
            </w:pPr>
            <w:r>
              <w:rPr>
                <w:b/>
                <w:sz w:val="36"/>
                <w:szCs w:val="36"/>
              </w:rPr>
              <w:t>message from user should be precise</w:t>
            </w:r>
          </w:p>
        </w:tc>
      </w:tr>
      <w:tr w:rsidR="005626BB" w14:paraId="368DDC1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BA1097A"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BF58F79"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731FF2F7"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B403A1C"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A023E61" w14:textId="77777777" w:rsidR="005626BB" w:rsidRDefault="00000000">
            <w:pPr>
              <w:spacing w:before="240" w:after="120" w:line="259" w:lineRule="auto"/>
              <w:ind w:left="0" w:right="0" w:firstLine="0"/>
              <w:rPr>
                <w:b/>
                <w:sz w:val="36"/>
                <w:szCs w:val="36"/>
              </w:rPr>
            </w:pPr>
            <w:r>
              <w:rPr>
                <w:b/>
                <w:sz w:val="36"/>
                <w:szCs w:val="36"/>
              </w:rPr>
              <w:t>System will validate only messages with short length.</w:t>
            </w:r>
          </w:p>
        </w:tc>
      </w:tr>
      <w:tr w:rsidR="005626BB" w14:paraId="42BF837F"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BB8E4DE"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F30EB4B" w14:textId="77777777" w:rsidR="005626BB" w:rsidRDefault="00000000">
            <w:pPr>
              <w:spacing w:before="240" w:after="120" w:line="259" w:lineRule="auto"/>
              <w:ind w:left="0" w:right="0" w:firstLine="0"/>
              <w:rPr>
                <w:b/>
                <w:sz w:val="36"/>
                <w:szCs w:val="36"/>
              </w:rPr>
            </w:pPr>
            <w:r>
              <w:rPr>
                <w:b/>
                <w:sz w:val="36"/>
                <w:szCs w:val="36"/>
              </w:rPr>
              <w:t>N/A</w:t>
            </w:r>
          </w:p>
        </w:tc>
      </w:tr>
      <w:tr w:rsidR="005626BB" w14:paraId="3F36A21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82484AA"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C024C51" w14:textId="77777777" w:rsidR="005626BB" w:rsidRDefault="00000000">
            <w:pPr>
              <w:spacing w:before="240" w:after="120" w:line="259" w:lineRule="auto"/>
              <w:ind w:left="0" w:right="0" w:firstLine="0"/>
              <w:rPr>
                <w:b/>
                <w:sz w:val="36"/>
                <w:szCs w:val="36"/>
              </w:rPr>
            </w:pPr>
            <w:r>
              <w:rPr>
                <w:b/>
                <w:sz w:val="36"/>
                <w:szCs w:val="36"/>
              </w:rPr>
              <w:t>N/A</w:t>
            </w:r>
          </w:p>
        </w:tc>
      </w:tr>
      <w:tr w:rsidR="005626BB" w14:paraId="423451D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DF5C81E" w14:textId="77777777" w:rsidR="005626BB" w:rsidRDefault="00000000">
            <w:pPr>
              <w:spacing w:before="240" w:after="240" w:line="259" w:lineRule="auto"/>
              <w:ind w:left="0" w:right="0" w:firstLine="0"/>
              <w:rPr>
                <w:b/>
                <w:sz w:val="36"/>
                <w:szCs w:val="36"/>
              </w:rPr>
            </w:pPr>
            <w:r>
              <w:rPr>
                <w:b/>
                <w:sz w:val="36"/>
                <w:szCs w:val="36"/>
              </w:rPr>
              <w:lastRenderedPageBreak/>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90AE65D" w14:textId="77777777" w:rsidR="005626BB" w:rsidRDefault="00000000">
            <w:pPr>
              <w:spacing w:before="240" w:after="120" w:line="259" w:lineRule="auto"/>
              <w:ind w:left="0" w:right="0" w:firstLine="0"/>
              <w:rPr>
                <w:b/>
                <w:sz w:val="36"/>
                <w:szCs w:val="36"/>
              </w:rPr>
            </w:pPr>
            <w:r>
              <w:rPr>
                <w:b/>
                <w:sz w:val="36"/>
                <w:szCs w:val="36"/>
              </w:rPr>
              <w:t>High</w:t>
            </w:r>
          </w:p>
        </w:tc>
      </w:tr>
    </w:tbl>
    <w:p w14:paraId="6C3510C1" w14:textId="77777777" w:rsidR="005626BB" w:rsidRDefault="005626BB">
      <w:pPr>
        <w:spacing w:after="37" w:line="259" w:lineRule="auto"/>
        <w:ind w:left="884" w:right="0" w:firstLine="0"/>
        <w:rPr>
          <w:b/>
          <w:sz w:val="36"/>
          <w:szCs w:val="36"/>
        </w:rPr>
      </w:pPr>
    </w:p>
    <w:p w14:paraId="4AD09FEB" w14:textId="77777777" w:rsidR="005626BB" w:rsidRDefault="00000000">
      <w:pPr>
        <w:spacing w:after="200" w:line="276" w:lineRule="auto"/>
        <w:ind w:left="360" w:right="0" w:firstLine="0"/>
        <w:rPr>
          <w:b/>
          <w:sz w:val="36"/>
          <w:szCs w:val="36"/>
        </w:rPr>
      </w:pPr>
      <w:r>
        <w:rPr>
          <w:b/>
          <w:sz w:val="36"/>
          <w:szCs w:val="36"/>
        </w:rPr>
        <w:t xml:space="preserve">Table 2: </w:t>
      </w:r>
      <w:proofErr w:type="gramStart"/>
      <w:r>
        <w:rPr>
          <w:b/>
          <w:sz w:val="36"/>
          <w:szCs w:val="36"/>
        </w:rPr>
        <w:t>less</w:t>
      </w:r>
      <w:proofErr w:type="gramEnd"/>
      <w:r>
        <w:rPr>
          <w:b/>
          <w:sz w:val="36"/>
          <w:szCs w:val="36"/>
        </w:rPr>
        <w:t xml:space="preserve"> special characters</w:t>
      </w:r>
    </w:p>
    <w:tbl>
      <w:tblPr>
        <w:tblStyle w:val="afffc"/>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00287457"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093D21D"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01F070EA" w14:textId="77777777" w:rsidR="005626BB" w:rsidRDefault="00000000">
            <w:pPr>
              <w:spacing w:before="240" w:after="120" w:line="259" w:lineRule="auto"/>
              <w:ind w:left="0" w:right="0" w:firstLine="0"/>
              <w:rPr>
                <w:b/>
                <w:sz w:val="36"/>
                <w:szCs w:val="36"/>
              </w:rPr>
            </w:pPr>
            <w:r>
              <w:rPr>
                <w:b/>
                <w:sz w:val="36"/>
                <w:szCs w:val="36"/>
              </w:rPr>
              <w:t>M4-UC-1.2</w:t>
            </w:r>
          </w:p>
        </w:tc>
      </w:tr>
      <w:tr w:rsidR="005626BB" w14:paraId="4106034A"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B03CAFB"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B8ED173" w14:textId="77777777" w:rsidR="005626BB" w:rsidRDefault="00000000">
            <w:pPr>
              <w:spacing w:before="240" w:after="120" w:line="259" w:lineRule="auto"/>
              <w:ind w:left="0" w:right="0" w:firstLine="0"/>
              <w:rPr>
                <w:b/>
                <w:sz w:val="36"/>
                <w:szCs w:val="36"/>
              </w:rPr>
            </w:pPr>
            <w:r>
              <w:rPr>
                <w:b/>
                <w:sz w:val="36"/>
                <w:szCs w:val="36"/>
              </w:rPr>
              <w:t>Special characters</w:t>
            </w:r>
          </w:p>
        </w:tc>
      </w:tr>
      <w:tr w:rsidR="005626BB" w14:paraId="7B3F8A82"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EB917E9"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DD6F9F2" w14:textId="77777777" w:rsidR="005626BB" w:rsidRDefault="00000000">
            <w:pPr>
              <w:spacing w:before="240" w:after="120" w:line="259" w:lineRule="auto"/>
              <w:ind w:left="0" w:right="0" w:firstLine="0"/>
              <w:rPr>
                <w:b/>
                <w:sz w:val="36"/>
                <w:szCs w:val="36"/>
              </w:rPr>
            </w:pPr>
            <w:r>
              <w:rPr>
                <w:b/>
                <w:sz w:val="36"/>
                <w:szCs w:val="36"/>
              </w:rPr>
              <w:t xml:space="preserve">message from user should be having </w:t>
            </w:r>
            <w:proofErr w:type="gramStart"/>
            <w:r>
              <w:rPr>
                <w:b/>
                <w:sz w:val="36"/>
                <w:szCs w:val="36"/>
              </w:rPr>
              <w:t>less</w:t>
            </w:r>
            <w:proofErr w:type="gramEnd"/>
            <w:r>
              <w:rPr>
                <w:b/>
                <w:sz w:val="36"/>
                <w:szCs w:val="36"/>
              </w:rPr>
              <w:t xml:space="preserve"> special characters</w:t>
            </w:r>
          </w:p>
        </w:tc>
      </w:tr>
      <w:tr w:rsidR="005626BB" w14:paraId="7F5A6B1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FB19603"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AD4C36F"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602F4FC1"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ACA3AD3"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B3F8DCA" w14:textId="77777777" w:rsidR="005626BB" w:rsidRDefault="00000000">
            <w:pPr>
              <w:spacing w:before="240" w:after="120" w:line="259" w:lineRule="auto"/>
              <w:ind w:left="0" w:right="0" w:firstLine="0"/>
              <w:rPr>
                <w:b/>
                <w:sz w:val="36"/>
                <w:szCs w:val="36"/>
              </w:rPr>
            </w:pPr>
            <w:r>
              <w:rPr>
                <w:b/>
                <w:sz w:val="36"/>
                <w:szCs w:val="36"/>
              </w:rPr>
              <w:t xml:space="preserve">System will validate only messages having </w:t>
            </w:r>
            <w:proofErr w:type="gramStart"/>
            <w:r>
              <w:rPr>
                <w:b/>
                <w:sz w:val="36"/>
                <w:szCs w:val="36"/>
              </w:rPr>
              <w:t>less</w:t>
            </w:r>
            <w:proofErr w:type="gramEnd"/>
            <w:r>
              <w:rPr>
                <w:b/>
                <w:sz w:val="36"/>
                <w:szCs w:val="36"/>
              </w:rPr>
              <w:t xml:space="preserve"> special characters</w:t>
            </w:r>
          </w:p>
        </w:tc>
      </w:tr>
      <w:tr w:rsidR="005626BB" w14:paraId="225215CE"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21382FF"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19528FC" w14:textId="77777777" w:rsidR="005626BB" w:rsidRDefault="00000000">
            <w:pPr>
              <w:spacing w:before="240" w:after="120" w:line="259" w:lineRule="auto"/>
              <w:ind w:left="0" w:right="0" w:firstLine="0"/>
              <w:rPr>
                <w:b/>
                <w:sz w:val="36"/>
                <w:szCs w:val="36"/>
              </w:rPr>
            </w:pPr>
            <w:r>
              <w:rPr>
                <w:b/>
                <w:sz w:val="36"/>
                <w:szCs w:val="36"/>
              </w:rPr>
              <w:t>N/A</w:t>
            </w:r>
          </w:p>
        </w:tc>
      </w:tr>
      <w:tr w:rsidR="005626BB" w14:paraId="7595245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21B3389"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894F559" w14:textId="77777777" w:rsidR="005626BB" w:rsidRDefault="00000000">
            <w:pPr>
              <w:spacing w:before="240" w:after="120" w:line="259" w:lineRule="auto"/>
              <w:ind w:left="0" w:right="0" w:firstLine="0"/>
              <w:rPr>
                <w:b/>
                <w:sz w:val="36"/>
                <w:szCs w:val="36"/>
              </w:rPr>
            </w:pPr>
            <w:r>
              <w:rPr>
                <w:b/>
                <w:sz w:val="36"/>
                <w:szCs w:val="36"/>
              </w:rPr>
              <w:t>N/A</w:t>
            </w:r>
          </w:p>
        </w:tc>
      </w:tr>
      <w:tr w:rsidR="005626BB" w14:paraId="13CEDEBC"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5A0ACC5" w14:textId="77777777" w:rsidR="005626BB" w:rsidRDefault="00000000">
            <w:pPr>
              <w:spacing w:before="240" w:after="240" w:line="259" w:lineRule="auto"/>
              <w:ind w:left="0" w:right="0" w:firstLine="0"/>
              <w:rPr>
                <w:b/>
                <w:sz w:val="36"/>
                <w:szCs w:val="36"/>
              </w:rPr>
            </w:pPr>
            <w:r>
              <w:rPr>
                <w:b/>
                <w:sz w:val="36"/>
                <w:szCs w:val="36"/>
              </w:rPr>
              <w:lastRenderedPageBreak/>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010E932" w14:textId="77777777" w:rsidR="005626BB" w:rsidRDefault="00000000">
            <w:pPr>
              <w:spacing w:before="240" w:after="120" w:line="259" w:lineRule="auto"/>
              <w:ind w:left="0" w:right="0" w:firstLine="0"/>
              <w:rPr>
                <w:b/>
                <w:sz w:val="36"/>
                <w:szCs w:val="36"/>
              </w:rPr>
            </w:pPr>
            <w:r>
              <w:rPr>
                <w:b/>
                <w:sz w:val="36"/>
                <w:szCs w:val="36"/>
              </w:rPr>
              <w:t>High</w:t>
            </w:r>
          </w:p>
        </w:tc>
      </w:tr>
    </w:tbl>
    <w:p w14:paraId="02439549" w14:textId="77777777" w:rsidR="005626BB" w:rsidRDefault="005626BB">
      <w:pPr>
        <w:spacing w:after="37" w:line="259" w:lineRule="auto"/>
        <w:ind w:left="884" w:right="0" w:firstLine="0"/>
        <w:rPr>
          <w:b/>
          <w:sz w:val="36"/>
          <w:szCs w:val="36"/>
        </w:rPr>
      </w:pPr>
    </w:p>
    <w:p w14:paraId="75C2D3D4" w14:textId="77777777" w:rsidR="005626BB" w:rsidRDefault="005626BB">
      <w:pPr>
        <w:spacing w:after="37" w:line="259" w:lineRule="auto"/>
        <w:ind w:left="884" w:right="0" w:firstLine="0"/>
        <w:rPr>
          <w:b/>
          <w:sz w:val="36"/>
          <w:szCs w:val="36"/>
        </w:rPr>
      </w:pPr>
    </w:p>
    <w:p w14:paraId="4E4562B4" w14:textId="77777777" w:rsidR="005626BB" w:rsidRDefault="00000000">
      <w:pPr>
        <w:spacing w:after="200" w:line="276" w:lineRule="auto"/>
        <w:ind w:left="360" w:right="0" w:firstLine="0"/>
        <w:rPr>
          <w:b/>
          <w:sz w:val="36"/>
          <w:szCs w:val="36"/>
        </w:rPr>
      </w:pPr>
      <w:r>
        <w:rPr>
          <w:b/>
          <w:sz w:val="36"/>
          <w:szCs w:val="36"/>
        </w:rPr>
        <w:t>Table 3:  Correct replies</w:t>
      </w:r>
    </w:p>
    <w:tbl>
      <w:tblPr>
        <w:tblStyle w:val="afffd"/>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7617B544"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6E87984"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2F8AACE6" w14:textId="77777777" w:rsidR="005626BB" w:rsidRDefault="00000000">
            <w:pPr>
              <w:spacing w:before="240" w:after="120" w:line="259" w:lineRule="auto"/>
              <w:ind w:left="0" w:right="0" w:firstLine="0"/>
              <w:rPr>
                <w:b/>
                <w:sz w:val="36"/>
                <w:szCs w:val="36"/>
              </w:rPr>
            </w:pPr>
            <w:r>
              <w:rPr>
                <w:b/>
                <w:sz w:val="36"/>
                <w:szCs w:val="36"/>
              </w:rPr>
              <w:t>M4-UC-1.3</w:t>
            </w:r>
          </w:p>
        </w:tc>
      </w:tr>
      <w:tr w:rsidR="005626BB" w14:paraId="1D5D454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691D703"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3F23162" w14:textId="77777777" w:rsidR="005626BB" w:rsidRDefault="00000000">
            <w:pPr>
              <w:spacing w:before="240" w:after="120" w:line="259" w:lineRule="auto"/>
              <w:ind w:left="0" w:right="0" w:firstLine="0"/>
              <w:rPr>
                <w:b/>
                <w:sz w:val="36"/>
                <w:szCs w:val="36"/>
              </w:rPr>
            </w:pPr>
            <w:r>
              <w:rPr>
                <w:b/>
                <w:sz w:val="36"/>
                <w:szCs w:val="36"/>
              </w:rPr>
              <w:t>Correct replies</w:t>
            </w:r>
          </w:p>
        </w:tc>
      </w:tr>
      <w:tr w:rsidR="005626BB" w14:paraId="6C67755F"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E37BC57"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B411FA2" w14:textId="77777777" w:rsidR="005626BB" w:rsidRDefault="00000000">
            <w:pPr>
              <w:spacing w:before="240" w:after="120" w:line="259" w:lineRule="auto"/>
              <w:ind w:left="0" w:right="0" w:firstLine="0"/>
              <w:rPr>
                <w:b/>
                <w:sz w:val="36"/>
                <w:szCs w:val="36"/>
              </w:rPr>
            </w:pPr>
            <w:r>
              <w:rPr>
                <w:b/>
                <w:sz w:val="36"/>
                <w:szCs w:val="36"/>
              </w:rPr>
              <w:t>message from user should be correct which is asked</w:t>
            </w:r>
          </w:p>
        </w:tc>
      </w:tr>
      <w:tr w:rsidR="005626BB" w14:paraId="3B5725A7"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80EB073"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6941E31"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1E4367B9"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94C4812"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E758A32" w14:textId="77777777" w:rsidR="005626BB" w:rsidRDefault="00000000">
            <w:pPr>
              <w:spacing w:before="240" w:after="120" w:line="259" w:lineRule="auto"/>
              <w:ind w:left="0" w:right="0" w:firstLine="0"/>
              <w:rPr>
                <w:b/>
                <w:sz w:val="36"/>
                <w:szCs w:val="36"/>
              </w:rPr>
            </w:pPr>
            <w:r>
              <w:rPr>
                <w:b/>
                <w:sz w:val="36"/>
                <w:szCs w:val="36"/>
              </w:rPr>
              <w:t>System will validate only messages with short with right answers</w:t>
            </w:r>
          </w:p>
        </w:tc>
      </w:tr>
      <w:tr w:rsidR="005626BB" w14:paraId="1AE5F42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AEEE998"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A842756" w14:textId="77777777" w:rsidR="005626BB" w:rsidRDefault="00000000">
            <w:pPr>
              <w:spacing w:before="240" w:after="120" w:line="259" w:lineRule="auto"/>
              <w:ind w:left="0" w:right="0" w:firstLine="0"/>
              <w:rPr>
                <w:b/>
                <w:sz w:val="36"/>
                <w:szCs w:val="36"/>
              </w:rPr>
            </w:pPr>
            <w:r>
              <w:rPr>
                <w:b/>
                <w:sz w:val="36"/>
                <w:szCs w:val="36"/>
              </w:rPr>
              <w:t>N/A</w:t>
            </w:r>
          </w:p>
        </w:tc>
      </w:tr>
      <w:tr w:rsidR="005626BB" w14:paraId="52489CA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2D40A7C"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BA2DEC3" w14:textId="77777777" w:rsidR="005626BB" w:rsidRDefault="00000000">
            <w:pPr>
              <w:spacing w:before="240" w:after="120" w:line="259" w:lineRule="auto"/>
              <w:ind w:left="0" w:right="0" w:firstLine="0"/>
              <w:rPr>
                <w:b/>
                <w:sz w:val="36"/>
                <w:szCs w:val="36"/>
              </w:rPr>
            </w:pPr>
            <w:r>
              <w:rPr>
                <w:b/>
                <w:sz w:val="36"/>
                <w:szCs w:val="36"/>
              </w:rPr>
              <w:t>M4-UC-1.</w:t>
            </w:r>
            <w:proofErr w:type="gramStart"/>
            <w:r>
              <w:rPr>
                <w:b/>
                <w:sz w:val="36"/>
                <w:szCs w:val="36"/>
              </w:rPr>
              <w:t>1,M</w:t>
            </w:r>
            <w:proofErr w:type="gramEnd"/>
            <w:r>
              <w:rPr>
                <w:b/>
                <w:sz w:val="36"/>
                <w:szCs w:val="36"/>
              </w:rPr>
              <w:t>4-UC-1.2</w:t>
            </w:r>
          </w:p>
        </w:tc>
      </w:tr>
      <w:tr w:rsidR="005626BB" w14:paraId="0E3E979A"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6AEC441" w14:textId="77777777" w:rsidR="005626BB" w:rsidRDefault="00000000">
            <w:pPr>
              <w:spacing w:before="240" w:after="240" w:line="259" w:lineRule="auto"/>
              <w:ind w:left="0" w:right="0" w:firstLine="0"/>
              <w:rPr>
                <w:b/>
                <w:sz w:val="36"/>
                <w:szCs w:val="36"/>
              </w:rPr>
            </w:pPr>
            <w:r>
              <w:rPr>
                <w:b/>
                <w:sz w:val="36"/>
                <w:szCs w:val="36"/>
              </w:rPr>
              <w:lastRenderedPageBreak/>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9ABC8AE" w14:textId="77777777" w:rsidR="005626BB" w:rsidRDefault="00000000">
            <w:pPr>
              <w:spacing w:before="240" w:after="120" w:line="259" w:lineRule="auto"/>
              <w:ind w:left="0" w:right="0" w:firstLine="0"/>
              <w:rPr>
                <w:b/>
                <w:sz w:val="36"/>
                <w:szCs w:val="36"/>
              </w:rPr>
            </w:pPr>
            <w:r>
              <w:rPr>
                <w:b/>
                <w:sz w:val="36"/>
                <w:szCs w:val="36"/>
              </w:rPr>
              <w:t>High</w:t>
            </w:r>
          </w:p>
        </w:tc>
      </w:tr>
    </w:tbl>
    <w:p w14:paraId="124AA100" w14:textId="77777777" w:rsidR="005626BB" w:rsidRDefault="005626BB">
      <w:pPr>
        <w:spacing w:after="37" w:line="259" w:lineRule="auto"/>
        <w:ind w:left="884" w:right="0" w:firstLine="0"/>
        <w:rPr>
          <w:b/>
          <w:sz w:val="36"/>
          <w:szCs w:val="36"/>
        </w:rPr>
      </w:pPr>
    </w:p>
    <w:p w14:paraId="540F3D5D" w14:textId="77777777" w:rsidR="005626BB" w:rsidRDefault="005626BB">
      <w:pPr>
        <w:spacing w:after="37" w:line="259" w:lineRule="auto"/>
        <w:ind w:left="884" w:right="0" w:firstLine="0"/>
        <w:rPr>
          <w:b/>
          <w:sz w:val="36"/>
          <w:szCs w:val="36"/>
        </w:rPr>
      </w:pPr>
    </w:p>
    <w:p w14:paraId="67B1F3BF" w14:textId="77777777" w:rsidR="005626BB" w:rsidRDefault="00000000">
      <w:pPr>
        <w:spacing w:after="200" w:line="276" w:lineRule="auto"/>
        <w:ind w:left="360" w:right="0" w:firstLine="0"/>
        <w:rPr>
          <w:b/>
          <w:sz w:val="36"/>
          <w:szCs w:val="36"/>
        </w:rPr>
      </w:pPr>
      <w:r>
        <w:rPr>
          <w:b/>
          <w:sz w:val="36"/>
          <w:szCs w:val="36"/>
        </w:rPr>
        <w:t>Table 4:  predefined words</w:t>
      </w:r>
    </w:p>
    <w:tbl>
      <w:tblPr>
        <w:tblStyle w:val="afffe"/>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0D8CABC5"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0E0D3DC"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3C2C60DC" w14:textId="77777777" w:rsidR="005626BB" w:rsidRDefault="00000000">
            <w:pPr>
              <w:spacing w:before="240" w:after="120" w:line="259" w:lineRule="auto"/>
              <w:ind w:left="0" w:right="0" w:firstLine="0"/>
              <w:rPr>
                <w:b/>
                <w:sz w:val="36"/>
                <w:szCs w:val="36"/>
              </w:rPr>
            </w:pPr>
            <w:r>
              <w:rPr>
                <w:b/>
                <w:sz w:val="36"/>
                <w:szCs w:val="36"/>
              </w:rPr>
              <w:t>M4-UC-2.1</w:t>
            </w:r>
          </w:p>
        </w:tc>
      </w:tr>
      <w:tr w:rsidR="005626BB" w14:paraId="24ACFC3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8A661DB"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204FEBA" w14:textId="77777777" w:rsidR="005626BB" w:rsidRDefault="00000000">
            <w:pPr>
              <w:spacing w:before="240" w:after="120" w:line="259" w:lineRule="auto"/>
              <w:ind w:left="0" w:right="0" w:firstLine="0"/>
              <w:rPr>
                <w:b/>
                <w:sz w:val="36"/>
                <w:szCs w:val="36"/>
              </w:rPr>
            </w:pPr>
            <w:r>
              <w:rPr>
                <w:b/>
                <w:sz w:val="36"/>
                <w:szCs w:val="36"/>
              </w:rPr>
              <w:t>Predefined words</w:t>
            </w:r>
          </w:p>
        </w:tc>
      </w:tr>
      <w:tr w:rsidR="005626BB" w14:paraId="16D1C7EF"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B539661"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0BCD204" w14:textId="77777777" w:rsidR="005626BB" w:rsidRDefault="00000000">
            <w:pPr>
              <w:spacing w:before="240" w:after="120" w:line="259" w:lineRule="auto"/>
              <w:ind w:left="0" w:right="0" w:firstLine="0"/>
              <w:rPr>
                <w:b/>
                <w:sz w:val="36"/>
                <w:szCs w:val="36"/>
              </w:rPr>
            </w:pPr>
            <w:r>
              <w:rPr>
                <w:b/>
                <w:sz w:val="36"/>
                <w:szCs w:val="36"/>
              </w:rPr>
              <w:t>chatbot offers predefined words</w:t>
            </w:r>
          </w:p>
        </w:tc>
      </w:tr>
      <w:tr w:rsidR="005626BB" w14:paraId="6F946CBF"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8EFE5A2"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649281A"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6844972B"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C1CCC9B"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7E21B77" w14:textId="77777777" w:rsidR="005626BB" w:rsidRDefault="00000000">
            <w:pPr>
              <w:spacing w:before="240" w:after="120" w:line="259" w:lineRule="auto"/>
              <w:ind w:left="0" w:right="0" w:firstLine="0"/>
              <w:rPr>
                <w:b/>
                <w:sz w:val="36"/>
                <w:szCs w:val="36"/>
              </w:rPr>
            </w:pPr>
            <w:r>
              <w:rPr>
                <w:b/>
                <w:sz w:val="36"/>
                <w:szCs w:val="36"/>
              </w:rPr>
              <w:t>System will usually understand the predefined words given to the user.</w:t>
            </w:r>
          </w:p>
        </w:tc>
      </w:tr>
      <w:tr w:rsidR="005626BB" w14:paraId="73B4B5E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A683EE3"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C416460" w14:textId="77777777" w:rsidR="005626BB" w:rsidRDefault="00000000">
            <w:pPr>
              <w:spacing w:before="240" w:after="120" w:line="259" w:lineRule="auto"/>
              <w:ind w:left="0" w:right="0" w:firstLine="0"/>
              <w:rPr>
                <w:b/>
                <w:sz w:val="36"/>
                <w:szCs w:val="36"/>
              </w:rPr>
            </w:pPr>
            <w:r>
              <w:rPr>
                <w:b/>
                <w:sz w:val="36"/>
                <w:szCs w:val="36"/>
              </w:rPr>
              <w:t>N/A</w:t>
            </w:r>
          </w:p>
        </w:tc>
      </w:tr>
      <w:tr w:rsidR="005626BB" w14:paraId="56BCB59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6B24E14"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16A5146" w14:textId="77777777" w:rsidR="005626BB" w:rsidRDefault="005626BB">
            <w:pPr>
              <w:spacing w:before="240" w:after="120" w:line="259" w:lineRule="auto"/>
              <w:ind w:left="0" w:right="0" w:firstLine="0"/>
              <w:rPr>
                <w:b/>
                <w:sz w:val="36"/>
                <w:szCs w:val="36"/>
              </w:rPr>
            </w:pPr>
          </w:p>
        </w:tc>
      </w:tr>
      <w:tr w:rsidR="005626BB" w14:paraId="7BA4913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08EF617" w14:textId="77777777" w:rsidR="005626BB" w:rsidRDefault="00000000">
            <w:pPr>
              <w:spacing w:before="240" w:after="240" w:line="259" w:lineRule="auto"/>
              <w:ind w:left="0" w:right="0" w:firstLine="0"/>
              <w:rPr>
                <w:b/>
                <w:sz w:val="36"/>
                <w:szCs w:val="36"/>
              </w:rPr>
            </w:pPr>
            <w:r>
              <w:rPr>
                <w:b/>
                <w:sz w:val="36"/>
                <w:szCs w:val="36"/>
              </w:rPr>
              <w:lastRenderedPageBreak/>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783857B" w14:textId="77777777" w:rsidR="005626BB" w:rsidRDefault="00000000">
            <w:pPr>
              <w:spacing w:before="240" w:after="120" w:line="259" w:lineRule="auto"/>
              <w:ind w:left="0" w:right="0" w:firstLine="0"/>
              <w:rPr>
                <w:b/>
                <w:sz w:val="36"/>
                <w:szCs w:val="36"/>
              </w:rPr>
            </w:pPr>
            <w:r>
              <w:rPr>
                <w:b/>
                <w:sz w:val="36"/>
                <w:szCs w:val="36"/>
              </w:rPr>
              <w:t>High</w:t>
            </w:r>
          </w:p>
        </w:tc>
      </w:tr>
    </w:tbl>
    <w:p w14:paraId="736369B4" w14:textId="77777777" w:rsidR="005626BB" w:rsidRDefault="005626BB">
      <w:pPr>
        <w:spacing w:after="37" w:line="259" w:lineRule="auto"/>
        <w:ind w:left="884" w:right="0" w:firstLine="0"/>
        <w:rPr>
          <w:b/>
          <w:sz w:val="36"/>
          <w:szCs w:val="36"/>
        </w:rPr>
      </w:pPr>
    </w:p>
    <w:p w14:paraId="47DB1B4C" w14:textId="77777777" w:rsidR="005626BB" w:rsidRDefault="00000000">
      <w:pPr>
        <w:spacing w:after="200" w:line="276" w:lineRule="auto"/>
        <w:ind w:left="360" w:right="0" w:firstLine="0"/>
        <w:rPr>
          <w:b/>
          <w:sz w:val="36"/>
          <w:szCs w:val="36"/>
        </w:rPr>
      </w:pPr>
      <w:r>
        <w:rPr>
          <w:b/>
          <w:sz w:val="36"/>
          <w:szCs w:val="36"/>
        </w:rPr>
        <w:t>Table 5:  Maintain context</w:t>
      </w:r>
    </w:p>
    <w:tbl>
      <w:tblPr>
        <w:tblStyle w:val="affff"/>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21CC358A"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BB304A8"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5DC676E6" w14:textId="77777777" w:rsidR="005626BB" w:rsidRDefault="00000000">
            <w:pPr>
              <w:spacing w:before="240" w:after="120" w:line="259" w:lineRule="auto"/>
              <w:ind w:left="0" w:right="0" w:firstLine="0"/>
              <w:rPr>
                <w:b/>
                <w:sz w:val="36"/>
                <w:szCs w:val="36"/>
              </w:rPr>
            </w:pPr>
            <w:r>
              <w:rPr>
                <w:b/>
                <w:sz w:val="36"/>
                <w:szCs w:val="36"/>
              </w:rPr>
              <w:t>M4-UC-2.2</w:t>
            </w:r>
          </w:p>
        </w:tc>
      </w:tr>
      <w:tr w:rsidR="005626BB" w14:paraId="5EE1C133"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22EBCC2"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60C3F35" w14:textId="77777777" w:rsidR="005626BB" w:rsidRDefault="00000000">
            <w:pPr>
              <w:spacing w:before="240" w:after="120" w:line="259" w:lineRule="auto"/>
              <w:ind w:left="0" w:right="0" w:firstLine="0"/>
              <w:rPr>
                <w:b/>
                <w:sz w:val="36"/>
                <w:szCs w:val="36"/>
              </w:rPr>
            </w:pPr>
            <w:r>
              <w:rPr>
                <w:b/>
                <w:sz w:val="36"/>
                <w:szCs w:val="36"/>
              </w:rPr>
              <w:t>Maintain context</w:t>
            </w:r>
          </w:p>
        </w:tc>
      </w:tr>
      <w:tr w:rsidR="005626BB" w14:paraId="676445C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5BD9F6A"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6996FD7" w14:textId="77777777" w:rsidR="005626BB" w:rsidRDefault="00000000">
            <w:pPr>
              <w:spacing w:before="240" w:after="120" w:line="259" w:lineRule="auto"/>
              <w:ind w:left="0" w:right="0" w:firstLine="0"/>
              <w:rPr>
                <w:b/>
                <w:sz w:val="36"/>
                <w:szCs w:val="36"/>
              </w:rPr>
            </w:pPr>
            <w:r>
              <w:rPr>
                <w:b/>
                <w:sz w:val="36"/>
                <w:szCs w:val="36"/>
              </w:rPr>
              <w:t>remember the context of the chat</w:t>
            </w:r>
          </w:p>
        </w:tc>
      </w:tr>
      <w:tr w:rsidR="005626BB" w14:paraId="7973EFF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CD59F64"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A50665D"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1EAA2392"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FCA1CC3"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7BE680A" w14:textId="77777777" w:rsidR="005626BB" w:rsidRDefault="00000000">
            <w:pPr>
              <w:spacing w:before="240" w:after="120" w:line="259" w:lineRule="auto"/>
              <w:ind w:left="0" w:right="0" w:firstLine="0"/>
              <w:rPr>
                <w:b/>
                <w:sz w:val="36"/>
                <w:szCs w:val="36"/>
              </w:rPr>
            </w:pPr>
            <w:r>
              <w:rPr>
                <w:b/>
                <w:sz w:val="36"/>
                <w:szCs w:val="36"/>
              </w:rPr>
              <w:t xml:space="preserve">System will save the users frustration of </w:t>
            </w:r>
            <w:proofErr w:type="gramStart"/>
            <w:r>
              <w:rPr>
                <w:b/>
                <w:sz w:val="36"/>
                <w:szCs w:val="36"/>
              </w:rPr>
              <w:t>dealing .</w:t>
            </w:r>
            <w:proofErr w:type="gramEnd"/>
          </w:p>
        </w:tc>
      </w:tr>
      <w:tr w:rsidR="005626BB" w14:paraId="78BA30A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0236D03"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A19BED0" w14:textId="77777777" w:rsidR="005626BB" w:rsidRDefault="00000000">
            <w:pPr>
              <w:spacing w:before="240" w:after="120" w:line="259" w:lineRule="auto"/>
              <w:ind w:left="0" w:right="0" w:firstLine="0"/>
              <w:rPr>
                <w:b/>
                <w:sz w:val="36"/>
                <w:szCs w:val="36"/>
              </w:rPr>
            </w:pPr>
            <w:r>
              <w:rPr>
                <w:b/>
                <w:sz w:val="36"/>
                <w:szCs w:val="36"/>
              </w:rPr>
              <w:t>N/A</w:t>
            </w:r>
          </w:p>
        </w:tc>
      </w:tr>
      <w:tr w:rsidR="005626BB" w14:paraId="6096EC43"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9E8EE34"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80706A7" w14:textId="77777777" w:rsidR="005626BB" w:rsidRDefault="00000000">
            <w:pPr>
              <w:spacing w:before="240" w:after="120" w:line="259" w:lineRule="auto"/>
              <w:ind w:left="0" w:right="0" w:firstLine="0"/>
              <w:rPr>
                <w:b/>
                <w:sz w:val="36"/>
                <w:szCs w:val="36"/>
              </w:rPr>
            </w:pPr>
            <w:r>
              <w:rPr>
                <w:b/>
                <w:sz w:val="36"/>
                <w:szCs w:val="36"/>
              </w:rPr>
              <w:t>N/A</w:t>
            </w:r>
          </w:p>
        </w:tc>
      </w:tr>
      <w:tr w:rsidR="005626BB" w14:paraId="6660E77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8F2BE01" w14:textId="77777777" w:rsidR="005626BB" w:rsidRDefault="00000000">
            <w:pPr>
              <w:spacing w:before="240" w:after="240" w:line="259" w:lineRule="auto"/>
              <w:ind w:left="0" w:right="0" w:firstLine="0"/>
              <w:rPr>
                <w:b/>
                <w:sz w:val="36"/>
                <w:szCs w:val="36"/>
              </w:rPr>
            </w:pPr>
            <w:r>
              <w:rPr>
                <w:b/>
                <w:sz w:val="36"/>
                <w:szCs w:val="36"/>
              </w:rPr>
              <w:lastRenderedPageBreak/>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36FE2EA" w14:textId="77777777" w:rsidR="005626BB" w:rsidRDefault="00000000">
            <w:pPr>
              <w:spacing w:before="240" w:after="120" w:line="259" w:lineRule="auto"/>
              <w:ind w:left="0" w:right="0" w:firstLine="0"/>
              <w:rPr>
                <w:b/>
                <w:sz w:val="36"/>
                <w:szCs w:val="36"/>
              </w:rPr>
            </w:pPr>
            <w:r>
              <w:rPr>
                <w:b/>
                <w:sz w:val="36"/>
                <w:szCs w:val="36"/>
              </w:rPr>
              <w:t>High</w:t>
            </w:r>
          </w:p>
        </w:tc>
      </w:tr>
    </w:tbl>
    <w:p w14:paraId="2E9CFD33" w14:textId="77777777" w:rsidR="005626BB" w:rsidRDefault="005626BB">
      <w:pPr>
        <w:spacing w:after="37" w:line="259" w:lineRule="auto"/>
        <w:ind w:left="884" w:right="0" w:firstLine="0"/>
        <w:rPr>
          <w:b/>
          <w:sz w:val="36"/>
          <w:szCs w:val="36"/>
        </w:rPr>
      </w:pPr>
    </w:p>
    <w:p w14:paraId="57AA6B1D"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6:natural</w:t>
      </w:r>
      <w:proofErr w:type="gramEnd"/>
      <w:r>
        <w:rPr>
          <w:b/>
          <w:sz w:val="36"/>
          <w:szCs w:val="36"/>
        </w:rPr>
        <w:t xml:space="preserve"> conversation</w:t>
      </w:r>
    </w:p>
    <w:tbl>
      <w:tblPr>
        <w:tblStyle w:val="affff0"/>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6CA45A92"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FDC0C5B"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77D2CA35" w14:textId="77777777" w:rsidR="005626BB" w:rsidRDefault="00000000">
            <w:pPr>
              <w:spacing w:before="240" w:after="120" w:line="259" w:lineRule="auto"/>
              <w:ind w:left="0" w:right="0" w:firstLine="0"/>
              <w:rPr>
                <w:b/>
                <w:sz w:val="36"/>
                <w:szCs w:val="36"/>
              </w:rPr>
            </w:pPr>
            <w:r>
              <w:rPr>
                <w:b/>
                <w:sz w:val="36"/>
                <w:szCs w:val="36"/>
              </w:rPr>
              <w:t>M4-UC-2.3</w:t>
            </w:r>
          </w:p>
        </w:tc>
      </w:tr>
      <w:tr w:rsidR="005626BB" w14:paraId="31E6BBE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8339509"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DE9802A" w14:textId="77777777" w:rsidR="005626BB" w:rsidRDefault="00000000">
            <w:pPr>
              <w:spacing w:before="240" w:after="120" w:line="259" w:lineRule="auto"/>
              <w:ind w:left="0" w:right="0" w:firstLine="0"/>
              <w:rPr>
                <w:b/>
                <w:sz w:val="36"/>
                <w:szCs w:val="36"/>
              </w:rPr>
            </w:pPr>
            <w:r>
              <w:rPr>
                <w:b/>
                <w:sz w:val="36"/>
                <w:szCs w:val="36"/>
              </w:rPr>
              <w:t>natural conversation</w:t>
            </w:r>
          </w:p>
        </w:tc>
      </w:tr>
      <w:tr w:rsidR="005626BB" w14:paraId="192AA4C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BC25A83"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A174122" w14:textId="77777777" w:rsidR="005626BB" w:rsidRDefault="00000000">
            <w:pPr>
              <w:spacing w:before="240" w:after="120" w:line="259" w:lineRule="auto"/>
              <w:ind w:left="0" w:right="0" w:firstLine="0"/>
              <w:rPr>
                <w:b/>
                <w:sz w:val="36"/>
                <w:szCs w:val="36"/>
              </w:rPr>
            </w:pPr>
            <w:r>
              <w:rPr>
                <w:b/>
                <w:sz w:val="36"/>
                <w:szCs w:val="36"/>
              </w:rPr>
              <w:t>except for keywords, natural language will also be entertained to some extent.</w:t>
            </w:r>
          </w:p>
        </w:tc>
      </w:tr>
      <w:tr w:rsidR="005626BB" w14:paraId="1B1D89F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3FFF73B"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DBC47DB"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1D200084"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74236F9"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243C66D" w14:textId="77777777" w:rsidR="005626BB" w:rsidRDefault="00000000">
            <w:pPr>
              <w:spacing w:before="240" w:after="120" w:line="259" w:lineRule="auto"/>
              <w:ind w:left="0" w:right="0" w:firstLine="0"/>
              <w:rPr>
                <w:b/>
                <w:sz w:val="36"/>
                <w:szCs w:val="36"/>
              </w:rPr>
            </w:pPr>
            <w:r>
              <w:rPr>
                <w:b/>
                <w:sz w:val="36"/>
                <w:szCs w:val="36"/>
              </w:rPr>
              <w:t xml:space="preserve">System will </w:t>
            </w:r>
            <w:proofErr w:type="spellStart"/>
            <w:r>
              <w:rPr>
                <w:b/>
                <w:sz w:val="36"/>
                <w:szCs w:val="36"/>
              </w:rPr>
              <w:t>will</w:t>
            </w:r>
            <w:proofErr w:type="spellEnd"/>
            <w:r>
              <w:rPr>
                <w:b/>
                <w:sz w:val="36"/>
                <w:szCs w:val="36"/>
              </w:rPr>
              <w:t xml:space="preserve"> provide the typing in natural language sometimes.</w:t>
            </w:r>
          </w:p>
        </w:tc>
      </w:tr>
      <w:tr w:rsidR="005626BB" w14:paraId="090C609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FC09547"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A2BB004" w14:textId="77777777" w:rsidR="005626BB" w:rsidRDefault="00000000">
            <w:pPr>
              <w:spacing w:before="240" w:after="120" w:line="259" w:lineRule="auto"/>
              <w:ind w:left="0" w:right="0" w:firstLine="0"/>
              <w:rPr>
                <w:b/>
                <w:sz w:val="36"/>
                <w:szCs w:val="36"/>
              </w:rPr>
            </w:pPr>
            <w:r>
              <w:rPr>
                <w:b/>
                <w:sz w:val="36"/>
                <w:szCs w:val="36"/>
              </w:rPr>
              <w:t>N/A</w:t>
            </w:r>
          </w:p>
        </w:tc>
      </w:tr>
      <w:tr w:rsidR="005626BB" w14:paraId="15137CC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AE28A93" w14:textId="77777777" w:rsidR="005626BB" w:rsidRDefault="00000000">
            <w:pPr>
              <w:spacing w:before="240" w:after="240" w:line="259" w:lineRule="auto"/>
              <w:ind w:left="0" w:right="0" w:firstLine="0"/>
              <w:rPr>
                <w:b/>
                <w:sz w:val="36"/>
                <w:szCs w:val="36"/>
              </w:rPr>
            </w:pPr>
            <w:r>
              <w:rPr>
                <w:b/>
                <w:sz w:val="36"/>
                <w:szCs w:val="36"/>
              </w:rPr>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FEAFDB3" w14:textId="77777777" w:rsidR="005626BB" w:rsidRDefault="00000000">
            <w:pPr>
              <w:spacing w:before="240" w:after="120" w:line="259" w:lineRule="auto"/>
              <w:ind w:left="0" w:right="0" w:firstLine="0"/>
              <w:rPr>
                <w:b/>
                <w:sz w:val="36"/>
                <w:szCs w:val="36"/>
              </w:rPr>
            </w:pPr>
            <w:r>
              <w:rPr>
                <w:b/>
                <w:sz w:val="36"/>
                <w:szCs w:val="36"/>
              </w:rPr>
              <w:t>M4-UC2.1</w:t>
            </w:r>
          </w:p>
        </w:tc>
      </w:tr>
      <w:tr w:rsidR="005626BB" w14:paraId="29C1A503"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7A642A5" w14:textId="77777777" w:rsidR="005626BB" w:rsidRDefault="00000000">
            <w:pPr>
              <w:spacing w:before="240" w:after="240" w:line="259" w:lineRule="auto"/>
              <w:ind w:left="0" w:right="0" w:firstLine="0"/>
              <w:rPr>
                <w:b/>
                <w:sz w:val="36"/>
                <w:szCs w:val="36"/>
              </w:rPr>
            </w:pPr>
            <w:r>
              <w:rPr>
                <w:b/>
                <w:sz w:val="36"/>
                <w:szCs w:val="36"/>
              </w:rPr>
              <w:lastRenderedPageBreak/>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0578CCF" w14:textId="77777777" w:rsidR="005626BB" w:rsidRDefault="00000000">
            <w:pPr>
              <w:spacing w:before="240" w:after="120" w:line="259" w:lineRule="auto"/>
              <w:ind w:left="0" w:right="0" w:firstLine="0"/>
              <w:rPr>
                <w:b/>
                <w:sz w:val="36"/>
                <w:szCs w:val="36"/>
              </w:rPr>
            </w:pPr>
            <w:r>
              <w:rPr>
                <w:b/>
                <w:sz w:val="36"/>
                <w:szCs w:val="36"/>
              </w:rPr>
              <w:t>High</w:t>
            </w:r>
          </w:p>
        </w:tc>
      </w:tr>
    </w:tbl>
    <w:p w14:paraId="04E42655" w14:textId="77777777" w:rsidR="005626BB" w:rsidRDefault="005626BB">
      <w:pPr>
        <w:spacing w:after="37" w:line="259" w:lineRule="auto"/>
        <w:ind w:left="884" w:right="0" w:firstLine="0"/>
        <w:rPr>
          <w:b/>
          <w:sz w:val="36"/>
          <w:szCs w:val="36"/>
        </w:rPr>
      </w:pPr>
    </w:p>
    <w:p w14:paraId="3F9F2DDF" w14:textId="77777777" w:rsidR="005626BB" w:rsidRDefault="005626BB">
      <w:pPr>
        <w:spacing w:after="37" w:line="259" w:lineRule="auto"/>
        <w:ind w:left="884" w:right="0" w:firstLine="0"/>
        <w:rPr>
          <w:b/>
          <w:sz w:val="36"/>
          <w:szCs w:val="36"/>
        </w:rPr>
      </w:pPr>
    </w:p>
    <w:p w14:paraId="58AF972E" w14:textId="77777777" w:rsidR="005626BB" w:rsidRDefault="00000000">
      <w:pPr>
        <w:spacing w:after="200" w:line="276" w:lineRule="auto"/>
        <w:ind w:left="360" w:right="0" w:firstLine="0"/>
        <w:rPr>
          <w:b/>
          <w:sz w:val="36"/>
          <w:szCs w:val="36"/>
        </w:rPr>
      </w:pPr>
      <w:r>
        <w:rPr>
          <w:b/>
          <w:sz w:val="36"/>
          <w:szCs w:val="36"/>
        </w:rPr>
        <w:t>M5-UC-</w:t>
      </w:r>
      <w:proofErr w:type="gramStart"/>
      <w:r>
        <w:rPr>
          <w:b/>
          <w:sz w:val="36"/>
          <w:szCs w:val="36"/>
        </w:rPr>
        <w:t>1:Health</w:t>
      </w:r>
      <w:proofErr w:type="gramEnd"/>
      <w:r>
        <w:rPr>
          <w:b/>
          <w:sz w:val="36"/>
          <w:szCs w:val="36"/>
        </w:rPr>
        <w:t xml:space="preserve"> care</w:t>
      </w:r>
    </w:p>
    <w:p w14:paraId="6347B160"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1:Health</w:t>
      </w:r>
      <w:proofErr w:type="gramEnd"/>
      <w:r>
        <w:rPr>
          <w:b/>
          <w:sz w:val="36"/>
          <w:szCs w:val="36"/>
        </w:rPr>
        <w:t xml:space="preserve"> form</w:t>
      </w:r>
    </w:p>
    <w:tbl>
      <w:tblPr>
        <w:tblStyle w:val="affff1"/>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7A8C03D5"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06C9EC5"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7213BECF" w14:textId="77777777" w:rsidR="005626BB" w:rsidRDefault="00000000">
            <w:pPr>
              <w:spacing w:before="240" w:after="120" w:line="259" w:lineRule="auto"/>
              <w:ind w:left="0" w:right="0" w:firstLine="0"/>
              <w:rPr>
                <w:b/>
                <w:sz w:val="36"/>
                <w:szCs w:val="36"/>
              </w:rPr>
            </w:pPr>
            <w:r>
              <w:rPr>
                <w:b/>
                <w:sz w:val="36"/>
                <w:szCs w:val="36"/>
              </w:rPr>
              <w:t>M5-UC-1.1</w:t>
            </w:r>
          </w:p>
        </w:tc>
      </w:tr>
      <w:tr w:rsidR="005626BB" w14:paraId="6D2AFBC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87BED4D"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54B849A" w14:textId="77777777" w:rsidR="005626BB" w:rsidRDefault="00000000">
            <w:pPr>
              <w:spacing w:before="240" w:after="120" w:line="259" w:lineRule="auto"/>
              <w:ind w:left="0" w:right="0" w:firstLine="0"/>
              <w:rPr>
                <w:b/>
                <w:sz w:val="36"/>
                <w:szCs w:val="36"/>
              </w:rPr>
            </w:pPr>
            <w:r>
              <w:rPr>
                <w:b/>
                <w:sz w:val="36"/>
                <w:szCs w:val="36"/>
              </w:rPr>
              <w:t>Daily health form</w:t>
            </w:r>
          </w:p>
        </w:tc>
      </w:tr>
      <w:tr w:rsidR="005626BB" w14:paraId="52141689"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50A20F8"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09F8092" w14:textId="77777777" w:rsidR="005626BB" w:rsidRDefault="00000000">
            <w:pPr>
              <w:spacing w:before="240" w:after="120" w:line="259" w:lineRule="auto"/>
              <w:ind w:left="0" w:right="0" w:firstLine="0"/>
              <w:rPr>
                <w:b/>
                <w:sz w:val="36"/>
                <w:szCs w:val="36"/>
              </w:rPr>
            </w:pPr>
            <w:r>
              <w:rPr>
                <w:b/>
                <w:sz w:val="36"/>
                <w:szCs w:val="36"/>
              </w:rPr>
              <w:t>to resolve the daily basis health issues</w:t>
            </w:r>
          </w:p>
        </w:tc>
      </w:tr>
      <w:tr w:rsidR="005626BB" w14:paraId="127137A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7B17A22"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EA74791"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54388D4E"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C70E16E"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184F1AF" w14:textId="77777777" w:rsidR="005626BB" w:rsidRDefault="00000000">
            <w:pPr>
              <w:spacing w:before="240" w:after="120" w:line="259" w:lineRule="auto"/>
              <w:ind w:left="0" w:right="0" w:firstLine="0"/>
              <w:rPr>
                <w:b/>
                <w:sz w:val="36"/>
                <w:szCs w:val="36"/>
              </w:rPr>
            </w:pPr>
            <w:r>
              <w:rPr>
                <w:b/>
                <w:sz w:val="36"/>
                <w:szCs w:val="36"/>
              </w:rPr>
              <w:t xml:space="preserve">system will put a check and balance on the </w:t>
            </w:r>
            <w:proofErr w:type="gramStart"/>
            <w:r>
              <w:rPr>
                <w:b/>
                <w:sz w:val="36"/>
                <w:szCs w:val="36"/>
              </w:rPr>
              <w:t>users</w:t>
            </w:r>
            <w:proofErr w:type="gramEnd"/>
            <w:r>
              <w:rPr>
                <w:b/>
                <w:sz w:val="36"/>
                <w:szCs w:val="36"/>
              </w:rPr>
              <w:t xml:space="preserve"> health by maintaining a form</w:t>
            </w:r>
          </w:p>
        </w:tc>
      </w:tr>
      <w:tr w:rsidR="005626BB" w14:paraId="1EF549F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891D529"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DAB47FC" w14:textId="77777777" w:rsidR="005626BB" w:rsidRDefault="00000000">
            <w:pPr>
              <w:spacing w:before="240" w:after="120" w:line="259" w:lineRule="auto"/>
              <w:ind w:left="0" w:right="0" w:firstLine="0"/>
              <w:rPr>
                <w:b/>
                <w:sz w:val="36"/>
                <w:szCs w:val="36"/>
              </w:rPr>
            </w:pPr>
            <w:r>
              <w:rPr>
                <w:b/>
                <w:sz w:val="36"/>
                <w:szCs w:val="36"/>
              </w:rPr>
              <w:t>N/A</w:t>
            </w:r>
          </w:p>
        </w:tc>
      </w:tr>
      <w:tr w:rsidR="005626BB" w14:paraId="1D176B37"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3236425" w14:textId="77777777" w:rsidR="005626BB" w:rsidRDefault="00000000">
            <w:pPr>
              <w:spacing w:before="240" w:after="240" w:line="259" w:lineRule="auto"/>
              <w:ind w:left="0" w:right="0" w:firstLine="0"/>
              <w:rPr>
                <w:b/>
                <w:sz w:val="36"/>
                <w:szCs w:val="36"/>
              </w:rPr>
            </w:pPr>
            <w:r>
              <w:rPr>
                <w:b/>
                <w:sz w:val="36"/>
                <w:szCs w:val="36"/>
              </w:rPr>
              <w:lastRenderedPageBreak/>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FC5A9FF" w14:textId="77777777" w:rsidR="005626BB" w:rsidRDefault="00000000">
            <w:pPr>
              <w:spacing w:before="240" w:after="120" w:line="259" w:lineRule="auto"/>
              <w:ind w:left="0" w:right="0" w:firstLine="0"/>
              <w:rPr>
                <w:b/>
                <w:sz w:val="36"/>
                <w:szCs w:val="36"/>
              </w:rPr>
            </w:pPr>
            <w:r>
              <w:rPr>
                <w:b/>
                <w:sz w:val="36"/>
                <w:szCs w:val="36"/>
              </w:rPr>
              <w:t>N/A</w:t>
            </w:r>
          </w:p>
        </w:tc>
      </w:tr>
      <w:tr w:rsidR="005626BB" w14:paraId="0320EB3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678CCB6"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35230A5" w14:textId="77777777" w:rsidR="005626BB" w:rsidRDefault="00000000">
            <w:pPr>
              <w:spacing w:before="240" w:after="120" w:line="259" w:lineRule="auto"/>
              <w:ind w:left="0" w:right="0" w:firstLine="0"/>
              <w:rPr>
                <w:b/>
                <w:sz w:val="36"/>
                <w:szCs w:val="36"/>
              </w:rPr>
            </w:pPr>
            <w:r>
              <w:rPr>
                <w:b/>
                <w:sz w:val="36"/>
                <w:szCs w:val="36"/>
              </w:rPr>
              <w:t>medium</w:t>
            </w:r>
          </w:p>
        </w:tc>
      </w:tr>
    </w:tbl>
    <w:p w14:paraId="20EC0BC0" w14:textId="77777777" w:rsidR="005626BB" w:rsidRDefault="005626BB">
      <w:pPr>
        <w:spacing w:after="37" w:line="259" w:lineRule="auto"/>
        <w:ind w:left="884" w:right="0" w:firstLine="0"/>
        <w:rPr>
          <w:b/>
          <w:sz w:val="36"/>
          <w:szCs w:val="36"/>
        </w:rPr>
      </w:pPr>
    </w:p>
    <w:p w14:paraId="1A8B97C5"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2:Enlighten</w:t>
      </w:r>
      <w:proofErr w:type="gramEnd"/>
      <w:r>
        <w:rPr>
          <w:b/>
          <w:sz w:val="36"/>
          <w:szCs w:val="36"/>
        </w:rPr>
        <w:t xml:space="preserve"> the problems</w:t>
      </w:r>
    </w:p>
    <w:tbl>
      <w:tblPr>
        <w:tblStyle w:val="affff2"/>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103FD13C"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84A1649"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4D45F7CA" w14:textId="77777777" w:rsidR="005626BB" w:rsidRDefault="00000000">
            <w:pPr>
              <w:spacing w:before="240" w:after="120" w:line="259" w:lineRule="auto"/>
              <w:ind w:left="0" w:right="0" w:firstLine="0"/>
              <w:rPr>
                <w:b/>
                <w:sz w:val="36"/>
                <w:szCs w:val="36"/>
              </w:rPr>
            </w:pPr>
            <w:r>
              <w:rPr>
                <w:b/>
                <w:sz w:val="36"/>
                <w:szCs w:val="36"/>
              </w:rPr>
              <w:t>M5-UC-1.2</w:t>
            </w:r>
          </w:p>
        </w:tc>
      </w:tr>
      <w:tr w:rsidR="005626BB" w14:paraId="071E6E76"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B4A9DE5"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89855BF" w14:textId="77777777" w:rsidR="005626BB" w:rsidRDefault="00000000">
            <w:pPr>
              <w:spacing w:before="240" w:after="120" w:line="259" w:lineRule="auto"/>
              <w:ind w:left="0" w:right="0" w:firstLine="0"/>
              <w:rPr>
                <w:b/>
                <w:sz w:val="36"/>
                <w:szCs w:val="36"/>
              </w:rPr>
            </w:pPr>
            <w:proofErr w:type="spellStart"/>
            <w:r>
              <w:rPr>
                <w:b/>
                <w:sz w:val="36"/>
                <w:szCs w:val="36"/>
              </w:rPr>
              <w:t>Enlight</w:t>
            </w:r>
            <w:proofErr w:type="spellEnd"/>
            <w:r>
              <w:rPr>
                <w:b/>
                <w:sz w:val="36"/>
                <w:szCs w:val="36"/>
              </w:rPr>
              <w:t xml:space="preserve"> the problems</w:t>
            </w:r>
          </w:p>
        </w:tc>
      </w:tr>
      <w:tr w:rsidR="005626BB" w14:paraId="2ED34F5F"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58051E6"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6D2C4C4" w14:textId="77777777" w:rsidR="005626BB" w:rsidRDefault="00000000">
            <w:pPr>
              <w:spacing w:before="240" w:after="120" w:line="259" w:lineRule="auto"/>
              <w:ind w:left="0" w:right="0" w:firstLine="0"/>
              <w:rPr>
                <w:b/>
                <w:sz w:val="36"/>
                <w:szCs w:val="36"/>
              </w:rPr>
            </w:pPr>
            <w:r>
              <w:rPr>
                <w:b/>
                <w:sz w:val="36"/>
                <w:szCs w:val="36"/>
              </w:rPr>
              <w:t>daily health problems of users are identified.</w:t>
            </w:r>
          </w:p>
        </w:tc>
      </w:tr>
      <w:tr w:rsidR="005626BB" w14:paraId="3783E498"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B98C3E1"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E9F7CCF"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10FBB15C"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9E57B6D"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3BCE721" w14:textId="77777777" w:rsidR="005626BB" w:rsidRDefault="00000000">
            <w:pPr>
              <w:spacing w:before="240" w:after="120" w:line="259" w:lineRule="auto"/>
              <w:ind w:left="0" w:right="0" w:firstLine="0"/>
              <w:rPr>
                <w:b/>
                <w:sz w:val="36"/>
                <w:szCs w:val="36"/>
              </w:rPr>
            </w:pPr>
            <w:r>
              <w:rPr>
                <w:b/>
                <w:sz w:val="36"/>
                <w:szCs w:val="36"/>
              </w:rPr>
              <w:t xml:space="preserve">System will easily suggest the solution to the </w:t>
            </w:r>
            <w:proofErr w:type="gramStart"/>
            <w:r>
              <w:rPr>
                <w:b/>
                <w:sz w:val="36"/>
                <w:szCs w:val="36"/>
              </w:rPr>
              <w:t>issues .</w:t>
            </w:r>
            <w:proofErr w:type="gramEnd"/>
          </w:p>
        </w:tc>
      </w:tr>
      <w:tr w:rsidR="005626BB" w14:paraId="01E68EF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2CFDE21"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B896B50" w14:textId="77777777" w:rsidR="005626BB" w:rsidRDefault="00000000">
            <w:pPr>
              <w:spacing w:before="240" w:after="120" w:line="259" w:lineRule="auto"/>
              <w:ind w:left="0" w:right="0" w:firstLine="0"/>
              <w:rPr>
                <w:b/>
                <w:sz w:val="36"/>
                <w:szCs w:val="36"/>
              </w:rPr>
            </w:pPr>
            <w:r>
              <w:rPr>
                <w:b/>
                <w:sz w:val="36"/>
                <w:szCs w:val="36"/>
              </w:rPr>
              <w:t>N/A</w:t>
            </w:r>
          </w:p>
        </w:tc>
      </w:tr>
      <w:tr w:rsidR="005626BB" w14:paraId="2C2D6EA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50673D8" w14:textId="77777777" w:rsidR="005626BB" w:rsidRDefault="00000000">
            <w:pPr>
              <w:spacing w:before="240" w:after="240" w:line="259" w:lineRule="auto"/>
              <w:ind w:left="0" w:right="0" w:firstLine="0"/>
              <w:rPr>
                <w:b/>
                <w:sz w:val="36"/>
                <w:szCs w:val="36"/>
              </w:rPr>
            </w:pPr>
            <w:r>
              <w:rPr>
                <w:b/>
                <w:sz w:val="36"/>
                <w:szCs w:val="36"/>
              </w:rPr>
              <w:lastRenderedPageBreak/>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396D31A" w14:textId="77777777" w:rsidR="005626BB" w:rsidRDefault="00000000">
            <w:pPr>
              <w:spacing w:before="240" w:after="120" w:line="259" w:lineRule="auto"/>
              <w:ind w:left="0" w:right="0" w:firstLine="0"/>
              <w:rPr>
                <w:b/>
                <w:sz w:val="36"/>
                <w:szCs w:val="36"/>
              </w:rPr>
            </w:pPr>
            <w:r>
              <w:rPr>
                <w:b/>
                <w:sz w:val="36"/>
                <w:szCs w:val="36"/>
              </w:rPr>
              <w:t>M5-UC1.1</w:t>
            </w:r>
          </w:p>
        </w:tc>
      </w:tr>
      <w:tr w:rsidR="005626BB" w14:paraId="5CC3680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5FB65B1"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87933C1" w14:textId="77777777" w:rsidR="005626BB" w:rsidRDefault="00000000">
            <w:pPr>
              <w:spacing w:before="240" w:after="120" w:line="259" w:lineRule="auto"/>
              <w:ind w:left="0" w:right="0" w:firstLine="0"/>
              <w:rPr>
                <w:b/>
                <w:sz w:val="36"/>
                <w:szCs w:val="36"/>
              </w:rPr>
            </w:pPr>
            <w:r>
              <w:rPr>
                <w:b/>
                <w:sz w:val="36"/>
                <w:szCs w:val="36"/>
              </w:rPr>
              <w:t>High</w:t>
            </w:r>
          </w:p>
        </w:tc>
      </w:tr>
    </w:tbl>
    <w:p w14:paraId="4F79AFA0" w14:textId="77777777" w:rsidR="005626BB" w:rsidRDefault="005626BB">
      <w:pPr>
        <w:spacing w:after="37" w:line="259" w:lineRule="auto"/>
        <w:ind w:left="884" w:right="0" w:firstLine="0"/>
        <w:rPr>
          <w:b/>
          <w:sz w:val="36"/>
          <w:szCs w:val="36"/>
        </w:rPr>
      </w:pPr>
    </w:p>
    <w:p w14:paraId="0A536EFC" w14:textId="77777777" w:rsidR="005626BB" w:rsidRDefault="00000000">
      <w:pPr>
        <w:spacing w:after="37" w:line="259" w:lineRule="auto"/>
        <w:ind w:left="884" w:right="0" w:firstLine="0"/>
        <w:rPr>
          <w:b/>
          <w:sz w:val="36"/>
          <w:szCs w:val="36"/>
        </w:rPr>
      </w:pPr>
      <w:r>
        <w:rPr>
          <w:b/>
          <w:sz w:val="36"/>
          <w:szCs w:val="36"/>
        </w:rPr>
        <w:t>M5-UC-</w:t>
      </w:r>
      <w:proofErr w:type="gramStart"/>
      <w:r>
        <w:rPr>
          <w:b/>
          <w:sz w:val="36"/>
          <w:szCs w:val="36"/>
        </w:rPr>
        <w:t>2:Analysis</w:t>
      </w:r>
      <w:proofErr w:type="gramEnd"/>
      <w:r>
        <w:rPr>
          <w:b/>
          <w:sz w:val="36"/>
          <w:szCs w:val="36"/>
        </w:rPr>
        <w:t xml:space="preserve"> form</w:t>
      </w:r>
    </w:p>
    <w:p w14:paraId="3DD57591"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3:algorithm</w:t>
      </w:r>
      <w:proofErr w:type="gramEnd"/>
      <w:r>
        <w:rPr>
          <w:b/>
          <w:sz w:val="36"/>
          <w:szCs w:val="36"/>
        </w:rPr>
        <w:t xml:space="preserve"> comparison</w:t>
      </w:r>
    </w:p>
    <w:tbl>
      <w:tblPr>
        <w:tblStyle w:val="affff3"/>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6472C3D5"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10C021C"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04B9BC20" w14:textId="77777777" w:rsidR="005626BB" w:rsidRDefault="00000000">
            <w:pPr>
              <w:spacing w:before="240" w:after="120" w:line="259" w:lineRule="auto"/>
              <w:ind w:left="0" w:right="0" w:firstLine="0"/>
              <w:rPr>
                <w:b/>
                <w:sz w:val="36"/>
                <w:szCs w:val="36"/>
              </w:rPr>
            </w:pPr>
            <w:r>
              <w:rPr>
                <w:b/>
                <w:sz w:val="36"/>
                <w:szCs w:val="36"/>
              </w:rPr>
              <w:t>M5-UC-2.1</w:t>
            </w:r>
          </w:p>
        </w:tc>
      </w:tr>
      <w:tr w:rsidR="005626BB" w14:paraId="599B1F70"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1CFA2AA"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5A016E5" w14:textId="77777777" w:rsidR="005626BB" w:rsidRDefault="00000000">
            <w:pPr>
              <w:spacing w:before="240" w:after="120" w:line="259" w:lineRule="auto"/>
              <w:ind w:left="0" w:right="0" w:firstLine="0"/>
              <w:rPr>
                <w:b/>
                <w:sz w:val="36"/>
                <w:szCs w:val="36"/>
              </w:rPr>
            </w:pPr>
            <w:r>
              <w:rPr>
                <w:b/>
                <w:sz w:val="36"/>
                <w:szCs w:val="36"/>
              </w:rPr>
              <w:t>Algorithm comparison</w:t>
            </w:r>
          </w:p>
        </w:tc>
      </w:tr>
      <w:tr w:rsidR="005626BB" w14:paraId="59B32ECD"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F11FA22"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FB5BA26" w14:textId="77777777" w:rsidR="005626BB" w:rsidRDefault="00000000">
            <w:pPr>
              <w:spacing w:before="240" w:after="120" w:line="259" w:lineRule="auto"/>
              <w:ind w:left="0" w:right="0" w:firstLine="0"/>
              <w:rPr>
                <w:b/>
                <w:sz w:val="36"/>
                <w:szCs w:val="36"/>
              </w:rPr>
            </w:pPr>
            <w:r>
              <w:rPr>
                <w:b/>
                <w:sz w:val="36"/>
                <w:szCs w:val="36"/>
              </w:rPr>
              <w:t>form will be analyzed with the help of algorithm</w:t>
            </w:r>
          </w:p>
        </w:tc>
      </w:tr>
      <w:tr w:rsidR="005626BB" w14:paraId="24187642"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A1756FF"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C715D62"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60F64A9E"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97D8CFB"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0964C34" w14:textId="77777777" w:rsidR="005626BB" w:rsidRDefault="00000000">
            <w:pPr>
              <w:spacing w:before="240" w:after="120" w:line="259" w:lineRule="auto"/>
              <w:ind w:left="0" w:right="0" w:firstLine="0"/>
              <w:rPr>
                <w:b/>
                <w:sz w:val="36"/>
                <w:szCs w:val="36"/>
              </w:rPr>
            </w:pPr>
            <w:r>
              <w:rPr>
                <w:b/>
                <w:sz w:val="36"/>
                <w:szCs w:val="36"/>
              </w:rPr>
              <w:t>System will have easy way to identify the issue</w:t>
            </w:r>
          </w:p>
        </w:tc>
      </w:tr>
      <w:tr w:rsidR="005626BB" w14:paraId="6F08F20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3998688"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3CB0845" w14:textId="77777777" w:rsidR="005626BB" w:rsidRDefault="00000000">
            <w:pPr>
              <w:spacing w:before="240" w:after="120" w:line="259" w:lineRule="auto"/>
              <w:ind w:left="0" w:right="0" w:firstLine="0"/>
              <w:rPr>
                <w:b/>
                <w:sz w:val="36"/>
                <w:szCs w:val="36"/>
              </w:rPr>
            </w:pPr>
            <w:r>
              <w:rPr>
                <w:b/>
                <w:sz w:val="36"/>
                <w:szCs w:val="36"/>
              </w:rPr>
              <w:t>N/A</w:t>
            </w:r>
          </w:p>
        </w:tc>
      </w:tr>
      <w:tr w:rsidR="005626BB" w14:paraId="54543EC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5397113" w14:textId="77777777" w:rsidR="005626BB" w:rsidRDefault="00000000">
            <w:pPr>
              <w:spacing w:before="240" w:after="240" w:line="259" w:lineRule="auto"/>
              <w:ind w:left="0" w:right="0" w:firstLine="0"/>
              <w:rPr>
                <w:b/>
                <w:sz w:val="36"/>
                <w:szCs w:val="36"/>
              </w:rPr>
            </w:pPr>
            <w:r>
              <w:rPr>
                <w:b/>
                <w:sz w:val="36"/>
                <w:szCs w:val="36"/>
              </w:rPr>
              <w:lastRenderedPageBreak/>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7B3B5DA" w14:textId="77777777" w:rsidR="005626BB" w:rsidRDefault="00000000">
            <w:pPr>
              <w:spacing w:before="240" w:after="120" w:line="259" w:lineRule="auto"/>
              <w:ind w:left="0" w:right="0" w:firstLine="0"/>
              <w:rPr>
                <w:b/>
                <w:sz w:val="36"/>
                <w:szCs w:val="36"/>
              </w:rPr>
            </w:pPr>
            <w:r>
              <w:rPr>
                <w:b/>
                <w:sz w:val="36"/>
                <w:szCs w:val="36"/>
              </w:rPr>
              <w:t>N/A</w:t>
            </w:r>
          </w:p>
        </w:tc>
      </w:tr>
      <w:tr w:rsidR="005626BB" w14:paraId="380A3E1C"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3EF8C57D"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8BD0F8B" w14:textId="77777777" w:rsidR="005626BB" w:rsidRDefault="00000000">
            <w:pPr>
              <w:spacing w:before="240" w:after="120" w:line="259" w:lineRule="auto"/>
              <w:ind w:left="0" w:right="0" w:firstLine="0"/>
              <w:rPr>
                <w:b/>
                <w:sz w:val="36"/>
                <w:szCs w:val="36"/>
              </w:rPr>
            </w:pPr>
            <w:r>
              <w:rPr>
                <w:b/>
                <w:sz w:val="36"/>
                <w:szCs w:val="36"/>
              </w:rPr>
              <w:t>medium</w:t>
            </w:r>
          </w:p>
        </w:tc>
      </w:tr>
    </w:tbl>
    <w:p w14:paraId="7BFD8040" w14:textId="77777777" w:rsidR="005626BB" w:rsidRDefault="005626BB">
      <w:pPr>
        <w:spacing w:after="37" w:line="259" w:lineRule="auto"/>
        <w:ind w:left="884" w:right="0" w:firstLine="0"/>
        <w:rPr>
          <w:b/>
          <w:sz w:val="36"/>
          <w:szCs w:val="36"/>
        </w:rPr>
      </w:pPr>
    </w:p>
    <w:p w14:paraId="472E0D69" w14:textId="77777777" w:rsidR="005626BB" w:rsidRDefault="00000000">
      <w:pPr>
        <w:spacing w:after="37" w:line="259" w:lineRule="auto"/>
        <w:ind w:left="884" w:right="0" w:firstLine="0"/>
        <w:rPr>
          <w:b/>
          <w:sz w:val="36"/>
          <w:szCs w:val="36"/>
        </w:rPr>
      </w:pPr>
      <w:r>
        <w:rPr>
          <w:b/>
          <w:sz w:val="36"/>
          <w:szCs w:val="36"/>
        </w:rPr>
        <w:t>M5-UC-</w:t>
      </w:r>
      <w:proofErr w:type="gramStart"/>
      <w:r>
        <w:rPr>
          <w:b/>
          <w:sz w:val="36"/>
          <w:szCs w:val="36"/>
        </w:rPr>
        <w:t>3:Exercises</w:t>
      </w:r>
      <w:proofErr w:type="gramEnd"/>
    </w:p>
    <w:p w14:paraId="4CC56037"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4:outer</w:t>
      </w:r>
      <w:proofErr w:type="gramEnd"/>
      <w:r>
        <w:rPr>
          <w:b/>
          <w:sz w:val="36"/>
          <w:szCs w:val="36"/>
        </w:rPr>
        <w:t xml:space="preserve"> exercises</w:t>
      </w:r>
    </w:p>
    <w:tbl>
      <w:tblPr>
        <w:tblStyle w:val="affff4"/>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5C00B528"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B090D79"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3556BF96" w14:textId="77777777" w:rsidR="005626BB" w:rsidRDefault="00000000">
            <w:pPr>
              <w:spacing w:before="240" w:after="120" w:line="259" w:lineRule="auto"/>
              <w:ind w:left="0" w:right="0" w:firstLine="0"/>
              <w:rPr>
                <w:b/>
                <w:sz w:val="36"/>
                <w:szCs w:val="36"/>
              </w:rPr>
            </w:pPr>
            <w:r>
              <w:rPr>
                <w:b/>
                <w:sz w:val="36"/>
                <w:szCs w:val="36"/>
              </w:rPr>
              <w:t>M5-UC-3.1</w:t>
            </w:r>
          </w:p>
        </w:tc>
      </w:tr>
      <w:tr w:rsidR="005626BB" w14:paraId="68D5226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232AD4E"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D2F40C9" w14:textId="77777777" w:rsidR="005626BB" w:rsidRDefault="00000000">
            <w:pPr>
              <w:spacing w:before="240" w:after="120" w:line="259" w:lineRule="auto"/>
              <w:ind w:left="0" w:right="0" w:firstLine="0"/>
              <w:rPr>
                <w:b/>
                <w:sz w:val="36"/>
                <w:szCs w:val="36"/>
              </w:rPr>
            </w:pPr>
            <w:r>
              <w:rPr>
                <w:b/>
                <w:sz w:val="36"/>
                <w:szCs w:val="36"/>
              </w:rPr>
              <w:t>outer Exercises</w:t>
            </w:r>
          </w:p>
        </w:tc>
      </w:tr>
      <w:tr w:rsidR="005626BB" w14:paraId="46A93B1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394C864"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0DD8866A" w14:textId="77777777" w:rsidR="005626BB" w:rsidRDefault="00000000">
            <w:pPr>
              <w:spacing w:before="240" w:after="120" w:line="259" w:lineRule="auto"/>
              <w:ind w:left="0" w:right="0" w:firstLine="0"/>
              <w:rPr>
                <w:b/>
                <w:sz w:val="36"/>
                <w:szCs w:val="36"/>
              </w:rPr>
            </w:pPr>
            <w:r>
              <w:rPr>
                <w:b/>
                <w:sz w:val="36"/>
                <w:szCs w:val="36"/>
              </w:rPr>
              <w:t>suggestions to the health issue</w:t>
            </w:r>
          </w:p>
        </w:tc>
      </w:tr>
      <w:tr w:rsidR="005626BB" w14:paraId="44D32765"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54BDB9B"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2A34C0BF"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04DE198E"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39B1685"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FBBDB70" w14:textId="77777777" w:rsidR="005626BB" w:rsidRDefault="00000000">
            <w:pPr>
              <w:spacing w:before="240" w:after="120" w:line="259" w:lineRule="auto"/>
              <w:ind w:left="0" w:right="0" w:firstLine="0"/>
              <w:rPr>
                <w:b/>
                <w:sz w:val="36"/>
                <w:szCs w:val="36"/>
              </w:rPr>
            </w:pPr>
            <w:r>
              <w:rPr>
                <w:b/>
                <w:sz w:val="36"/>
                <w:szCs w:val="36"/>
              </w:rPr>
              <w:t>outer exercises for the young users</w:t>
            </w:r>
          </w:p>
        </w:tc>
      </w:tr>
      <w:tr w:rsidR="005626BB" w14:paraId="0C166A5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7870319"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18EBDDB" w14:textId="77777777" w:rsidR="005626BB" w:rsidRDefault="00000000">
            <w:pPr>
              <w:spacing w:before="240" w:after="120" w:line="259" w:lineRule="auto"/>
              <w:ind w:left="0" w:right="0" w:firstLine="0"/>
              <w:rPr>
                <w:b/>
                <w:sz w:val="36"/>
                <w:szCs w:val="36"/>
              </w:rPr>
            </w:pPr>
            <w:r>
              <w:rPr>
                <w:b/>
                <w:sz w:val="36"/>
                <w:szCs w:val="36"/>
              </w:rPr>
              <w:t>N/A</w:t>
            </w:r>
          </w:p>
        </w:tc>
      </w:tr>
      <w:tr w:rsidR="005626BB" w14:paraId="22F65D01"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2FAD8D5" w14:textId="77777777" w:rsidR="005626BB" w:rsidRDefault="00000000">
            <w:pPr>
              <w:spacing w:before="240" w:after="240" w:line="259" w:lineRule="auto"/>
              <w:ind w:left="0" w:right="0" w:firstLine="0"/>
              <w:rPr>
                <w:b/>
                <w:sz w:val="36"/>
                <w:szCs w:val="36"/>
              </w:rPr>
            </w:pPr>
            <w:r>
              <w:rPr>
                <w:b/>
                <w:sz w:val="36"/>
                <w:szCs w:val="36"/>
              </w:rPr>
              <w:lastRenderedPageBreak/>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C5D50EC" w14:textId="77777777" w:rsidR="005626BB" w:rsidRDefault="00000000">
            <w:pPr>
              <w:spacing w:before="240" w:after="120" w:line="259" w:lineRule="auto"/>
              <w:ind w:left="0" w:right="0" w:firstLine="0"/>
              <w:rPr>
                <w:b/>
                <w:sz w:val="36"/>
                <w:szCs w:val="36"/>
              </w:rPr>
            </w:pPr>
            <w:r>
              <w:rPr>
                <w:b/>
                <w:sz w:val="36"/>
                <w:szCs w:val="36"/>
              </w:rPr>
              <w:t>N/A</w:t>
            </w:r>
          </w:p>
        </w:tc>
      </w:tr>
      <w:tr w:rsidR="005626BB" w14:paraId="6C987D5A"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05ABF29"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46472E5" w14:textId="77777777" w:rsidR="005626BB" w:rsidRDefault="00000000">
            <w:pPr>
              <w:spacing w:before="240" w:after="120" w:line="259" w:lineRule="auto"/>
              <w:ind w:left="0" w:right="0" w:firstLine="0"/>
              <w:rPr>
                <w:b/>
                <w:sz w:val="36"/>
                <w:szCs w:val="36"/>
              </w:rPr>
            </w:pPr>
            <w:r>
              <w:rPr>
                <w:b/>
                <w:sz w:val="36"/>
                <w:szCs w:val="36"/>
              </w:rPr>
              <w:t>medium</w:t>
            </w:r>
          </w:p>
        </w:tc>
      </w:tr>
    </w:tbl>
    <w:p w14:paraId="310DCE72" w14:textId="77777777" w:rsidR="005626BB" w:rsidRDefault="005626BB">
      <w:pPr>
        <w:spacing w:after="37" w:line="259" w:lineRule="auto"/>
        <w:ind w:left="884" w:right="0" w:firstLine="0"/>
        <w:rPr>
          <w:b/>
          <w:sz w:val="36"/>
          <w:szCs w:val="36"/>
        </w:rPr>
      </w:pPr>
    </w:p>
    <w:p w14:paraId="79B5C2DA"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5:Home</w:t>
      </w:r>
      <w:proofErr w:type="gramEnd"/>
      <w:r>
        <w:rPr>
          <w:b/>
          <w:sz w:val="36"/>
          <w:szCs w:val="36"/>
        </w:rPr>
        <w:t xml:space="preserve"> exercises</w:t>
      </w:r>
    </w:p>
    <w:tbl>
      <w:tblPr>
        <w:tblStyle w:val="affff5"/>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6FE3971F"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D01246C"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3FDF2D8F" w14:textId="77777777" w:rsidR="005626BB" w:rsidRDefault="00000000">
            <w:pPr>
              <w:spacing w:before="240" w:after="120" w:line="259" w:lineRule="auto"/>
              <w:ind w:left="0" w:right="0" w:firstLine="0"/>
              <w:rPr>
                <w:b/>
                <w:sz w:val="36"/>
                <w:szCs w:val="36"/>
              </w:rPr>
            </w:pPr>
            <w:r>
              <w:rPr>
                <w:b/>
                <w:sz w:val="36"/>
                <w:szCs w:val="36"/>
              </w:rPr>
              <w:t>M5-UC-3.2</w:t>
            </w:r>
          </w:p>
        </w:tc>
      </w:tr>
      <w:tr w:rsidR="005626BB" w14:paraId="3049A543"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92967BE"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47D91A8" w14:textId="77777777" w:rsidR="005626BB" w:rsidRDefault="00000000">
            <w:pPr>
              <w:spacing w:before="240" w:after="120" w:line="259" w:lineRule="auto"/>
              <w:ind w:left="0" w:right="0" w:firstLine="0"/>
              <w:rPr>
                <w:b/>
                <w:sz w:val="36"/>
                <w:szCs w:val="36"/>
              </w:rPr>
            </w:pPr>
            <w:r>
              <w:rPr>
                <w:b/>
                <w:sz w:val="36"/>
                <w:szCs w:val="36"/>
              </w:rPr>
              <w:t>Home exercises</w:t>
            </w:r>
          </w:p>
        </w:tc>
      </w:tr>
      <w:tr w:rsidR="005626BB" w14:paraId="0DCFDF6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455BCE8"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83CC149" w14:textId="77777777" w:rsidR="005626BB" w:rsidRDefault="00000000">
            <w:pPr>
              <w:spacing w:before="240" w:after="120" w:line="259" w:lineRule="auto"/>
              <w:ind w:left="0" w:right="0" w:firstLine="0"/>
              <w:rPr>
                <w:b/>
                <w:sz w:val="36"/>
                <w:szCs w:val="36"/>
              </w:rPr>
            </w:pPr>
            <w:r>
              <w:rPr>
                <w:b/>
                <w:sz w:val="36"/>
                <w:szCs w:val="36"/>
              </w:rPr>
              <w:t xml:space="preserve">based on the </w:t>
            </w:r>
            <w:proofErr w:type="gramStart"/>
            <w:r>
              <w:rPr>
                <w:b/>
                <w:sz w:val="36"/>
                <w:szCs w:val="36"/>
              </w:rPr>
              <w:t>users</w:t>
            </w:r>
            <w:proofErr w:type="gramEnd"/>
            <w:r>
              <w:rPr>
                <w:b/>
                <w:sz w:val="36"/>
                <w:szCs w:val="36"/>
              </w:rPr>
              <w:t xml:space="preserve"> health </w:t>
            </w:r>
          </w:p>
        </w:tc>
      </w:tr>
      <w:tr w:rsidR="005626BB" w14:paraId="2B376AFB"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7ABAD3CD"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C5C47B2"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6EE289F3"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80FE7A5"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5364ADA" w14:textId="77777777" w:rsidR="005626BB" w:rsidRDefault="00000000">
            <w:pPr>
              <w:spacing w:before="240" w:after="120" w:line="259" w:lineRule="auto"/>
              <w:ind w:left="0" w:right="0" w:firstLine="0"/>
              <w:rPr>
                <w:b/>
                <w:sz w:val="36"/>
                <w:szCs w:val="36"/>
              </w:rPr>
            </w:pPr>
            <w:r>
              <w:rPr>
                <w:b/>
                <w:sz w:val="36"/>
                <w:szCs w:val="36"/>
              </w:rPr>
              <w:t>Home exercise of aged users.</w:t>
            </w:r>
          </w:p>
        </w:tc>
      </w:tr>
      <w:tr w:rsidR="005626BB" w14:paraId="3A6D4544"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3D319AE"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548CD8FD" w14:textId="77777777" w:rsidR="005626BB" w:rsidRDefault="00000000">
            <w:pPr>
              <w:spacing w:before="240" w:after="120" w:line="259" w:lineRule="auto"/>
              <w:ind w:left="0" w:right="0" w:firstLine="0"/>
              <w:rPr>
                <w:b/>
                <w:sz w:val="36"/>
                <w:szCs w:val="36"/>
              </w:rPr>
            </w:pPr>
            <w:r>
              <w:rPr>
                <w:b/>
                <w:sz w:val="36"/>
                <w:szCs w:val="36"/>
              </w:rPr>
              <w:t>N/A</w:t>
            </w:r>
          </w:p>
        </w:tc>
      </w:tr>
      <w:tr w:rsidR="005626BB" w14:paraId="3319301A"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D071600" w14:textId="77777777" w:rsidR="005626BB" w:rsidRDefault="00000000">
            <w:pPr>
              <w:spacing w:before="240" w:after="240" w:line="259" w:lineRule="auto"/>
              <w:ind w:left="0" w:right="0" w:firstLine="0"/>
              <w:rPr>
                <w:b/>
                <w:sz w:val="36"/>
                <w:szCs w:val="36"/>
              </w:rPr>
            </w:pPr>
            <w:r>
              <w:rPr>
                <w:b/>
                <w:sz w:val="36"/>
                <w:szCs w:val="36"/>
              </w:rPr>
              <w:lastRenderedPageBreak/>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3E3BEBC" w14:textId="77777777" w:rsidR="005626BB" w:rsidRDefault="00000000">
            <w:pPr>
              <w:spacing w:before="240" w:after="120" w:line="259" w:lineRule="auto"/>
              <w:ind w:left="0" w:right="0" w:firstLine="0"/>
              <w:rPr>
                <w:b/>
                <w:sz w:val="36"/>
                <w:szCs w:val="36"/>
              </w:rPr>
            </w:pPr>
            <w:r>
              <w:rPr>
                <w:b/>
                <w:sz w:val="36"/>
                <w:szCs w:val="36"/>
              </w:rPr>
              <w:t>N/A</w:t>
            </w:r>
          </w:p>
        </w:tc>
      </w:tr>
      <w:tr w:rsidR="005626BB" w14:paraId="3B15319D"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8572E4F"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39876DF" w14:textId="77777777" w:rsidR="005626BB" w:rsidRDefault="00000000">
            <w:pPr>
              <w:spacing w:before="240" w:after="120" w:line="259" w:lineRule="auto"/>
              <w:ind w:left="0" w:right="0" w:firstLine="0"/>
              <w:rPr>
                <w:b/>
                <w:sz w:val="36"/>
                <w:szCs w:val="36"/>
              </w:rPr>
            </w:pPr>
            <w:r>
              <w:rPr>
                <w:b/>
                <w:sz w:val="36"/>
                <w:szCs w:val="36"/>
              </w:rPr>
              <w:t>medium</w:t>
            </w:r>
          </w:p>
        </w:tc>
      </w:tr>
    </w:tbl>
    <w:p w14:paraId="371D1D64" w14:textId="77777777" w:rsidR="005626BB" w:rsidRDefault="005626BB">
      <w:pPr>
        <w:spacing w:after="37" w:line="259" w:lineRule="auto"/>
        <w:ind w:left="884" w:right="0" w:firstLine="0"/>
        <w:rPr>
          <w:b/>
          <w:sz w:val="36"/>
          <w:szCs w:val="36"/>
        </w:rPr>
      </w:pPr>
    </w:p>
    <w:p w14:paraId="72FD587F" w14:textId="77777777" w:rsidR="005626BB" w:rsidRDefault="00000000">
      <w:pPr>
        <w:spacing w:after="37" w:line="259" w:lineRule="auto"/>
        <w:ind w:left="884" w:right="0" w:firstLine="0"/>
        <w:rPr>
          <w:b/>
          <w:sz w:val="36"/>
          <w:szCs w:val="36"/>
        </w:rPr>
      </w:pPr>
      <w:r>
        <w:rPr>
          <w:b/>
          <w:sz w:val="36"/>
          <w:szCs w:val="36"/>
        </w:rPr>
        <w:t>M5-UC-</w:t>
      </w:r>
      <w:proofErr w:type="gramStart"/>
      <w:r>
        <w:rPr>
          <w:b/>
          <w:sz w:val="36"/>
          <w:szCs w:val="36"/>
        </w:rPr>
        <w:t>4:Medication</w:t>
      </w:r>
      <w:proofErr w:type="gramEnd"/>
    </w:p>
    <w:p w14:paraId="7C38F1CD" w14:textId="77777777" w:rsidR="005626BB" w:rsidRDefault="00000000">
      <w:pPr>
        <w:spacing w:after="200" w:line="276" w:lineRule="auto"/>
        <w:ind w:left="360" w:right="0" w:firstLine="0"/>
        <w:rPr>
          <w:b/>
          <w:sz w:val="36"/>
          <w:szCs w:val="36"/>
        </w:rPr>
      </w:pPr>
      <w:r>
        <w:rPr>
          <w:b/>
          <w:sz w:val="36"/>
          <w:szCs w:val="36"/>
        </w:rPr>
        <w:t xml:space="preserve">Table </w:t>
      </w:r>
      <w:proofErr w:type="gramStart"/>
      <w:r>
        <w:rPr>
          <w:b/>
          <w:sz w:val="36"/>
          <w:szCs w:val="36"/>
        </w:rPr>
        <w:t>6:suggest</w:t>
      </w:r>
      <w:proofErr w:type="gramEnd"/>
      <w:r>
        <w:rPr>
          <w:b/>
          <w:sz w:val="36"/>
          <w:szCs w:val="36"/>
        </w:rPr>
        <w:t xml:space="preserve"> medicines</w:t>
      </w:r>
    </w:p>
    <w:tbl>
      <w:tblPr>
        <w:tblStyle w:val="affff6"/>
        <w:tblW w:w="9225" w:type="dxa"/>
        <w:tblBorders>
          <w:top w:val="nil"/>
          <w:left w:val="nil"/>
          <w:bottom w:val="nil"/>
          <w:right w:val="nil"/>
          <w:insideH w:val="nil"/>
          <w:insideV w:val="nil"/>
        </w:tblBorders>
        <w:tblLayout w:type="fixed"/>
        <w:tblLook w:val="0600" w:firstRow="0" w:lastRow="0" w:firstColumn="0" w:lastColumn="0" w:noHBand="1" w:noVBand="1"/>
      </w:tblPr>
      <w:tblGrid>
        <w:gridCol w:w="1995"/>
        <w:gridCol w:w="7230"/>
      </w:tblGrid>
      <w:tr w:rsidR="005626BB" w14:paraId="15B7B7BA" w14:textId="77777777">
        <w:trPr>
          <w:trHeight w:val="585"/>
        </w:trPr>
        <w:tc>
          <w:tcPr>
            <w:tcW w:w="1995" w:type="dxa"/>
            <w:tcBorders>
              <w:top w:val="single" w:sz="9" w:space="0" w:color="000000"/>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FA13471" w14:textId="77777777" w:rsidR="005626BB" w:rsidRDefault="00000000">
            <w:pPr>
              <w:spacing w:before="240" w:after="240" w:line="259" w:lineRule="auto"/>
              <w:ind w:left="0" w:right="0" w:firstLine="0"/>
              <w:rPr>
                <w:b/>
                <w:sz w:val="36"/>
                <w:szCs w:val="36"/>
              </w:rPr>
            </w:pPr>
            <w:r>
              <w:rPr>
                <w:b/>
                <w:sz w:val="36"/>
                <w:szCs w:val="36"/>
              </w:rPr>
              <w:t>Identifier</w:t>
            </w:r>
          </w:p>
        </w:tc>
        <w:tc>
          <w:tcPr>
            <w:tcW w:w="7230" w:type="dxa"/>
            <w:tcBorders>
              <w:top w:val="single" w:sz="9" w:space="0" w:color="000000"/>
              <w:left w:val="nil"/>
              <w:bottom w:val="single" w:sz="9" w:space="0" w:color="000000"/>
              <w:right w:val="single" w:sz="9" w:space="0" w:color="000000"/>
            </w:tcBorders>
            <w:shd w:val="clear" w:color="auto" w:fill="F2F2F2"/>
            <w:tcMar>
              <w:top w:w="100" w:type="dxa"/>
              <w:left w:w="100" w:type="dxa"/>
              <w:bottom w:w="100" w:type="dxa"/>
              <w:right w:w="100" w:type="dxa"/>
            </w:tcMar>
          </w:tcPr>
          <w:p w14:paraId="5665AD57" w14:textId="77777777" w:rsidR="005626BB" w:rsidRDefault="00000000">
            <w:pPr>
              <w:spacing w:before="240" w:after="120" w:line="259" w:lineRule="auto"/>
              <w:ind w:left="0" w:right="0" w:firstLine="0"/>
              <w:rPr>
                <w:b/>
                <w:sz w:val="36"/>
                <w:szCs w:val="36"/>
              </w:rPr>
            </w:pPr>
            <w:r>
              <w:rPr>
                <w:b/>
                <w:sz w:val="36"/>
                <w:szCs w:val="36"/>
              </w:rPr>
              <w:t>M5-UC-4.1</w:t>
            </w:r>
          </w:p>
        </w:tc>
      </w:tr>
      <w:tr w:rsidR="005626BB" w14:paraId="282B3D0E"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44101B3C" w14:textId="77777777" w:rsidR="005626BB" w:rsidRDefault="00000000">
            <w:pPr>
              <w:spacing w:before="240" w:after="240" w:line="259" w:lineRule="auto"/>
              <w:ind w:left="0" w:right="0" w:firstLine="0"/>
              <w:rPr>
                <w:b/>
                <w:sz w:val="36"/>
                <w:szCs w:val="36"/>
              </w:rPr>
            </w:pPr>
            <w:r>
              <w:rPr>
                <w:b/>
                <w:sz w:val="36"/>
                <w:szCs w:val="36"/>
              </w:rPr>
              <w:t>Title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38F19D45" w14:textId="77777777" w:rsidR="005626BB" w:rsidRDefault="00000000">
            <w:pPr>
              <w:spacing w:before="240" w:after="120" w:line="259" w:lineRule="auto"/>
              <w:ind w:left="0" w:right="0" w:firstLine="0"/>
              <w:rPr>
                <w:b/>
                <w:sz w:val="36"/>
                <w:szCs w:val="36"/>
              </w:rPr>
            </w:pPr>
            <w:r>
              <w:rPr>
                <w:b/>
                <w:sz w:val="36"/>
                <w:szCs w:val="36"/>
              </w:rPr>
              <w:t>medicines</w:t>
            </w:r>
          </w:p>
        </w:tc>
      </w:tr>
      <w:tr w:rsidR="005626BB" w14:paraId="08FFC5A7"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1DD20586" w14:textId="77777777" w:rsidR="005626BB" w:rsidRDefault="00000000">
            <w:pPr>
              <w:spacing w:before="240" w:after="240" w:line="259" w:lineRule="auto"/>
              <w:ind w:left="0" w:right="0" w:firstLine="0"/>
              <w:rPr>
                <w:b/>
                <w:sz w:val="36"/>
                <w:szCs w:val="36"/>
              </w:rPr>
            </w:pPr>
            <w:r>
              <w:rPr>
                <w:b/>
                <w:sz w:val="36"/>
                <w:szCs w:val="36"/>
              </w:rPr>
              <w:t>Requirement</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D2AAB71" w14:textId="77777777" w:rsidR="005626BB" w:rsidRDefault="00000000">
            <w:pPr>
              <w:spacing w:before="240" w:after="120" w:line="259" w:lineRule="auto"/>
              <w:ind w:left="0" w:right="0" w:firstLine="0"/>
              <w:rPr>
                <w:b/>
                <w:sz w:val="36"/>
                <w:szCs w:val="36"/>
              </w:rPr>
            </w:pPr>
            <w:r>
              <w:rPr>
                <w:b/>
                <w:sz w:val="36"/>
                <w:szCs w:val="36"/>
              </w:rPr>
              <w:t>in case of severe issue medicines will be suggested</w:t>
            </w:r>
          </w:p>
        </w:tc>
      </w:tr>
      <w:tr w:rsidR="005626BB" w14:paraId="5E07B663"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574E429A" w14:textId="77777777" w:rsidR="005626BB" w:rsidRDefault="00000000">
            <w:pPr>
              <w:spacing w:before="240" w:after="240" w:line="259" w:lineRule="auto"/>
              <w:ind w:left="0" w:right="0" w:firstLine="0"/>
              <w:rPr>
                <w:b/>
                <w:sz w:val="36"/>
                <w:szCs w:val="36"/>
              </w:rPr>
            </w:pPr>
            <w:r>
              <w:rPr>
                <w:b/>
                <w:sz w:val="36"/>
                <w:szCs w:val="36"/>
              </w:rPr>
              <w:t>Source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705DEADB" w14:textId="77777777" w:rsidR="005626BB" w:rsidRDefault="00000000">
            <w:pPr>
              <w:spacing w:before="240" w:after="120" w:line="259" w:lineRule="auto"/>
              <w:ind w:left="0" w:right="0" w:firstLine="0"/>
              <w:rPr>
                <w:b/>
                <w:sz w:val="36"/>
                <w:szCs w:val="36"/>
              </w:rPr>
            </w:pPr>
            <w:r>
              <w:rPr>
                <w:b/>
                <w:sz w:val="36"/>
                <w:szCs w:val="36"/>
              </w:rPr>
              <w:t>Arslan</w:t>
            </w:r>
          </w:p>
        </w:tc>
      </w:tr>
      <w:tr w:rsidR="005626BB" w14:paraId="58E950D0" w14:textId="77777777">
        <w:trPr>
          <w:trHeight w:val="840"/>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68ECE448" w14:textId="77777777" w:rsidR="005626BB" w:rsidRDefault="00000000">
            <w:pPr>
              <w:spacing w:before="240" w:after="240" w:line="259" w:lineRule="auto"/>
              <w:ind w:left="0" w:right="0" w:firstLine="0"/>
              <w:rPr>
                <w:b/>
                <w:sz w:val="36"/>
                <w:szCs w:val="36"/>
              </w:rPr>
            </w:pPr>
            <w:r>
              <w:rPr>
                <w:b/>
                <w:sz w:val="36"/>
                <w:szCs w:val="36"/>
              </w:rPr>
              <w:t>Rationale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2FE82B5" w14:textId="77777777" w:rsidR="005626BB" w:rsidRDefault="00000000">
            <w:pPr>
              <w:spacing w:before="240" w:after="120" w:line="259" w:lineRule="auto"/>
              <w:ind w:left="0" w:right="0" w:firstLine="0"/>
              <w:rPr>
                <w:b/>
                <w:sz w:val="36"/>
                <w:szCs w:val="36"/>
              </w:rPr>
            </w:pPr>
            <w:r>
              <w:rPr>
                <w:b/>
                <w:sz w:val="36"/>
                <w:szCs w:val="36"/>
              </w:rPr>
              <w:t>will help the user to get stable quickly.</w:t>
            </w:r>
          </w:p>
        </w:tc>
      </w:tr>
      <w:tr w:rsidR="005626BB" w14:paraId="6F942CA5" w14:textId="77777777">
        <w:trPr>
          <w:trHeight w:val="1673"/>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9CE2D75" w14:textId="77777777" w:rsidR="005626BB" w:rsidRDefault="00000000">
            <w:pPr>
              <w:spacing w:before="240" w:after="240" w:line="259" w:lineRule="auto"/>
              <w:ind w:left="0" w:right="0" w:firstLine="0"/>
              <w:rPr>
                <w:b/>
                <w:sz w:val="36"/>
                <w:szCs w:val="36"/>
              </w:rPr>
            </w:pPr>
            <w:r>
              <w:rPr>
                <w:b/>
                <w:sz w:val="36"/>
                <w:szCs w:val="36"/>
              </w:rPr>
              <w:t>Business Rule</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45B29894" w14:textId="77777777" w:rsidR="005626BB" w:rsidRDefault="00000000">
            <w:pPr>
              <w:spacing w:before="240" w:after="120" w:line="259" w:lineRule="auto"/>
              <w:ind w:left="0" w:right="0" w:firstLine="0"/>
              <w:rPr>
                <w:b/>
                <w:sz w:val="36"/>
                <w:szCs w:val="36"/>
              </w:rPr>
            </w:pPr>
            <w:r>
              <w:rPr>
                <w:b/>
                <w:sz w:val="36"/>
                <w:szCs w:val="36"/>
              </w:rPr>
              <w:t>N/A</w:t>
            </w:r>
          </w:p>
        </w:tc>
      </w:tr>
      <w:tr w:rsidR="005626BB" w14:paraId="441C2E33"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2281AFB4" w14:textId="77777777" w:rsidR="005626BB" w:rsidRDefault="00000000">
            <w:pPr>
              <w:spacing w:before="240" w:after="240" w:line="259" w:lineRule="auto"/>
              <w:ind w:left="0" w:right="0" w:firstLine="0"/>
              <w:rPr>
                <w:b/>
                <w:sz w:val="36"/>
                <w:szCs w:val="36"/>
              </w:rPr>
            </w:pPr>
            <w:r>
              <w:rPr>
                <w:b/>
                <w:sz w:val="36"/>
                <w:szCs w:val="36"/>
              </w:rPr>
              <w:lastRenderedPageBreak/>
              <w:t>Dependencies</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643E464F" w14:textId="77777777" w:rsidR="005626BB" w:rsidRDefault="00000000">
            <w:pPr>
              <w:spacing w:before="240" w:after="120" w:line="259" w:lineRule="auto"/>
              <w:ind w:left="0" w:right="0" w:firstLine="0"/>
              <w:rPr>
                <w:b/>
                <w:sz w:val="36"/>
                <w:szCs w:val="36"/>
              </w:rPr>
            </w:pPr>
            <w:r>
              <w:rPr>
                <w:b/>
                <w:sz w:val="36"/>
                <w:szCs w:val="36"/>
              </w:rPr>
              <w:t>N/A</w:t>
            </w:r>
          </w:p>
        </w:tc>
      </w:tr>
      <w:tr w:rsidR="005626BB" w14:paraId="77A11EAC" w14:textId="77777777">
        <w:trPr>
          <w:trHeight w:val="585"/>
        </w:trPr>
        <w:tc>
          <w:tcPr>
            <w:tcW w:w="1995" w:type="dxa"/>
            <w:tcBorders>
              <w:top w:val="nil"/>
              <w:left w:val="single" w:sz="9" w:space="0" w:color="000000"/>
              <w:bottom w:val="single" w:sz="9" w:space="0" w:color="000000"/>
              <w:right w:val="single" w:sz="9" w:space="0" w:color="000000"/>
            </w:tcBorders>
            <w:shd w:val="clear" w:color="auto" w:fill="F2F2F2"/>
            <w:tcMar>
              <w:top w:w="100" w:type="dxa"/>
              <w:left w:w="100" w:type="dxa"/>
              <w:bottom w:w="100" w:type="dxa"/>
              <w:right w:w="100" w:type="dxa"/>
            </w:tcMar>
          </w:tcPr>
          <w:p w14:paraId="08252AC7" w14:textId="77777777" w:rsidR="005626BB" w:rsidRDefault="00000000">
            <w:pPr>
              <w:spacing w:before="240" w:after="240" w:line="259" w:lineRule="auto"/>
              <w:ind w:left="0" w:right="0" w:firstLine="0"/>
              <w:rPr>
                <w:b/>
                <w:sz w:val="36"/>
                <w:szCs w:val="36"/>
              </w:rPr>
            </w:pPr>
            <w:r>
              <w:rPr>
                <w:b/>
                <w:sz w:val="36"/>
                <w:szCs w:val="36"/>
              </w:rPr>
              <w:t>Priority</w:t>
            </w:r>
          </w:p>
        </w:tc>
        <w:tc>
          <w:tcPr>
            <w:tcW w:w="7230" w:type="dxa"/>
            <w:tcBorders>
              <w:top w:val="nil"/>
              <w:left w:val="nil"/>
              <w:bottom w:val="single" w:sz="9" w:space="0" w:color="000000"/>
              <w:right w:val="single" w:sz="9" w:space="0" w:color="000000"/>
            </w:tcBorders>
            <w:shd w:val="clear" w:color="auto" w:fill="F2F2F2"/>
            <w:tcMar>
              <w:top w:w="100" w:type="dxa"/>
              <w:left w:w="100" w:type="dxa"/>
              <w:bottom w:w="100" w:type="dxa"/>
              <w:right w:w="100" w:type="dxa"/>
            </w:tcMar>
          </w:tcPr>
          <w:p w14:paraId="14E6DC60" w14:textId="77777777" w:rsidR="005626BB" w:rsidRDefault="00000000">
            <w:pPr>
              <w:spacing w:before="240" w:after="120" w:line="259" w:lineRule="auto"/>
              <w:ind w:left="0" w:right="0" w:firstLine="0"/>
              <w:rPr>
                <w:b/>
                <w:sz w:val="36"/>
                <w:szCs w:val="36"/>
              </w:rPr>
            </w:pPr>
            <w:r>
              <w:rPr>
                <w:b/>
                <w:sz w:val="36"/>
                <w:szCs w:val="36"/>
              </w:rPr>
              <w:t>High</w:t>
            </w:r>
          </w:p>
        </w:tc>
      </w:tr>
    </w:tbl>
    <w:p w14:paraId="7B22977B" w14:textId="77777777" w:rsidR="005626BB" w:rsidRDefault="005626BB">
      <w:pPr>
        <w:spacing w:after="37" w:line="259" w:lineRule="auto"/>
        <w:ind w:left="884" w:right="0" w:firstLine="0"/>
        <w:rPr>
          <w:b/>
          <w:sz w:val="36"/>
          <w:szCs w:val="36"/>
        </w:rPr>
      </w:pPr>
    </w:p>
    <w:p w14:paraId="791A3235" w14:textId="77777777" w:rsidR="005626BB" w:rsidRDefault="005626BB">
      <w:pPr>
        <w:spacing w:after="37" w:line="259" w:lineRule="auto"/>
        <w:ind w:left="884" w:right="0" w:firstLine="0"/>
        <w:rPr>
          <w:b/>
          <w:sz w:val="36"/>
          <w:szCs w:val="36"/>
        </w:rPr>
      </w:pPr>
    </w:p>
    <w:p w14:paraId="7D050413" w14:textId="77777777" w:rsidR="005626BB" w:rsidRDefault="00000000">
      <w:pPr>
        <w:spacing w:after="37" w:line="259" w:lineRule="auto"/>
        <w:ind w:left="884" w:right="0" w:firstLine="0"/>
        <w:rPr>
          <w:b/>
          <w:sz w:val="36"/>
          <w:szCs w:val="36"/>
        </w:rPr>
      </w:pPr>
      <w:r>
        <w:rPr>
          <w:b/>
          <w:sz w:val="36"/>
          <w:szCs w:val="36"/>
        </w:rPr>
        <w:t>M6-UC-1: Number of unique users</w:t>
      </w:r>
    </w:p>
    <w:p w14:paraId="447A519A" w14:textId="77777777" w:rsidR="005626BB" w:rsidRDefault="00000000">
      <w:pPr>
        <w:spacing w:after="37" w:line="259" w:lineRule="auto"/>
        <w:ind w:left="884" w:right="0" w:firstLine="0"/>
        <w:rPr>
          <w:b/>
          <w:sz w:val="36"/>
          <w:szCs w:val="36"/>
        </w:rPr>
      </w:pPr>
      <w:r>
        <w:rPr>
          <w:b/>
          <w:sz w:val="36"/>
          <w:szCs w:val="36"/>
        </w:rPr>
        <w:t>Table 1: Administrators</w:t>
      </w:r>
    </w:p>
    <w:p w14:paraId="23994ECC" w14:textId="77777777" w:rsidR="005626BB" w:rsidRDefault="005626BB">
      <w:pPr>
        <w:spacing w:after="37" w:line="259" w:lineRule="auto"/>
        <w:ind w:left="884" w:right="0" w:firstLine="0"/>
        <w:rPr>
          <w:b/>
          <w:sz w:val="36"/>
          <w:szCs w:val="36"/>
        </w:rPr>
      </w:pPr>
    </w:p>
    <w:tbl>
      <w:tblPr>
        <w:tblStyle w:val="affff7"/>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0711E916" w14:textId="77777777">
        <w:tc>
          <w:tcPr>
            <w:tcW w:w="3120" w:type="dxa"/>
            <w:shd w:val="clear" w:color="auto" w:fill="999999"/>
            <w:tcMar>
              <w:top w:w="100" w:type="dxa"/>
              <w:left w:w="100" w:type="dxa"/>
              <w:bottom w:w="100" w:type="dxa"/>
              <w:right w:w="100" w:type="dxa"/>
            </w:tcMar>
          </w:tcPr>
          <w:p w14:paraId="4B70B762" w14:textId="77777777" w:rsidR="005626BB" w:rsidRDefault="00000000">
            <w:pPr>
              <w:widowControl w:val="0"/>
              <w:pBdr>
                <w:top w:val="nil"/>
                <w:left w:val="nil"/>
                <w:bottom w:val="nil"/>
                <w:right w:val="nil"/>
                <w:between w:val="nil"/>
              </w:pBdr>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3E380B2F" w14:textId="77777777" w:rsidR="005626BB" w:rsidRDefault="00000000">
            <w:pPr>
              <w:widowControl w:val="0"/>
              <w:pBdr>
                <w:top w:val="nil"/>
                <w:left w:val="nil"/>
                <w:bottom w:val="nil"/>
                <w:right w:val="nil"/>
                <w:between w:val="nil"/>
              </w:pBdr>
              <w:spacing w:after="0" w:line="240" w:lineRule="auto"/>
              <w:ind w:left="0" w:right="0" w:firstLine="0"/>
              <w:rPr>
                <w:sz w:val="36"/>
                <w:szCs w:val="36"/>
              </w:rPr>
            </w:pPr>
            <w:r>
              <w:rPr>
                <w:sz w:val="36"/>
                <w:szCs w:val="36"/>
              </w:rPr>
              <w:t>M6-UC-1.1</w:t>
            </w:r>
          </w:p>
        </w:tc>
      </w:tr>
      <w:tr w:rsidR="005626BB" w14:paraId="29051D2A" w14:textId="77777777">
        <w:tc>
          <w:tcPr>
            <w:tcW w:w="3120" w:type="dxa"/>
            <w:shd w:val="clear" w:color="auto" w:fill="999999"/>
            <w:tcMar>
              <w:top w:w="100" w:type="dxa"/>
              <w:left w:w="100" w:type="dxa"/>
              <w:bottom w:w="100" w:type="dxa"/>
              <w:right w:w="100" w:type="dxa"/>
            </w:tcMar>
          </w:tcPr>
          <w:p w14:paraId="5527B0C1" w14:textId="77777777" w:rsidR="005626BB" w:rsidRDefault="00000000">
            <w:pPr>
              <w:widowControl w:val="0"/>
              <w:pBdr>
                <w:top w:val="nil"/>
                <w:left w:val="nil"/>
                <w:bottom w:val="nil"/>
                <w:right w:val="nil"/>
                <w:between w:val="nil"/>
              </w:pBdr>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6EB4CC0E" w14:textId="77777777" w:rsidR="005626BB" w:rsidRDefault="00000000">
            <w:pPr>
              <w:widowControl w:val="0"/>
              <w:pBdr>
                <w:top w:val="nil"/>
                <w:left w:val="nil"/>
                <w:bottom w:val="nil"/>
                <w:right w:val="nil"/>
                <w:between w:val="nil"/>
              </w:pBdr>
              <w:spacing w:after="0" w:line="240" w:lineRule="auto"/>
              <w:ind w:left="0" w:right="0" w:firstLine="0"/>
              <w:rPr>
                <w:sz w:val="36"/>
                <w:szCs w:val="36"/>
              </w:rPr>
            </w:pPr>
            <w:r>
              <w:rPr>
                <w:sz w:val="36"/>
                <w:szCs w:val="36"/>
              </w:rPr>
              <w:t>Administrator</w:t>
            </w:r>
          </w:p>
        </w:tc>
      </w:tr>
      <w:tr w:rsidR="005626BB" w14:paraId="61309EA5" w14:textId="77777777">
        <w:tc>
          <w:tcPr>
            <w:tcW w:w="3120" w:type="dxa"/>
            <w:shd w:val="clear" w:color="auto" w:fill="999999"/>
            <w:tcMar>
              <w:top w:w="100" w:type="dxa"/>
              <w:left w:w="100" w:type="dxa"/>
              <w:bottom w:w="100" w:type="dxa"/>
              <w:right w:w="100" w:type="dxa"/>
            </w:tcMar>
          </w:tcPr>
          <w:p w14:paraId="443C9346" w14:textId="77777777" w:rsidR="005626BB" w:rsidRDefault="00000000">
            <w:pPr>
              <w:widowControl w:val="0"/>
              <w:pBdr>
                <w:top w:val="nil"/>
                <w:left w:val="nil"/>
                <w:bottom w:val="nil"/>
                <w:right w:val="nil"/>
                <w:between w:val="nil"/>
              </w:pBdr>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62EAB50D" w14:textId="77777777" w:rsidR="005626BB" w:rsidRDefault="00000000">
            <w:pPr>
              <w:widowControl w:val="0"/>
              <w:pBdr>
                <w:top w:val="nil"/>
                <w:left w:val="nil"/>
                <w:bottom w:val="nil"/>
                <w:right w:val="nil"/>
                <w:between w:val="nil"/>
              </w:pBdr>
              <w:spacing w:after="0" w:line="240" w:lineRule="auto"/>
              <w:ind w:left="0" w:right="0" w:firstLine="0"/>
              <w:rPr>
                <w:sz w:val="36"/>
                <w:szCs w:val="36"/>
              </w:rPr>
            </w:pPr>
            <w:r>
              <w:rPr>
                <w:sz w:val="36"/>
                <w:szCs w:val="36"/>
              </w:rPr>
              <w:t>The administrator will be identified as a unique user.</w:t>
            </w:r>
          </w:p>
        </w:tc>
      </w:tr>
      <w:tr w:rsidR="005626BB" w14:paraId="085FEDA6" w14:textId="77777777">
        <w:tc>
          <w:tcPr>
            <w:tcW w:w="3120" w:type="dxa"/>
            <w:shd w:val="clear" w:color="auto" w:fill="999999"/>
            <w:tcMar>
              <w:top w:w="100" w:type="dxa"/>
              <w:left w:w="100" w:type="dxa"/>
              <w:bottom w:w="100" w:type="dxa"/>
              <w:right w:w="100" w:type="dxa"/>
            </w:tcMar>
          </w:tcPr>
          <w:p w14:paraId="21430180" w14:textId="77777777" w:rsidR="005626BB" w:rsidRDefault="00000000">
            <w:pPr>
              <w:widowControl w:val="0"/>
              <w:pBdr>
                <w:top w:val="nil"/>
                <w:left w:val="nil"/>
                <w:bottom w:val="nil"/>
                <w:right w:val="nil"/>
                <w:between w:val="nil"/>
              </w:pBdr>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229D5202" w14:textId="77777777" w:rsidR="005626BB" w:rsidRDefault="00000000">
            <w:pPr>
              <w:widowControl w:val="0"/>
              <w:pBdr>
                <w:top w:val="nil"/>
                <w:left w:val="nil"/>
                <w:bottom w:val="nil"/>
                <w:right w:val="nil"/>
                <w:between w:val="nil"/>
              </w:pBdr>
              <w:spacing w:after="0" w:line="240" w:lineRule="auto"/>
              <w:ind w:left="0" w:right="0" w:firstLine="0"/>
              <w:rPr>
                <w:sz w:val="36"/>
                <w:szCs w:val="36"/>
              </w:rPr>
            </w:pPr>
            <w:r>
              <w:rPr>
                <w:sz w:val="36"/>
                <w:szCs w:val="36"/>
              </w:rPr>
              <w:t>Haleema Saadia</w:t>
            </w:r>
          </w:p>
        </w:tc>
      </w:tr>
      <w:tr w:rsidR="005626BB" w14:paraId="06E0FE87" w14:textId="77777777">
        <w:tc>
          <w:tcPr>
            <w:tcW w:w="3120" w:type="dxa"/>
            <w:shd w:val="clear" w:color="auto" w:fill="999999"/>
            <w:tcMar>
              <w:top w:w="100" w:type="dxa"/>
              <w:left w:w="100" w:type="dxa"/>
              <w:bottom w:w="100" w:type="dxa"/>
              <w:right w:w="100" w:type="dxa"/>
            </w:tcMar>
          </w:tcPr>
          <w:p w14:paraId="632CA164" w14:textId="77777777" w:rsidR="005626BB" w:rsidRDefault="00000000">
            <w:pPr>
              <w:widowControl w:val="0"/>
              <w:pBdr>
                <w:top w:val="nil"/>
                <w:left w:val="nil"/>
                <w:bottom w:val="nil"/>
                <w:right w:val="nil"/>
                <w:between w:val="nil"/>
              </w:pBdr>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423859FC" w14:textId="77777777" w:rsidR="005626BB" w:rsidRDefault="00000000">
            <w:pPr>
              <w:widowControl w:val="0"/>
              <w:pBdr>
                <w:top w:val="nil"/>
                <w:left w:val="nil"/>
                <w:bottom w:val="nil"/>
                <w:right w:val="nil"/>
                <w:between w:val="nil"/>
              </w:pBdr>
              <w:spacing w:after="0" w:line="240" w:lineRule="auto"/>
              <w:ind w:left="0" w:right="0" w:firstLine="0"/>
              <w:rPr>
                <w:sz w:val="36"/>
                <w:szCs w:val="36"/>
              </w:rPr>
            </w:pPr>
            <w:r>
              <w:rPr>
                <w:sz w:val="36"/>
                <w:szCs w:val="36"/>
              </w:rPr>
              <w:t>The purpose is to identify different users.</w:t>
            </w:r>
          </w:p>
        </w:tc>
      </w:tr>
      <w:tr w:rsidR="005626BB" w14:paraId="37285BC4" w14:textId="77777777">
        <w:tc>
          <w:tcPr>
            <w:tcW w:w="3120" w:type="dxa"/>
            <w:shd w:val="clear" w:color="auto" w:fill="999999"/>
            <w:tcMar>
              <w:top w:w="100" w:type="dxa"/>
              <w:left w:w="100" w:type="dxa"/>
              <w:bottom w:w="100" w:type="dxa"/>
              <w:right w:w="100" w:type="dxa"/>
            </w:tcMar>
          </w:tcPr>
          <w:p w14:paraId="00913CB1" w14:textId="77777777" w:rsidR="005626BB" w:rsidRDefault="00000000">
            <w:pPr>
              <w:widowControl w:val="0"/>
              <w:pBdr>
                <w:top w:val="nil"/>
                <w:left w:val="nil"/>
                <w:bottom w:val="nil"/>
                <w:right w:val="nil"/>
                <w:between w:val="nil"/>
              </w:pBdr>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5ED1F5E4" w14:textId="77777777" w:rsidR="005626BB" w:rsidRDefault="00000000">
            <w:pPr>
              <w:widowControl w:val="0"/>
              <w:pBdr>
                <w:top w:val="nil"/>
                <w:left w:val="nil"/>
                <w:bottom w:val="nil"/>
                <w:right w:val="nil"/>
                <w:between w:val="nil"/>
              </w:pBdr>
              <w:spacing w:after="0" w:line="240" w:lineRule="auto"/>
              <w:ind w:left="0" w:right="0" w:firstLine="0"/>
              <w:rPr>
                <w:b/>
                <w:sz w:val="36"/>
                <w:szCs w:val="36"/>
              </w:rPr>
            </w:pPr>
            <w:r>
              <w:rPr>
                <w:sz w:val="36"/>
                <w:szCs w:val="36"/>
              </w:rPr>
              <w:t>N/A</w:t>
            </w:r>
          </w:p>
          <w:p w14:paraId="37D31062" w14:textId="77777777" w:rsidR="005626BB" w:rsidRDefault="005626BB">
            <w:pPr>
              <w:widowControl w:val="0"/>
              <w:pBdr>
                <w:top w:val="nil"/>
                <w:left w:val="nil"/>
                <w:bottom w:val="nil"/>
                <w:right w:val="nil"/>
                <w:between w:val="nil"/>
              </w:pBdr>
              <w:spacing w:after="0" w:line="240" w:lineRule="auto"/>
              <w:ind w:left="0" w:right="0" w:firstLine="0"/>
              <w:rPr>
                <w:sz w:val="36"/>
                <w:szCs w:val="36"/>
              </w:rPr>
            </w:pPr>
          </w:p>
        </w:tc>
      </w:tr>
      <w:tr w:rsidR="005626BB" w14:paraId="5A37F917" w14:textId="77777777">
        <w:tc>
          <w:tcPr>
            <w:tcW w:w="3120" w:type="dxa"/>
            <w:shd w:val="clear" w:color="auto" w:fill="999999"/>
            <w:tcMar>
              <w:top w:w="100" w:type="dxa"/>
              <w:left w:w="100" w:type="dxa"/>
              <w:bottom w:w="100" w:type="dxa"/>
              <w:right w:w="100" w:type="dxa"/>
            </w:tcMar>
          </w:tcPr>
          <w:p w14:paraId="225531B7" w14:textId="77777777" w:rsidR="005626BB" w:rsidRDefault="00000000">
            <w:pPr>
              <w:widowControl w:val="0"/>
              <w:pBdr>
                <w:top w:val="nil"/>
                <w:left w:val="nil"/>
                <w:bottom w:val="nil"/>
                <w:right w:val="nil"/>
                <w:between w:val="nil"/>
              </w:pBdr>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39610635" w14:textId="77777777" w:rsidR="005626BB" w:rsidRDefault="00000000">
            <w:pPr>
              <w:widowControl w:val="0"/>
              <w:pBdr>
                <w:top w:val="nil"/>
                <w:left w:val="nil"/>
                <w:bottom w:val="nil"/>
                <w:right w:val="nil"/>
                <w:between w:val="nil"/>
              </w:pBdr>
              <w:spacing w:after="0" w:line="240" w:lineRule="auto"/>
              <w:ind w:left="0" w:right="0" w:firstLine="0"/>
              <w:rPr>
                <w:sz w:val="36"/>
                <w:szCs w:val="36"/>
              </w:rPr>
            </w:pPr>
            <w:r>
              <w:rPr>
                <w:sz w:val="36"/>
                <w:szCs w:val="36"/>
              </w:rPr>
              <w:t>N/A</w:t>
            </w:r>
          </w:p>
        </w:tc>
      </w:tr>
      <w:tr w:rsidR="005626BB" w14:paraId="42A7D912" w14:textId="77777777">
        <w:tc>
          <w:tcPr>
            <w:tcW w:w="3120" w:type="dxa"/>
            <w:shd w:val="clear" w:color="auto" w:fill="999999"/>
            <w:tcMar>
              <w:top w:w="100" w:type="dxa"/>
              <w:left w:w="100" w:type="dxa"/>
              <w:bottom w:w="100" w:type="dxa"/>
              <w:right w:w="100" w:type="dxa"/>
            </w:tcMar>
          </w:tcPr>
          <w:p w14:paraId="305BDF64" w14:textId="77777777" w:rsidR="005626BB" w:rsidRDefault="00000000">
            <w:pPr>
              <w:widowControl w:val="0"/>
              <w:pBdr>
                <w:top w:val="nil"/>
                <w:left w:val="nil"/>
                <w:bottom w:val="nil"/>
                <w:right w:val="nil"/>
                <w:between w:val="nil"/>
              </w:pBdr>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4F95D8B8" w14:textId="77777777" w:rsidR="005626BB" w:rsidRDefault="00000000">
            <w:pPr>
              <w:widowControl w:val="0"/>
              <w:pBdr>
                <w:top w:val="nil"/>
                <w:left w:val="nil"/>
                <w:bottom w:val="nil"/>
                <w:right w:val="nil"/>
                <w:between w:val="nil"/>
              </w:pBdr>
              <w:spacing w:after="0" w:line="240" w:lineRule="auto"/>
              <w:ind w:left="0" w:right="0" w:firstLine="0"/>
              <w:rPr>
                <w:sz w:val="36"/>
                <w:szCs w:val="36"/>
              </w:rPr>
            </w:pPr>
            <w:r>
              <w:rPr>
                <w:sz w:val="36"/>
                <w:szCs w:val="36"/>
              </w:rPr>
              <w:t>High</w:t>
            </w:r>
          </w:p>
        </w:tc>
      </w:tr>
    </w:tbl>
    <w:p w14:paraId="3C3F534B" w14:textId="77777777" w:rsidR="005626BB" w:rsidRDefault="005626BB">
      <w:pPr>
        <w:spacing w:after="37" w:line="259" w:lineRule="auto"/>
        <w:ind w:left="884" w:right="0" w:firstLine="0"/>
        <w:rPr>
          <w:b/>
          <w:sz w:val="36"/>
          <w:szCs w:val="36"/>
        </w:rPr>
      </w:pPr>
    </w:p>
    <w:p w14:paraId="646B3039" w14:textId="77777777" w:rsidR="005626BB" w:rsidRDefault="005626BB">
      <w:pPr>
        <w:spacing w:after="37" w:line="259" w:lineRule="auto"/>
        <w:ind w:left="0" w:right="0" w:firstLine="0"/>
        <w:rPr>
          <w:b/>
          <w:sz w:val="36"/>
          <w:szCs w:val="36"/>
        </w:rPr>
      </w:pPr>
    </w:p>
    <w:p w14:paraId="7F25DB96" w14:textId="77777777" w:rsidR="005626BB" w:rsidRDefault="005626BB">
      <w:pPr>
        <w:spacing w:after="37" w:line="259" w:lineRule="auto"/>
        <w:ind w:left="0" w:right="0" w:firstLine="0"/>
        <w:rPr>
          <w:b/>
          <w:sz w:val="36"/>
          <w:szCs w:val="36"/>
        </w:rPr>
      </w:pPr>
    </w:p>
    <w:p w14:paraId="6A66045F" w14:textId="77777777" w:rsidR="005626BB" w:rsidRDefault="005626BB">
      <w:pPr>
        <w:spacing w:after="37" w:line="259" w:lineRule="auto"/>
        <w:ind w:left="0" w:right="0" w:firstLine="0"/>
        <w:rPr>
          <w:b/>
          <w:sz w:val="36"/>
          <w:szCs w:val="36"/>
        </w:rPr>
      </w:pPr>
    </w:p>
    <w:p w14:paraId="66C2AC84" w14:textId="77777777" w:rsidR="005626BB" w:rsidRDefault="00000000">
      <w:pPr>
        <w:spacing w:after="37" w:line="259" w:lineRule="auto"/>
        <w:ind w:left="884" w:right="0" w:firstLine="0"/>
        <w:rPr>
          <w:b/>
          <w:sz w:val="36"/>
          <w:szCs w:val="36"/>
        </w:rPr>
      </w:pPr>
      <w:r>
        <w:rPr>
          <w:b/>
          <w:sz w:val="36"/>
          <w:szCs w:val="36"/>
        </w:rPr>
        <w:t>Table 2: Users only allowed to read</w:t>
      </w:r>
    </w:p>
    <w:p w14:paraId="55613565" w14:textId="77777777" w:rsidR="005626BB" w:rsidRDefault="005626BB">
      <w:pPr>
        <w:spacing w:after="37" w:line="259" w:lineRule="auto"/>
        <w:ind w:left="884" w:right="0" w:firstLine="0"/>
        <w:rPr>
          <w:b/>
          <w:sz w:val="36"/>
          <w:szCs w:val="36"/>
        </w:rPr>
      </w:pPr>
    </w:p>
    <w:tbl>
      <w:tblPr>
        <w:tblStyle w:val="affff8"/>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01911871" w14:textId="77777777">
        <w:tc>
          <w:tcPr>
            <w:tcW w:w="3120" w:type="dxa"/>
            <w:shd w:val="clear" w:color="auto" w:fill="999999"/>
            <w:tcMar>
              <w:top w:w="100" w:type="dxa"/>
              <w:left w:w="100" w:type="dxa"/>
              <w:bottom w:w="100" w:type="dxa"/>
              <w:right w:w="100" w:type="dxa"/>
            </w:tcMar>
          </w:tcPr>
          <w:p w14:paraId="0D4A3DAF"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742D1BD1" w14:textId="77777777" w:rsidR="005626BB" w:rsidRDefault="00000000">
            <w:pPr>
              <w:widowControl w:val="0"/>
              <w:spacing w:after="0" w:line="240" w:lineRule="auto"/>
              <w:ind w:left="0" w:right="0" w:firstLine="0"/>
              <w:rPr>
                <w:sz w:val="36"/>
                <w:szCs w:val="36"/>
              </w:rPr>
            </w:pPr>
            <w:r>
              <w:rPr>
                <w:sz w:val="36"/>
                <w:szCs w:val="36"/>
              </w:rPr>
              <w:t>M6-UC-1.2</w:t>
            </w:r>
          </w:p>
        </w:tc>
      </w:tr>
      <w:tr w:rsidR="005626BB" w14:paraId="09C9C715" w14:textId="77777777">
        <w:tc>
          <w:tcPr>
            <w:tcW w:w="3120" w:type="dxa"/>
            <w:shd w:val="clear" w:color="auto" w:fill="999999"/>
            <w:tcMar>
              <w:top w:w="100" w:type="dxa"/>
              <w:left w:w="100" w:type="dxa"/>
              <w:bottom w:w="100" w:type="dxa"/>
              <w:right w:w="100" w:type="dxa"/>
            </w:tcMar>
          </w:tcPr>
          <w:p w14:paraId="36634FBD"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1AF6D157" w14:textId="77777777" w:rsidR="005626BB" w:rsidRDefault="00000000">
            <w:pPr>
              <w:widowControl w:val="0"/>
              <w:spacing w:after="0" w:line="240" w:lineRule="auto"/>
              <w:ind w:left="0" w:right="0" w:firstLine="0"/>
              <w:rPr>
                <w:sz w:val="36"/>
                <w:szCs w:val="36"/>
              </w:rPr>
            </w:pPr>
            <w:r>
              <w:rPr>
                <w:sz w:val="36"/>
                <w:szCs w:val="36"/>
              </w:rPr>
              <w:t>Users only allowed to read.</w:t>
            </w:r>
          </w:p>
        </w:tc>
      </w:tr>
      <w:tr w:rsidR="005626BB" w14:paraId="3BAA347B" w14:textId="77777777">
        <w:tc>
          <w:tcPr>
            <w:tcW w:w="3120" w:type="dxa"/>
            <w:shd w:val="clear" w:color="auto" w:fill="999999"/>
            <w:tcMar>
              <w:top w:w="100" w:type="dxa"/>
              <w:left w:w="100" w:type="dxa"/>
              <w:bottom w:w="100" w:type="dxa"/>
              <w:right w:w="100" w:type="dxa"/>
            </w:tcMar>
          </w:tcPr>
          <w:p w14:paraId="1CE72741"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6AD9AC0C" w14:textId="77777777" w:rsidR="005626BB" w:rsidRDefault="00000000">
            <w:pPr>
              <w:widowControl w:val="0"/>
              <w:spacing w:after="0" w:line="240" w:lineRule="auto"/>
              <w:ind w:left="0" w:right="0" w:firstLine="0"/>
              <w:rPr>
                <w:sz w:val="36"/>
                <w:szCs w:val="36"/>
              </w:rPr>
            </w:pPr>
            <w:r>
              <w:rPr>
                <w:sz w:val="36"/>
                <w:szCs w:val="36"/>
              </w:rPr>
              <w:t>These users can only read, not do modifications.</w:t>
            </w:r>
          </w:p>
        </w:tc>
      </w:tr>
      <w:tr w:rsidR="005626BB" w14:paraId="124399F7" w14:textId="77777777">
        <w:tc>
          <w:tcPr>
            <w:tcW w:w="3120" w:type="dxa"/>
            <w:shd w:val="clear" w:color="auto" w:fill="999999"/>
            <w:tcMar>
              <w:top w:w="100" w:type="dxa"/>
              <w:left w:w="100" w:type="dxa"/>
              <w:bottom w:w="100" w:type="dxa"/>
              <w:right w:w="100" w:type="dxa"/>
            </w:tcMar>
          </w:tcPr>
          <w:p w14:paraId="0BAC30B9"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67D5DB1B"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3BE637D2" w14:textId="77777777">
        <w:tc>
          <w:tcPr>
            <w:tcW w:w="3120" w:type="dxa"/>
            <w:shd w:val="clear" w:color="auto" w:fill="999999"/>
            <w:tcMar>
              <w:top w:w="100" w:type="dxa"/>
              <w:left w:w="100" w:type="dxa"/>
              <w:bottom w:w="100" w:type="dxa"/>
              <w:right w:w="100" w:type="dxa"/>
            </w:tcMar>
          </w:tcPr>
          <w:p w14:paraId="46765592"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44BDAEC3" w14:textId="77777777" w:rsidR="005626BB" w:rsidRDefault="00000000">
            <w:pPr>
              <w:widowControl w:val="0"/>
              <w:spacing w:after="0" w:line="240" w:lineRule="auto"/>
              <w:ind w:left="0" w:right="0" w:firstLine="0"/>
              <w:rPr>
                <w:sz w:val="36"/>
                <w:szCs w:val="36"/>
              </w:rPr>
            </w:pPr>
            <w:r>
              <w:rPr>
                <w:sz w:val="36"/>
                <w:szCs w:val="36"/>
              </w:rPr>
              <w:t>The purpose is to identify different users.</w:t>
            </w:r>
          </w:p>
        </w:tc>
      </w:tr>
      <w:tr w:rsidR="005626BB" w14:paraId="17F65CBB" w14:textId="77777777">
        <w:tc>
          <w:tcPr>
            <w:tcW w:w="3120" w:type="dxa"/>
            <w:shd w:val="clear" w:color="auto" w:fill="999999"/>
            <w:tcMar>
              <w:top w:w="100" w:type="dxa"/>
              <w:left w:w="100" w:type="dxa"/>
              <w:bottom w:w="100" w:type="dxa"/>
              <w:right w:w="100" w:type="dxa"/>
            </w:tcMar>
          </w:tcPr>
          <w:p w14:paraId="09F849FC"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153B0218" w14:textId="77777777" w:rsidR="005626BB" w:rsidRDefault="00000000">
            <w:pPr>
              <w:widowControl w:val="0"/>
              <w:spacing w:after="0" w:line="240" w:lineRule="auto"/>
              <w:ind w:left="0" w:right="0" w:firstLine="0"/>
              <w:rPr>
                <w:b/>
                <w:sz w:val="36"/>
                <w:szCs w:val="36"/>
              </w:rPr>
            </w:pPr>
            <w:r>
              <w:rPr>
                <w:sz w:val="36"/>
                <w:szCs w:val="36"/>
              </w:rPr>
              <w:t>N/A</w:t>
            </w:r>
          </w:p>
          <w:p w14:paraId="13CC1961" w14:textId="77777777" w:rsidR="005626BB" w:rsidRDefault="005626BB">
            <w:pPr>
              <w:widowControl w:val="0"/>
              <w:spacing w:after="0" w:line="240" w:lineRule="auto"/>
              <w:ind w:left="0" w:right="0" w:firstLine="0"/>
              <w:rPr>
                <w:sz w:val="36"/>
                <w:szCs w:val="36"/>
              </w:rPr>
            </w:pPr>
          </w:p>
        </w:tc>
      </w:tr>
      <w:tr w:rsidR="005626BB" w14:paraId="107AD9FC" w14:textId="77777777">
        <w:tc>
          <w:tcPr>
            <w:tcW w:w="3120" w:type="dxa"/>
            <w:shd w:val="clear" w:color="auto" w:fill="999999"/>
            <w:tcMar>
              <w:top w:w="100" w:type="dxa"/>
              <w:left w:w="100" w:type="dxa"/>
              <w:bottom w:w="100" w:type="dxa"/>
              <w:right w:w="100" w:type="dxa"/>
            </w:tcMar>
          </w:tcPr>
          <w:p w14:paraId="61503824"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5D869E7C" w14:textId="77777777" w:rsidR="005626BB" w:rsidRDefault="00000000">
            <w:pPr>
              <w:widowControl w:val="0"/>
              <w:spacing w:after="0" w:line="240" w:lineRule="auto"/>
              <w:ind w:left="0" w:right="0" w:firstLine="0"/>
              <w:rPr>
                <w:sz w:val="36"/>
                <w:szCs w:val="36"/>
              </w:rPr>
            </w:pPr>
            <w:r>
              <w:rPr>
                <w:sz w:val="36"/>
                <w:szCs w:val="36"/>
              </w:rPr>
              <w:t>N/A</w:t>
            </w:r>
          </w:p>
        </w:tc>
      </w:tr>
      <w:tr w:rsidR="005626BB" w14:paraId="1A4309D3" w14:textId="77777777">
        <w:tc>
          <w:tcPr>
            <w:tcW w:w="3120" w:type="dxa"/>
            <w:shd w:val="clear" w:color="auto" w:fill="999999"/>
            <w:tcMar>
              <w:top w:w="100" w:type="dxa"/>
              <w:left w:w="100" w:type="dxa"/>
              <w:bottom w:w="100" w:type="dxa"/>
              <w:right w:w="100" w:type="dxa"/>
            </w:tcMar>
          </w:tcPr>
          <w:p w14:paraId="54095157"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04826AAC" w14:textId="77777777" w:rsidR="005626BB" w:rsidRDefault="00000000">
            <w:pPr>
              <w:widowControl w:val="0"/>
              <w:spacing w:after="0" w:line="240" w:lineRule="auto"/>
              <w:ind w:left="0" w:right="0" w:firstLine="0"/>
              <w:rPr>
                <w:sz w:val="36"/>
                <w:szCs w:val="36"/>
              </w:rPr>
            </w:pPr>
            <w:r>
              <w:rPr>
                <w:sz w:val="36"/>
                <w:szCs w:val="36"/>
              </w:rPr>
              <w:t>High</w:t>
            </w:r>
          </w:p>
        </w:tc>
      </w:tr>
    </w:tbl>
    <w:p w14:paraId="18DCA61E" w14:textId="77777777" w:rsidR="005626BB" w:rsidRDefault="005626BB">
      <w:pPr>
        <w:spacing w:after="37" w:line="259" w:lineRule="auto"/>
        <w:ind w:left="884" w:right="0" w:firstLine="0"/>
        <w:rPr>
          <w:b/>
          <w:sz w:val="36"/>
          <w:szCs w:val="36"/>
        </w:rPr>
      </w:pPr>
    </w:p>
    <w:p w14:paraId="63DD84CB" w14:textId="77777777" w:rsidR="005626BB" w:rsidRDefault="00000000">
      <w:pPr>
        <w:spacing w:after="37" w:line="259" w:lineRule="auto"/>
        <w:ind w:left="884" w:right="0" w:firstLine="0"/>
        <w:rPr>
          <w:b/>
          <w:sz w:val="36"/>
          <w:szCs w:val="36"/>
        </w:rPr>
      </w:pPr>
      <w:r>
        <w:rPr>
          <w:b/>
          <w:sz w:val="36"/>
          <w:szCs w:val="36"/>
        </w:rPr>
        <w:t>Table 3: Explorers</w:t>
      </w:r>
    </w:p>
    <w:tbl>
      <w:tblPr>
        <w:tblStyle w:val="affff9"/>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67823970" w14:textId="77777777">
        <w:tc>
          <w:tcPr>
            <w:tcW w:w="3120" w:type="dxa"/>
            <w:shd w:val="clear" w:color="auto" w:fill="999999"/>
            <w:tcMar>
              <w:top w:w="100" w:type="dxa"/>
              <w:left w:w="100" w:type="dxa"/>
              <w:bottom w:w="100" w:type="dxa"/>
              <w:right w:w="100" w:type="dxa"/>
            </w:tcMar>
          </w:tcPr>
          <w:p w14:paraId="443C4CEB"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585F9FCC" w14:textId="77777777" w:rsidR="005626BB" w:rsidRDefault="00000000">
            <w:pPr>
              <w:widowControl w:val="0"/>
              <w:spacing w:after="0" w:line="240" w:lineRule="auto"/>
              <w:ind w:left="0" w:right="0" w:firstLine="0"/>
              <w:rPr>
                <w:sz w:val="36"/>
                <w:szCs w:val="36"/>
              </w:rPr>
            </w:pPr>
            <w:r>
              <w:rPr>
                <w:sz w:val="36"/>
                <w:szCs w:val="36"/>
              </w:rPr>
              <w:t>M6-UC-1.3</w:t>
            </w:r>
          </w:p>
        </w:tc>
      </w:tr>
      <w:tr w:rsidR="005626BB" w14:paraId="746ADABB" w14:textId="77777777">
        <w:tc>
          <w:tcPr>
            <w:tcW w:w="3120" w:type="dxa"/>
            <w:shd w:val="clear" w:color="auto" w:fill="999999"/>
            <w:tcMar>
              <w:top w:w="100" w:type="dxa"/>
              <w:left w:w="100" w:type="dxa"/>
              <w:bottom w:w="100" w:type="dxa"/>
              <w:right w:w="100" w:type="dxa"/>
            </w:tcMar>
          </w:tcPr>
          <w:p w14:paraId="09E25FD9"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4C83B95C" w14:textId="77777777" w:rsidR="005626BB" w:rsidRDefault="00000000">
            <w:pPr>
              <w:widowControl w:val="0"/>
              <w:spacing w:after="0" w:line="240" w:lineRule="auto"/>
              <w:ind w:left="0" w:right="0" w:firstLine="0"/>
              <w:rPr>
                <w:sz w:val="36"/>
                <w:szCs w:val="36"/>
              </w:rPr>
            </w:pPr>
            <w:r>
              <w:rPr>
                <w:sz w:val="36"/>
                <w:szCs w:val="36"/>
              </w:rPr>
              <w:t>Explorers.</w:t>
            </w:r>
          </w:p>
        </w:tc>
      </w:tr>
      <w:tr w:rsidR="005626BB" w14:paraId="654A0378" w14:textId="77777777">
        <w:tc>
          <w:tcPr>
            <w:tcW w:w="3120" w:type="dxa"/>
            <w:shd w:val="clear" w:color="auto" w:fill="999999"/>
            <w:tcMar>
              <w:top w:w="100" w:type="dxa"/>
              <w:left w:w="100" w:type="dxa"/>
              <w:bottom w:w="100" w:type="dxa"/>
              <w:right w:w="100" w:type="dxa"/>
            </w:tcMar>
          </w:tcPr>
          <w:p w14:paraId="42562FBE"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7F7276F1" w14:textId="77777777" w:rsidR="005626BB" w:rsidRDefault="00000000">
            <w:pPr>
              <w:widowControl w:val="0"/>
              <w:spacing w:after="0" w:line="240" w:lineRule="auto"/>
              <w:ind w:left="0" w:right="0" w:firstLine="0"/>
              <w:rPr>
                <w:sz w:val="36"/>
                <w:szCs w:val="36"/>
              </w:rPr>
            </w:pPr>
            <w:r>
              <w:rPr>
                <w:sz w:val="36"/>
                <w:szCs w:val="36"/>
              </w:rPr>
              <w:t>They are used to explore.</w:t>
            </w:r>
          </w:p>
        </w:tc>
      </w:tr>
      <w:tr w:rsidR="005626BB" w14:paraId="59A20709" w14:textId="77777777">
        <w:tc>
          <w:tcPr>
            <w:tcW w:w="3120" w:type="dxa"/>
            <w:shd w:val="clear" w:color="auto" w:fill="999999"/>
            <w:tcMar>
              <w:top w:w="100" w:type="dxa"/>
              <w:left w:w="100" w:type="dxa"/>
              <w:bottom w:w="100" w:type="dxa"/>
              <w:right w:w="100" w:type="dxa"/>
            </w:tcMar>
          </w:tcPr>
          <w:p w14:paraId="6373FF9D"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74220EE3"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484AADB5" w14:textId="77777777">
        <w:tc>
          <w:tcPr>
            <w:tcW w:w="3120" w:type="dxa"/>
            <w:shd w:val="clear" w:color="auto" w:fill="999999"/>
            <w:tcMar>
              <w:top w:w="100" w:type="dxa"/>
              <w:left w:w="100" w:type="dxa"/>
              <w:bottom w:w="100" w:type="dxa"/>
              <w:right w:w="100" w:type="dxa"/>
            </w:tcMar>
          </w:tcPr>
          <w:p w14:paraId="37F4C5C1"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44533CA7" w14:textId="77777777" w:rsidR="005626BB" w:rsidRDefault="00000000">
            <w:pPr>
              <w:widowControl w:val="0"/>
              <w:spacing w:after="0" w:line="240" w:lineRule="auto"/>
              <w:ind w:left="0" w:right="0" w:firstLine="0"/>
              <w:rPr>
                <w:sz w:val="36"/>
                <w:szCs w:val="36"/>
              </w:rPr>
            </w:pPr>
            <w:r>
              <w:rPr>
                <w:sz w:val="36"/>
                <w:szCs w:val="36"/>
              </w:rPr>
              <w:t>The purpose is to identify different users.</w:t>
            </w:r>
          </w:p>
        </w:tc>
      </w:tr>
      <w:tr w:rsidR="005626BB" w14:paraId="1C03C89C" w14:textId="77777777">
        <w:tc>
          <w:tcPr>
            <w:tcW w:w="3120" w:type="dxa"/>
            <w:shd w:val="clear" w:color="auto" w:fill="999999"/>
            <w:tcMar>
              <w:top w:w="100" w:type="dxa"/>
              <w:left w:w="100" w:type="dxa"/>
              <w:bottom w:w="100" w:type="dxa"/>
              <w:right w:w="100" w:type="dxa"/>
            </w:tcMar>
          </w:tcPr>
          <w:p w14:paraId="73F6C6D4"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5D369731" w14:textId="77777777" w:rsidR="005626BB" w:rsidRDefault="00000000">
            <w:pPr>
              <w:widowControl w:val="0"/>
              <w:spacing w:after="0" w:line="240" w:lineRule="auto"/>
              <w:ind w:left="0" w:right="0" w:firstLine="0"/>
              <w:rPr>
                <w:b/>
                <w:sz w:val="36"/>
                <w:szCs w:val="36"/>
              </w:rPr>
            </w:pPr>
            <w:r>
              <w:rPr>
                <w:sz w:val="36"/>
                <w:szCs w:val="36"/>
              </w:rPr>
              <w:t>N/A</w:t>
            </w:r>
          </w:p>
          <w:p w14:paraId="12532D76" w14:textId="77777777" w:rsidR="005626BB" w:rsidRDefault="005626BB">
            <w:pPr>
              <w:widowControl w:val="0"/>
              <w:spacing w:after="0" w:line="240" w:lineRule="auto"/>
              <w:ind w:left="0" w:right="0" w:firstLine="0"/>
              <w:rPr>
                <w:sz w:val="36"/>
                <w:szCs w:val="36"/>
              </w:rPr>
            </w:pPr>
          </w:p>
        </w:tc>
      </w:tr>
      <w:tr w:rsidR="005626BB" w14:paraId="1DE81836" w14:textId="77777777">
        <w:tc>
          <w:tcPr>
            <w:tcW w:w="3120" w:type="dxa"/>
            <w:shd w:val="clear" w:color="auto" w:fill="999999"/>
            <w:tcMar>
              <w:top w:w="100" w:type="dxa"/>
              <w:left w:w="100" w:type="dxa"/>
              <w:bottom w:w="100" w:type="dxa"/>
              <w:right w:w="100" w:type="dxa"/>
            </w:tcMar>
          </w:tcPr>
          <w:p w14:paraId="5833B9C0"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5369D39D" w14:textId="77777777" w:rsidR="005626BB" w:rsidRDefault="00000000">
            <w:pPr>
              <w:widowControl w:val="0"/>
              <w:spacing w:after="0" w:line="240" w:lineRule="auto"/>
              <w:ind w:left="0" w:right="0" w:firstLine="0"/>
              <w:rPr>
                <w:sz w:val="36"/>
                <w:szCs w:val="36"/>
              </w:rPr>
            </w:pPr>
            <w:r>
              <w:rPr>
                <w:sz w:val="36"/>
                <w:szCs w:val="36"/>
              </w:rPr>
              <w:t>N/A</w:t>
            </w:r>
          </w:p>
        </w:tc>
      </w:tr>
      <w:tr w:rsidR="005626BB" w14:paraId="7E78AF40" w14:textId="77777777">
        <w:tc>
          <w:tcPr>
            <w:tcW w:w="3120" w:type="dxa"/>
            <w:shd w:val="clear" w:color="auto" w:fill="999999"/>
            <w:tcMar>
              <w:top w:w="100" w:type="dxa"/>
              <w:left w:w="100" w:type="dxa"/>
              <w:bottom w:w="100" w:type="dxa"/>
              <w:right w:w="100" w:type="dxa"/>
            </w:tcMar>
          </w:tcPr>
          <w:p w14:paraId="6BF591DA"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46E947EA" w14:textId="77777777" w:rsidR="005626BB" w:rsidRDefault="00000000">
            <w:pPr>
              <w:widowControl w:val="0"/>
              <w:spacing w:after="0" w:line="240" w:lineRule="auto"/>
              <w:ind w:left="0" w:right="0" w:firstLine="0"/>
              <w:rPr>
                <w:sz w:val="36"/>
                <w:szCs w:val="36"/>
              </w:rPr>
            </w:pPr>
            <w:r>
              <w:rPr>
                <w:sz w:val="36"/>
                <w:szCs w:val="36"/>
              </w:rPr>
              <w:t>High</w:t>
            </w:r>
          </w:p>
        </w:tc>
      </w:tr>
    </w:tbl>
    <w:p w14:paraId="76E822E2" w14:textId="77777777" w:rsidR="005626BB" w:rsidRDefault="005626BB">
      <w:pPr>
        <w:spacing w:after="37" w:line="259" w:lineRule="auto"/>
        <w:ind w:left="884" w:right="0" w:firstLine="0"/>
        <w:rPr>
          <w:b/>
          <w:sz w:val="36"/>
          <w:szCs w:val="36"/>
        </w:rPr>
      </w:pPr>
    </w:p>
    <w:p w14:paraId="428F2306" w14:textId="77777777" w:rsidR="005626BB" w:rsidRDefault="00000000">
      <w:pPr>
        <w:spacing w:after="37" w:line="259" w:lineRule="auto"/>
        <w:ind w:left="884" w:right="0" w:firstLine="0"/>
        <w:rPr>
          <w:b/>
          <w:sz w:val="36"/>
          <w:szCs w:val="36"/>
        </w:rPr>
      </w:pPr>
      <w:r>
        <w:rPr>
          <w:b/>
          <w:sz w:val="36"/>
          <w:szCs w:val="36"/>
        </w:rPr>
        <w:t>Table 4: Players</w:t>
      </w:r>
    </w:p>
    <w:tbl>
      <w:tblPr>
        <w:tblStyle w:val="affffa"/>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5CDDB56D" w14:textId="77777777">
        <w:tc>
          <w:tcPr>
            <w:tcW w:w="3120" w:type="dxa"/>
            <w:shd w:val="clear" w:color="auto" w:fill="999999"/>
            <w:tcMar>
              <w:top w:w="100" w:type="dxa"/>
              <w:left w:w="100" w:type="dxa"/>
              <w:bottom w:w="100" w:type="dxa"/>
              <w:right w:w="100" w:type="dxa"/>
            </w:tcMar>
          </w:tcPr>
          <w:p w14:paraId="083F7ED1"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06F0BF0B" w14:textId="77777777" w:rsidR="005626BB" w:rsidRDefault="00000000">
            <w:pPr>
              <w:widowControl w:val="0"/>
              <w:spacing w:after="0" w:line="240" w:lineRule="auto"/>
              <w:ind w:left="0" w:right="0" w:firstLine="0"/>
              <w:rPr>
                <w:sz w:val="36"/>
                <w:szCs w:val="36"/>
              </w:rPr>
            </w:pPr>
            <w:r>
              <w:rPr>
                <w:sz w:val="36"/>
                <w:szCs w:val="36"/>
              </w:rPr>
              <w:t>M6-UC-1.4</w:t>
            </w:r>
          </w:p>
        </w:tc>
      </w:tr>
      <w:tr w:rsidR="005626BB" w14:paraId="2F75FEE8" w14:textId="77777777">
        <w:tc>
          <w:tcPr>
            <w:tcW w:w="3120" w:type="dxa"/>
            <w:shd w:val="clear" w:color="auto" w:fill="999999"/>
            <w:tcMar>
              <w:top w:w="100" w:type="dxa"/>
              <w:left w:w="100" w:type="dxa"/>
              <w:bottom w:w="100" w:type="dxa"/>
              <w:right w:w="100" w:type="dxa"/>
            </w:tcMar>
          </w:tcPr>
          <w:p w14:paraId="40860BC9"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717EFB27" w14:textId="77777777" w:rsidR="005626BB" w:rsidRDefault="00000000">
            <w:pPr>
              <w:widowControl w:val="0"/>
              <w:spacing w:after="0" w:line="240" w:lineRule="auto"/>
              <w:ind w:left="0" w:right="0" w:firstLine="0"/>
              <w:rPr>
                <w:sz w:val="36"/>
                <w:szCs w:val="36"/>
              </w:rPr>
            </w:pPr>
            <w:r>
              <w:rPr>
                <w:sz w:val="36"/>
                <w:szCs w:val="36"/>
              </w:rPr>
              <w:t>Players</w:t>
            </w:r>
          </w:p>
        </w:tc>
      </w:tr>
      <w:tr w:rsidR="005626BB" w14:paraId="68680552" w14:textId="77777777">
        <w:tc>
          <w:tcPr>
            <w:tcW w:w="3120" w:type="dxa"/>
            <w:shd w:val="clear" w:color="auto" w:fill="999999"/>
            <w:tcMar>
              <w:top w:w="100" w:type="dxa"/>
              <w:left w:w="100" w:type="dxa"/>
              <w:bottom w:w="100" w:type="dxa"/>
              <w:right w:w="100" w:type="dxa"/>
            </w:tcMar>
          </w:tcPr>
          <w:p w14:paraId="5CC0C7F2"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6AC37B8F" w14:textId="77777777" w:rsidR="005626BB" w:rsidRDefault="00000000">
            <w:pPr>
              <w:widowControl w:val="0"/>
              <w:spacing w:after="0" w:line="240" w:lineRule="auto"/>
              <w:ind w:left="0" w:right="0" w:firstLine="0"/>
              <w:rPr>
                <w:sz w:val="36"/>
                <w:szCs w:val="36"/>
              </w:rPr>
            </w:pPr>
            <w:r>
              <w:rPr>
                <w:sz w:val="36"/>
                <w:szCs w:val="36"/>
              </w:rPr>
              <w:t>The players can play.</w:t>
            </w:r>
          </w:p>
        </w:tc>
      </w:tr>
      <w:tr w:rsidR="005626BB" w14:paraId="7955A4F4" w14:textId="77777777">
        <w:tc>
          <w:tcPr>
            <w:tcW w:w="3120" w:type="dxa"/>
            <w:shd w:val="clear" w:color="auto" w:fill="999999"/>
            <w:tcMar>
              <w:top w:w="100" w:type="dxa"/>
              <w:left w:w="100" w:type="dxa"/>
              <w:bottom w:w="100" w:type="dxa"/>
              <w:right w:w="100" w:type="dxa"/>
            </w:tcMar>
          </w:tcPr>
          <w:p w14:paraId="79A11BF6"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34BAB244"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4E7BEFE1" w14:textId="77777777">
        <w:tc>
          <w:tcPr>
            <w:tcW w:w="3120" w:type="dxa"/>
            <w:shd w:val="clear" w:color="auto" w:fill="999999"/>
            <w:tcMar>
              <w:top w:w="100" w:type="dxa"/>
              <w:left w:w="100" w:type="dxa"/>
              <w:bottom w:w="100" w:type="dxa"/>
              <w:right w:w="100" w:type="dxa"/>
            </w:tcMar>
          </w:tcPr>
          <w:p w14:paraId="65A62511"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31E8E3E7" w14:textId="77777777" w:rsidR="005626BB" w:rsidRDefault="00000000">
            <w:pPr>
              <w:widowControl w:val="0"/>
              <w:spacing w:after="0" w:line="240" w:lineRule="auto"/>
              <w:ind w:left="0" w:right="0" w:firstLine="0"/>
              <w:rPr>
                <w:sz w:val="36"/>
                <w:szCs w:val="36"/>
              </w:rPr>
            </w:pPr>
            <w:r>
              <w:rPr>
                <w:sz w:val="36"/>
                <w:szCs w:val="36"/>
              </w:rPr>
              <w:t>The purpose is to identify different users.</w:t>
            </w:r>
          </w:p>
        </w:tc>
      </w:tr>
      <w:tr w:rsidR="005626BB" w14:paraId="5D3EE79D" w14:textId="77777777">
        <w:tc>
          <w:tcPr>
            <w:tcW w:w="3120" w:type="dxa"/>
            <w:shd w:val="clear" w:color="auto" w:fill="999999"/>
            <w:tcMar>
              <w:top w:w="100" w:type="dxa"/>
              <w:left w:w="100" w:type="dxa"/>
              <w:bottom w:w="100" w:type="dxa"/>
              <w:right w:w="100" w:type="dxa"/>
            </w:tcMar>
          </w:tcPr>
          <w:p w14:paraId="03AE7836"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5746718E" w14:textId="77777777" w:rsidR="005626BB" w:rsidRDefault="00000000">
            <w:pPr>
              <w:widowControl w:val="0"/>
              <w:spacing w:after="0" w:line="240" w:lineRule="auto"/>
              <w:ind w:left="0" w:right="0" w:firstLine="0"/>
              <w:rPr>
                <w:b/>
                <w:sz w:val="36"/>
                <w:szCs w:val="36"/>
              </w:rPr>
            </w:pPr>
            <w:r>
              <w:rPr>
                <w:sz w:val="36"/>
                <w:szCs w:val="36"/>
              </w:rPr>
              <w:t>N/A</w:t>
            </w:r>
          </w:p>
          <w:p w14:paraId="447F286E" w14:textId="77777777" w:rsidR="005626BB" w:rsidRDefault="005626BB">
            <w:pPr>
              <w:widowControl w:val="0"/>
              <w:spacing w:after="0" w:line="240" w:lineRule="auto"/>
              <w:ind w:left="0" w:right="0" w:firstLine="0"/>
              <w:rPr>
                <w:sz w:val="36"/>
                <w:szCs w:val="36"/>
              </w:rPr>
            </w:pPr>
          </w:p>
        </w:tc>
      </w:tr>
      <w:tr w:rsidR="005626BB" w14:paraId="61B3C32A" w14:textId="77777777">
        <w:tc>
          <w:tcPr>
            <w:tcW w:w="3120" w:type="dxa"/>
            <w:shd w:val="clear" w:color="auto" w:fill="999999"/>
            <w:tcMar>
              <w:top w:w="100" w:type="dxa"/>
              <w:left w:w="100" w:type="dxa"/>
              <w:bottom w:w="100" w:type="dxa"/>
              <w:right w:w="100" w:type="dxa"/>
            </w:tcMar>
          </w:tcPr>
          <w:p w14:paraId="51486234"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60EC3B82" w14:textId="77777777" w:rsidR="005626BB" w:rsidRDefault="00000000">
            <w:pPr>
              <w:widowControl w:val="0"/>
              <w:spacing w:after="0" w:line="240" w:lineRule="auto"/>
              <w:ind w:left="0" w:right="0" w:firstLine="0"/>
              <w:rPr>
                <w:sz w:val="36"/>
                <w:szCs w:val="36"/>
              </w:rPr>
            </w:pPr>
            <w:r>
              <w:rPr>
                <w:sz w:val="36"/>
                <w:szCs w:val="36"/>
              </w:rPr>
              <w:t>N/A</w:t>
            </w:r>
          </w:p>
        </w:tc>
      </w:tr>
      <w:tr w:rsidR="005626BB" w14:paraId="6E4C957F" w14:textId="77777777">
        <w:tc>
          <w:tcPr>
            <w:tcW w:w="3120" w:type="dxa"/>
            <w:shd w:val="clear" w:color="auto" w:fill="999999"/>
            <w:tcMar>
              <w:top w:w="100" w:type="dxa"/>
              <w:left w:w="100" w:type="dxa"/>
              <w:bottom w:w="100" w:type="dxa"/>
              <w:right w:w="100" w:type="dxa"/>
            </w:tcMar>
          </w:tcPr>
          <w:p w14:paraId="48531366"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361C1489" w14:textId="77777777" w:rsidR="005626BB" w:rsidRDefault="00000000">
            <w:pPr>
              <w:widowControl w:val="0"/>
              <w:spacing w:after="0" w:line="240" w:lineRule="auto"/>
              <w:ind w:left="0" w:right="0" w:firstLine="0"/>
              <w:rPr>
                <w:sz w:val="36"/>
                <w:szCs w:val="36"/>
              </w:rPr>
            </w:pPr>
            <w:r>
              <w:rPr>
                <w:sz w:val="36"/>
                <w:szCs w:val="36"/>
              </w:rPr>
              <w:t>High</w:t>
            </w:r>
          </w:p>
        </w:tc>
      </w:tr>
    </w:tbl>
    <w:p w14:paraId="0B101F27" w14:textId="77777777" w:rsidR="005626BB" w:rsidRDefault="005626BB">
      <w:pPr>
        <w:spacing w:after="37" w:line="259" w:lineRule="auto"/>
        <w:ind w:left="884" w:right="0" w:firstLine="0"/>
        <w:rPr>
          <w:b/>
          <w:sz w:val="36"/>
          <w:szCs w:val="36"/>
        </w:rPr>
      </w:pPr>
    </w:p>
    <w:p w14:paraId="0487D1F2" w14:textId="77777777" w:rsidR="005626BB" w:rsidRDefault="00000000">
      <w:pPr>
        <w:spacing w:after="37" w:line="259" w:lineRule="auto"/>
        <w:ind w:left="884" w:right="0" w:firstLine="0"/>
        <w:rPr>
          <w:b/>
          <w:sz w:val="36"/>
          <w:szCs w:val="36"/>
        </w:rPr>
      </w:pPr>
      <w:r>
        <w:rPr>
          <w:b/>
          <w:sz w:val="36"/>
          <w:szCs w:val="36"/>
        </w:rPr>
        <w:t>M6-UC-2: Activity Status</w:t>
      </w:r>
    </w:p>
    <w:p w14:paraId="698DDBEC" w14:textId="77777777" w:rsidR="005626BB" w:rsidRDefault="00000000">
      <w:pPr>
        <w:spacing w:after="37" w:line="259" w:lineRule="auto"/>
        <w:ind w:left="884" w:right="0" w:firstLine="0"/>
        <w:rPr>
          <w:b/>
          <w:sz w:val="36"/>
          <w:szCs w:val="36"/>
        </w:rPr>
      </w:pPr>
      <w:r>
        <w:rPr>
          <w:b/>
          <w:sz w:val="36"/>
          <w:szCs w:val="36"/>
        </w:rPr>
        <w:t>Table 1: Online</w:t>
      </w:r>
    </w:p>
    <w:tbl>
      <w:tblPr>
        <w:tblStyle w:val="affffb"/>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3A1D6AA5" w14:textId="77777777">
        <w:tc>
          <w:tcPr>
            <w:tcW w:w="3120" w:type="dxa"/>
            <w:shd w:val="clear" w:color="auto" w:fill="999999"/>
            <w:tcMar>
              <w:top w:w="100" w:type="dxa"/>
              <w:left w:w="100" w:type="dxa"/>
              <w:bottom w:w="100" w:type="dxa"/>
              <w:right w:w="100" w:type="dxa"/>
            </w:tcMar>
          </w:tcPr>
          <w:p w14:paraId="023AD09E"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2561F5BF" w14:textId="77777777" w:rsidR="005626BB" w:rsidRDefault="00000000">
            <w:pPr>
              <w:widowControl w:val="0"/>
              <w:spacing w:after="0" w:line="240" w:lineRule="auto"/>
              <w:ind w:left="0" w:right="0" w:firstLine="0"/>
              <w:rPr>
                <w:sz w:val="36"/>
                <w:szCs w:val="36"/>
              </w:rPr>
            </w:pPr>
            <w:r>
              <w:rPr>
                <w:sz w:val="36"/>
                <w:szCs w:val="36"/>
              </w:rPr>
              <w:t>M6-UC-2.1</w:t>
            </w:r>
          </w:p>
        </w:tc>
      </w:tr>
      <w:tr w:rsidR="005626BB" w14:paraId="067BC0FF" w14:textId="77777777">
        <w:tc>
          <w:tcPr>
            <w:tcW w:w="3120" w:type="dxa"/>
            <w:shd w:val="clear" w:color="auto" w:fill="999999"/>
            <w:tcMar>
              <w:top w:w="100" w:type="dxa"/>
              <w:left w:w="100" w:type="dxa"/>
              <w:bottom w:w="100" w:type="dxa"/>
              <w:right w:w="100" w:type="dxa"/>
            </w:tcMar>
          </w:tcPr>
          <w:p w14:paraId="159106A6"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77B8C573" w14:textId="77777777" w:rsidR="005626BB" w:rsidRDefault="00000000">
            <w:pPr>
              <w:widowControl w:val="0"/>
              <w:spacing w:after="0" w:line="240" w:lineRule="auto"/>
              <w:ind w:left="0" w:right="0" w:firstLine="0"/>
              <w:rPr>
                <w:sz w:val="36"/>
                <w:szCs w:val="36"/>
              </w:rPr>
            </w:pPr>
            <w:r>
              <w:rPr>
                <w:sz w:val="36"/>
                <w:szCs w:val="36"/>
              </w:rPr>
              <w:t>Online</w:t>
            </w:r>
          </w:p>
        </w:tc>
      </w:tr>
      <w:tr w:rsidR="005626BB" w14:paraId="44319DF3" w14:textId="77777777">
        <w:tc>
          <w:tcPr>
            <w:tcW w:w="3120" w:type="dxa"/>
            <w:shd w:val="clear" w:color="auto" w:fill="999999"/>
            <w:tcMar>
              <w:top w:w="100" w:type="dxa"/>
              <w:left w:w="100" w:type="dxa"/>
              <w:bottom w:w="100" w:type="dxa"/>
              <w:right w:w="100" w:type="dxa"/>
            </w:tcMar>
          </w:tcPr>
          <w:p w14:paraId="54A79F9F"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3DA37E50" w14:textId="77777777" w:rsidR="005626BB" w:rsidRDefault="00000000">
            <w:pPr>
              <w:widowControl w:val="0"/>
              <w:spacing w:after="0" w:line="240" w:lineRule="auto"/>
              <w:ind w:left="0" w:right="0" w:firstLine="0"/>
              <w:rPr>
                <w:sz w:val="36"/>
                <w:szCs w:val="36"/>
              </w:rPr>
            </w:pPr>
            <w:r>
              <w:rPr>
                <w:sz w:val="36"/>
                <w:szCs w:val="36"/>
              </w:rPr>
              <w:t xml:space="preserve">The </w:t>
            </w:r>
            <w:proofErr w:type="gramStart"/>
            <w:r>
              <w:rPr>
                <w:sz w:val="36"/>
                <w:szCs w:val="36"/>
              </w:rPr>
              <w:t>users</w:t>
            </w:r>
            <w:proofErr w:type="gramEnd"/>
            <w:r>
              <w:rPr>
                <w:sz w:val="36"/>
                <w:szCs w:val="36"/>
              </w:rPr>
              <w:t xml:space="preserve"> activity status will be visible as online.</w:t>
            </w:r>
          </w:p>
        </w:tc>
      </w:tr>
      <w:tr w:rsidR="005626BB" w14:paraId="424B26F3" w14:textId="77777777">
        <w:tc>
          <w:tcPr>
            <w:tcW w:w="3120" w:type="dxa"/>
            <w:shd w:val="clear" w:color="auto" w:fill="999999"/>
            <w:tcMar>
              <w:top w:w="100" w:type="dxa"/>
              <w:left w:w="100" w:type="dxa"/>
              <w:bottom w:w="100" w:type="dxa"/>
              <w:right w:w="100" w:type="dxa"/>
            </w:tcMar>
          </w:tcPr>
          <w:p w14:paraId="3E8559C8"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1CD213B7"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774C8CF7" w14:textId="77777777">
        <w:tc>
          <w:tcPr>
            <w:tcW w:w="3120" w:type="dxa"/>
            <w:shd w:val="clear" w:color="auto" w:fill="999999"/>
            <w:tcMar>
              <w:top w:w="100" w:type="dxa"/>
              <w:left w:w="100" w:type="dxa"/>
              <w:bottom w:w="100" w:type="dxa"/>
              <w:right w:w="100" w:type="dxa"/>
            </w:tcMar>
          </w:tcPr>
          <w:p w14:paraId="58221F74"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301D838D" w14:textId="77777777" w:rsidR="005626BB" w:rsidRDefault="00000000">
            <w:pPr>
              <w:widowControl w:val="0"/>
              <w:spacing w:after="0" w:line="240" w:lineRule="auto"/>
              <w:ind w:left="0" w:right="0" w:firstLine="0"/>
              <w:rPr>
                <w:sz w:val="36"/>
                <w:szCs w:val="36"/>
              </w:rPr>
            </w:pPr>
            <w:r>
              <w:rPr>
                <w:sz w:val="36"/>
                <w:szCs w:val="36"/>
              </w:rPr>
              <w:t>The purpose is to identify the activity status.</w:t>
            </w:r>
          </w:p>
        </w:tc>
      </w:tr>
      <w:tr w:rsidR="005626BB" w14:paraId="386F9C73" w14:textId="77777777">
        <w:tc>
          <w:tcPr>
            <w:tcW w:w="3120" w:type="dxa"/>
            <w:shd w:val="clear" w:color="auto" w:fill="999999"/>
            <w:tcMar>
              <w:top w:w="100" w:type="dxa"/>
              <w:left w:w="100" w:type="dxa"/>
              <w:bottom w:w="100" w:type="dxa"/>
              <w:right w:w="100" w:type="dxa"/>
            </w:tcMar>
          </w:tcPr>
          <w:p w14:paraId="4EC8CA47"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0804EB06" w14:textId="77777777" w:rsidR="005626BB" w:rsidRDefault="00000000">
            <w:pPr>
              <w:widowControl w:val="0"/>
              <w:spacing w:after="0" w:line="240" w:lineRule="auto"/>
              <w:ind w:left="0" w:right="0" w:firstLine="0"/>
              <w:rPr>
                <w:b/>
                <w:sz w:val="36"/>
                <w:szCs w:val="36"/>
              </w:rPr>
            </w:pPr>
            <w:r>
              <w:rPr>
                <w:sz w:val="36"/>
                <w:szCs w:val="36"/>
              </w:rPr>
              <w:t>N/A</w:t>
            </w:r>
          </w:p>
          <w:p w14:paraId="3FB907DE" w14:textId="77777777" w:rsidR="005626BB" w:rsidRDefault="005626BB">
            <w:pPr>
              <w:widowControl w:val="0"/>
              <w:spacing w:after="0" w:line="240" w:lineRule="auto"/>
              <w:ind w:left="0" w:right="0" w:firstLine="0"/>
              <w:rPr>
                <w:sz w:val="36"/>
                <w:szCs w:val="36"/>
              </w:rPr>
            </w:pPr>
          </w:p>
        </w:tc>
      </w:tr>
      <w:tr w:rsidR="005626BB" w14:paraId="7CEDAFC2" w14:textId="77777777">
        <w:tc>
          <w:tcPr>
            <w:tcW w:w="3120" w:type="dxa"/>
            <w:shd w:val="clear" w:color="auto" w:fill="999999"/>
            <w:tcMar>
              <w:top w:w="100" w:type="dxa"/>
              <w:left w:w="100" w:type="dxa"/>
              <w:bottom w:w="100" w:type="dxa"/>
              <w:right w:w="100" w:type="dxa"/>
            </w:tcMar>
          </w:tcPr>
          <w:p w14:paraId="2CD1C896"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0708F00C" w14:textId="77777777" w:rsidR="005626BB" w:rsidRDefault="00000000">
            <w:pPr>
              <w:widowControl w:val="0"/>
              <w:spacing w:after="0" w:line="240" w:lineRule="auto"/>
              <w:ind w:left="0" w:right="0" w:firstLine="0"/>
              <w:rPr>
                <w:sz w:val="36"/>
                <w:szCs w:val="36"/>
              </w:rPr>
            </w:pPr>
            <w:r>
              <w:rPr>
                <w:sz w:val="36"/>
                <w:szCs w:val="36"/>
              </w:rPr>
              <w:t>N/A</w:t>
            </w:r>
          </w:p>
        </w:tc>
      </w:tr>
      <w:tr w:rsidR="005626BB" w14:paraId="6A496A72" w14:textId="77777777">
        <w:tc>
          <w:tcPr>
            <w:tcW w:w="3120" w:type="dxa"/>
            <w:shd w:val="clear" w:color="auto" w:fill="999999"/>
            <w:tcMar>
              <w:top w:w="100" w:type="dxa"/>
              <w:left w:w="100" w:type="dxa"/>
              <w:bottom w:w="100" w:type="dxa"/>
              <w:right w:w="100" w:type="dxa"/>
            </w:tcMar>
          </w:tcPr>
          <w:p w14:paraId="457C968B"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57A83015" w14:textId="77777777" w:rsidR="005626BB" w:rsidRDefault="00000000">
            <w:pPr>
              <w:widowControl w:val="0"/>
              <w:spacing w:after="0" w:line="240" w:lineRule="auto"/>
              <w:ind w:left="0" w:right="0" w:firstLine="0"/>
              <w:rPr>
                <w:sz w:val="36"/>
                <w:szCs w:val="36"/>
              </w:rPr>
            </w:pPr>
            <w:r>
              <w:rPr>
                <w:sz w:val="36"/>
                <w:szCs w:val="36"/>
              </w:rPr>
              <w:t>High</w:t>
            </w:r>
          </w:p>
        </w:tc>
      </w:tr>
    </w:tbl>
    <w:p w14:paraId="1D8588EF" w14:textId="77777777" w:rsidR="005626BB" w:rsidRDefault="005626BB">
      <w:pPr>
        <w:spacing w:after="37" w:line="259" w:lineRule="auto"/>
        <w:ind w:left="884" w:right="0" w:firstLine="0"/>
        <w:rPr>
          <w:b/>
          <w:sz w:val="36"/>
          <w:szCs w:val="36"/>
        </w:rPr>
      </w:pPr>
    </w:p>
    <w:p w14:paraId="26E2F36C" w14:textId="77777777" w:rsidR="005626BB" w:rsidRDefault="00000000">
      <w:pPr>
        <w:spacing w:after="37" w:line="259" w:lineRule="auto"/>
        <w:ind w:left="884" w:right="0" w:firstLine="0"/>
        <w:rPr>
          <w:b/>
          <w:sz w:val="36"/>
          <w:szCs w:val="36"/>
        </w:rPr>
      </w:pPr>
      <w:r>
        <w:rPr>
          <w:b/>
          <w:sz w:val="36"/>
          <w:szCs w:val="36"/>
        </w:rPr>
        <w:t>Table 2: Offline</w:t>
      </w:r>
    </w:p>
    <w:tbl>
      <w:tblPr>
        <w:tblStyle w:val="affffc"/>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7A00C45D" w14:textId="77777777">
        <w:tc>
          <w:tcPr>
            <w:tcW w:w="3120" w:type="dxa"/>
            <w:shd w:val="clear" w:color="auto" w:fill="999999"/>
            <w:tcMar>
              <w:top w:w="100" w:type="dxa"/>
              <w:left w:w="100" w:type="dxa"/>
              <w:bottom w:w="100" w:type="dxa"/>
              <w:right w:w="100" w:type="dxa"/>
            </w:tcMar>
          </w:tcPr>
          <w:p w14:paraId="6BA12B5B"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210939F2" w14:textId="77777777" w:rsidR="005626BB" w:rsidRDefault="00000000">
            <w:pPr>
              <w:widowControl w:val="0"/>
              <w:spacing w:after="0" w:line="240" w:lineRule="auto"/>
              <w:ind w:left="0" w:right="0" w:firstLine="0"/>
              <w:rPr>
                <w:sz w:val="36"/>
                <w:szCs w:val="36"/>
              </w:rPr>
            </w:pPr>
            <w:r>
              <w:rPr>
                <w:sz w:val="36"/>
                <w:szCs w:val="36"/>
              </w:rPr>
              <w:t>M6-UC-2.2</w:t>
            </w:r>
          </w:p>
        </w:tc>
      </w:tr>
      <w:tr w:rsidR="005626BB" w14:paraId="24B4BA2F" w14:textId="77777777">
        <w:tc>
          <w:tcPr>
            <w:tcW w:w="3120" w:type="dxa"/>
            <w:shd w:val="clear" w:color="auto" w:fill="999999"/>
            <w:tcMar>
              <w:top w:w="100" w:type="dxa"/>
              <w:left w:w="100" w:type="dxa"/>
              <w:bottom w:w="100" w:type="dxa"/>
              <w:right w:w="100" w:type="dxa"/>
            </w:tcMar>
          </w:tcPr>
          <w:p w14:paraId="0A7A209F"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0A42188E" w14:textId="77777777" w:rsidR="005626BB" w:rsidRDefault="00000000">
            <w:pPr>
              <w:widowControl w:val="0"/>
              <w:spacing w:after="0" w:line="240" w:lineRule="auto"/>
              <w:ind w:left="0" w:right="0" w:firstLine="0"/>
              <w:rPr>
                <w:sz w:val="36"/>
                <w:szCs w:val="36"/>
              </w:rPr>
            </w:pPr>
            <w:r>
              <w:rPr>
                <w:sz w:val="36"/>
                <w:szCs w:val="36"/>
              </w:rPr>
              <w:t>Offline</w:t>
            </w:r>
          </w:p>
        </w:tc>
      </w:tr>
      <w:tr w:rsidR="005626BB" w14:paraId="491AFE2D" w14:textId="77777777">
        <w:tc>
          <w:tcPr>
            <w:tcW w:w="3120" w:type="dxa"/>
            <w:shd w:val="clear" w:color="auto" w:fill="999999"/>
            <w:tcMar>
              <w:top w:w="100" w:type="dxa"/>
              <w:left w:w="100" w:type="dxa"/>
              <w:bottom w:w="100" w:type="dxa"/>
              <w:right w:w="100" w:type="dxa"/>
            </w:tcMar>
          </w:tcPr>
          <w:p w14:paraId="44575233"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64F9400C" w14:textId="77777777" w:rsidR="005626BB" w:rsidRDefault="00000000">
            <w:pPr>
              <w:widowControl w:val="0"/>
              <w:spacing w:after="0" w:line="240" w:lineRule="auto"/>
              <w:ind w:left="0" w:right="0" w:firstLine="0"/>
              <w:rPr>
                <w:sz w:val="36"/>
                <w:szCs w:val="36"/>
              </w:rPr>
            </w:pPr>
            <w:r>
              <w:rPr>
                <w:sz w:val="36"/>
                <w:szCs w:val="36"/>
              </w:rPr>
              <w:t xml:space="preserve">The </w:t>
            </w:r>
            <w:proofErr w:type="gramStart"/>
            <w:r>
              <w:rPr>
                <w:sz w:val="36"/>
                <w:szCs w:val="36"/>
              </w:rPr>
              <w:t>users</w:t>
            </w:r>
            <w:proofErr w:type="gramEnd"/>
            <w:r>
              <w:rPr>
                <w:sz w:val="36"/>
                <w:szCs w:val="36"/>
              </w:rPr>
              <w:t xml:space="preserve"> activity status will be visible as offline.</w:t>
            </w:r>
          </w:p>
        </w:tc>
      </w:tr>
      <w:tr w:rsidR="005626BB" w14:paraId="06F8D37C" w14:textId="77777777">
        <w:tc>
          <w:tcPr>
            <w:tcW w:w="3120" w:type="dxa"/>
            <w:shd w:val="clear" w:color="auto" w:fill="999999"/>
            <w:tcMar>
              <w:top w:w="100" w:type="dxa"/>
              <w:left w:w="100" w:type="dxa"/>
              <w:bottom w:w="100" w:type="dxa"/>
              <w:right w:w="100" w:type="dxa"/>
            </w:tcMar>
          </w:tcPr>
          <w:p w14:paraId="2B95DAD1"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2EF84EEE"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40EC24A7" w14:textId="77777777">
        <w:tc>
          <w:tcPr>
            <w:tcW w:w="3120" w:type="dxa"/>
            <w:shd w:val="clear" w:color="auto" w:fill="999999"/>
            <w:tcMar>
              <w:top w:w="100" w:type="dxa"/>
              <w:left w:w="100" w:type="dxa"/>
              <w:bottom w:w="100" w:type="dxa"/>
              <w:right w:w="100" w:type="dxa"/>
            </w:tcMar>
          </w:tcPr>
          <w:p w14:paraId="12D5F96B"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35CE2848" w14:textId="77777777" w:rsidR="005626BB" w:rsidRDefault="00000000">
            <w:pPr>
              <w:widowControl w:val="0"/>
              <w:spacing w:after="0" w:line="240" w:lineRule="auto"/>
              <w:ind w:left="0" w:right="0" w:firstLine="0"/>
              <w:rPr>
                <w:sz w:val="36"/>
                <w:szCs w:val="36"/>
              </w:rPr>
            </w:pPr>
            <w:r>
              <w:rPr>
                <w:sz w:val="36"/>
                <w:szCs w:val="36"/>
              </w:rPr>
              <w:t>The purpose is to identify the activity status.</w:t>
            </w:r>
          </w:p>
        </w:tc>
      </w:tr>
      <w:tr w:rsidR="005626BB" w14:paraId="04A560B9" w14:textId="77777777">
        <w:tc>
          <w:tcPr>
            <w:tcW w:w="3120" w:type="dxa"/>
            <w:shd w:val="clear" w:color="auto" w:fill="999999"/>
            <w:tcMar>
              <w:top w:w="100" w:type="dxa"/>
              <w:left w:w="100" w:type="dxa"/>
              <w:bottom w:w="100" w:type="dxa"/>
              <w:right w:w="100" w:type="dxa"/>
            </w:tcMar>
          </w:tcPr>
          <w:p w14:paraId="3E46F3FC"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430AD1CE" w14:textId="77777777" w:rsidR="005626BB" w:rsidRDefault="00000000">
            <w:pPr>
              <w:widowControl w:val="0"/>
              <w:spacing w:after="0" w:line="240" w:lineRule="auto"/>
              <w:ind w:left="0" w:right="0" w:firstLine="0"/>
              <w:rPr>
                <w:b/>
                <w:sz w:val="36"/>
                <w:szCs w:val="36"/>
              </w:rPr>
            </w:pPr>
            <w:r>
              <w:rPr>
                <w:sz w:val="36"/>
                <w:szCs w:val="36"/>
              </w:rPr>
              <w:t>N/A</w:t>
            </w:r>
          </w:p>
          <w:p w14:paraId="111F9BB6" w14:textId="77777777" w:rsidR="005626BB" w:rsidRDefault="005626BB">
            <w:pPr>
              <w:widowControl w:val="0"/>
              <w:spacing w:after="0" w:line="240" w:lineRule="auto"/>
              <w:ind w:left="0" w:right="0" w:firstLine="0"/>
              <w:rPr>
                <w:sz w:val="36"/>
                <w:szCs w:val="36"/>
              </w:rPr>
            </w:pPr>
          </w:p>
        </w:tc>
      </w:tr>
      <w:tr w:rsidR="005626BB" w14:paraId="296347DD" w14:textId="77777777">
        <w:tc>
          <w:tcPr>
            <w:tcW w:w="3120" w:type="dxa"/>
            <w:shd w:val="clear" w:color="auto" w:fill="999999"/>
            <w:tcMar>
              <w:top w:w="100" w:type="dxa"/>
              <w:left w:w="100" w:type="dxa"/>
              <w:bottom w:w="100" w:type="dxa"/>
              <w:right w:w="100" w:type="dxa"/>
            </w:tcMar>
          </w:tcPr>
          <w:p w14:paraId="577C573F"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582BF503" w14:textId="77777777" w:rsidR="005626BB" w:rsidRDefault="00000000">
            <w:pPr>
              <w:widowControl w:val="0"/>
              <w:spacing w:after="0" w:line="240" w:lineRule="auto"/>
              <w:ind w:left="0" w:right="0" w:firstLine="0"/>
              <w:rPr>
                <w:sz w:val="36"/>
                <w:szCs w:val="36"/>
              </w:rPr>
            </w:pPr>
            <w:r>
              <w:rPr>
                <w:sz w:val="36"/>
                <w:szCs w:val="36"/>
              </w:rPr>
              <w:t>N/A</w:t>
            </w:r>
          </w:p>
        </w:tc>
      </w:tr>
      <w:tr w:rsidR="005626BB" w14:paraId="120450D4" w14:textId="77777777">
        <w:tc>
          <w:tcPr>
            <w:tcW w:w="3120" w:type="dxa"/>
            <w:shd w:val="clear" w:color="auto" w:fill="999999"/>
            <w:tcMar>
              <w:top w:w="100" w:type="dxa"/>
              <w:left w:w="100" w:type="dxa"/>
              <w:bottom w:w="100" w:type="dxa"/>
              <w:right w:w="100" w:type="dxa"/>
            </w:tcMar>
          </w:tcPr>
          <w:p w14:paraId="60C89F9B"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0B9FF19A" w14:textId="77777777" w:rsidR="005626BB" w:rsidRDefault="00000000">
            <w:pPr>
              <w:widowControl w:val="0"/>
              <w:spacing w:after="0" w:line="240" w:lineRule="auto"/>
              <w:ind w:left="0" w:right="0" w:firstLine="0"/>
              <w:rPr>
                <w:sz w:val="36"/>
                <w:szCs w:val="36"/>
              </w:rPr>
            </w:pPr>
            <w:r>
              <w:rPr>
                <w:sz w:val="36"/>
                <w:szCs w:val="36"/>
              </w:rPr>
              <w:t>High</w:t>
            </w:r>
          </w:p>
        </w:tc>
      </w:tr>
    </w:tbl>
    <w:p w14:paraId="4A9D8B1D" w14:textId="77777777" w:rsidR="005626BB" w:rsidRDefault="005626BB">
      <w:pPr>
        <w:spacing w:after="37" w:line="259" w:lineRule="auto"/>
        <w:ind w:left="884" w:right="0" w:firstLine="0"/>
        <w:rPr>
          <w:b/>
          <w:sz w:val="36"/>
          <w:szCs w:val="36"/>
        </w:rPr>
      </w:pPr>
    </w:p>
    <w:p w14:paraId="18EEB6EC" w14:textId="77777777" w:rsidR="005626BB" w:rsidRDefault="00000000">
      <w:pPr>
        <w:spacing w:after="37" w:line="259" w:lineRule="auto"/>
        <w:ind w:left="884" w:right="0" w:firstLine="0"/>
        <w:rPr>
          <w:b/>
          <w:sz w:val="36"/>
          <w:szCs w:val="36"/>
        </w:rPr>
      </w:pPr>
      <w:r>
        <w:rPr>
          <w:b/>
          <w:sz w:val="36"/>
          <w:szCs w:val="36"/>
        </w:rPr>
        <w:t>Table 3: No Status</w:t>
      </w:r>
    </w:p>
    <w:tbl>
      <w:tblPr>
        <w:tblStyle w:val="affffd"/>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7398E17A" w14:textId="77777777">
        <w:tc>
          <w:tcPr>
            <w:tcW w:w="3120" w:type="dxa"/>
            <w:shd w:val="clear" w:color="auto" w:fill="999999"/>
            <w:tcMar>
              <w:top w:w="100" w:type="dxa"/>
              <w:left w:w="100" w:type="dxa"/>
              <w:bottom w:w="100" w:type="dxa"/>
              <w:right w:w="100" w:type="dxa"/>
            </w:tcMar>
          </w:tcPr>
          <w:p w14:paraId="18EC37FB"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392C4D29" w14:textId="77777777" w:rsidR="005626BB" w:rsidRDefault="00000000">
            <w:pPr>
              <w:widowControl w:val="0"/>
              <w:spacing w:after="0" w:line="240" w:lineRule="auto"/>
              <w:ind w:left="0" w:right="0" w:firstLine="0"/>
              <w:rPr>
                <w:sz w:val="36"/>
                <w:szCs w:val="36"/>
              </w:rPr>
            </w:pPr>
            <w:r>
              <w:rPr>
                <w:sz w:val="36"/>
                <w:szCs w:val="36"/>
              </w:rPr>
              <w:t>M6-UC-2.3</w:t>
            </w:r>
          </w:p>
        </w:tc>
      </w:tr>
      <w:tr w:rsidR="005626BB" w14:paraId="4622C5EC" w14:textId="77777777">
        <w:tc>
          <w:tcPr>
            <w:tcW w:w="3120" w:type="dxa"/>
            <w:shd w:val="clear" w:color="auto" w:fill="999999"/>
            <w:tcMar>
              <w:top w:w="100" w:type="dxa"/>
              <w:left w:w="100" w:type="dxa"/>
              <w:bottom w:w="100" w:type="dxa"/>
              <w:right w:w="100" w:type="dxa"/>
            </w:tcMar>
          </w:tcPr>
          <w:p w14:paraId="4B0EFF61"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19680209" w14:textId="77777777" w:rsidR="005626BB" w:rsidRDefault="00000000">
            <w:pPr>
              <w:widowControl w:val="0"/>
              <w:spacing w:after="0" w:line="240" w:lineRule="auto"/>
              <w:ind w:left="0" w:right="0" w:firstLine="0"/>
              <w:rPr>
                <w:sz w:val="36"/>
                <w:szCs w:val="36"/>
              </w:rPr>
            </w:pPr>
            <w:r>
              <w:rPr>
                <w:sz w:val="36"/>
                <w:szCs w:val="36"/>
              </w:rPr>
              <w:t>No status.</w:t>
            </w:r>
          </w:p>
        </w:tc>
      </w:tr>
      <w:tr w:rsidR="005626BB" w14:paraId="7F45E319" w14:textId="77777777">
        <w:tc>
          <w:tcPr>
            <w:tcW w:w="3120" w:type="dxa"/>
            <w:shd w:val="clear" w:color="auto" w:fill="999999"/>
            <w:tcMar>
              <w:top w:w="100" w:type="dxa"/>
              <w:left w:w="100" w:type="dxa"/>
              <w:bottom w:w="100" w:type="dxa"/>
              <w:right w:w="100" w:type="dxa"/>
            </w:tcMar>
          </w:tcPr>
          <w:p w14:paraId="3F0FC07B"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5A580F0A" w14:textId="77777777" w:rsidR="005626BB" w:rsidRDefault="00000000">
            <w:pPr>
              <w:widowControl w:val="0"/>
              <w:spacing w:after="0" w:line="240" w:lineRule="auto"/>
              <w:ind w:left="0" w:right="0" w:firstLine="0"/>
              <w:rPr>
                <w:sz w:val="36"/>
                <w:szCs w:val="36"/>
              </w:rPr>
            </w:pPr>
            <w:r>
              <w:rPr>
                <w:sz w:val="36"/>
                <w:szCs w:val="36"/>
              </w:rPr>
              <w:t xml:space="preserve">The </w:t>
            </w:r>
            <w:proofErr w:type="gramStart"/>
            <w:r>
              <w:rPr>
                <w:sz w:val="36"/>
                <w:szCs w:val="36"/>
              </w:rPr>
              <w:t>users</w:t>
            </w:r>
            <w:proofErr w:type="gramEnd"/>
            <w:r>
              <w:rPr>
                <w:sz w:val="36"/>
                <w:szCs w:val="36"/>
              </w:rPr>
              <w:t xml:space="preserve"> activity status will not be visible at all.</w:t>
            </w:r>
          </w:p>
        </w:tc>
      </w:tr>
      <w:tr w:rsidR="005626BB" w14:paraId="720A5F32" w14:textId="77777777">
        <w:tc>
          <w:tcPr>
            <w:tcW w:w="3120" w:type="dxa"/>
            <w:shd w:val="clear" w:color="auto" w:fill="999999"/>
            <w:tcMar>
              <w:top w:w="100" w:type="dxa"/>
              <w:left w:w="100" w:type="dxa"/>
              <w:bottom w:w="100" w:type="dxa"/>
              <w:right w:w="100" w:type="dxa"/>
            </w:tcMar>
          </w:tcPr>
          <w:p w14:paraId="37262893"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4DEF57DC"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2920DE95" w14:textId="77777777">
        <w:tc>
          <w:tcPr>
            <w:tcW w:w="3120" w:type="dxa"/>
            <w:shd w:val="clear" w:color="auto" w:fill="999999"/>
            <w:tcMar>
              <w:top w:w="100" w:type="dxa"/>
              <w:left w:w="100" w:type="dxa"/>
              <w:bottom w:w="100" w:type="dxa"/>
              <w:right w:w="100" w:type="dxa"/>
            </w:tcMar>
          </w:tcPr>
          <w:p w14:paraId="12F2FDEC"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0F040AD9" w14:textId="77777777" w:rsidR="005626BB" w:rsidRDefault="00000000">
            <w:pPr>
              <w:widowControl w:val="0"/>
              <w:spacing w:after="0" w:line="240" w:lineRule="auto"/>
              <w:ind w:left="0" w:right="0" w:firstLine="0"/>
              <w:rPr>
                <w:sz w:val="36"/>
                <w:szCs w:val="36"/>
              </w:rPr>
            </w:pPr>
            <w:r>
              <w:rPr>
                <w:sz w:val="36"/>
                <w:szCs w:val="36"/>
              </w:rPr>
              <w:t>The purpose is to identify the activity status.</w:t>
            </w:r>
          </w:p>
        </w:tc>
      </w:tr>
      <w:tr w:rsidR="005626BB" w14:paraId="3F3205F8" w14:textId="77777777">
        <w:tc>
          <w:tcPr>
            <w:tcW w:w="3120" w:type="dxa"/>
            <w:shd w:val="clear" w:color="auto" w:fill="999999"/>
            <w:tcMar>
              <w:top w:w="100" w:type="dxa"/>
              <w:left w:w="100" w:type="dxa"/>
              <w:bottom w:w="100" w:type="dxa"/>
              <w:right w:w="100" w:type="dxa"/>
            </w:tcMar>
          </w:tcPr>
          <w:p w14:paraId="6D07B2FF"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5B6ADBAB" w14:textId="77777777" w:rsidR="005626BB" w:rsidRDefault="00000000">
            <w:pPr>
              <w:widowControl w:val="0"/>
              <w:spacing w:after="0" w:line="240" w:lineRule="auto"/>
              <w:ind w:left="0" w:right="0" w:firstLine="0"/>
              <w:rPr>
                <w:b/>
                <w:sz w:val="36"/>
                <w:szCs w:val="36"/>
              </w:rPr>
            </w:pPr>
            <w:r>
              <w:rPr>
                <w:sz w:val="36"/>
                <w:szCs w:val="36"/>
              </w:rPr>
              <w:t>N/A</w:t>
            </w:r>
          </w:p>
          <w:p w14:paraId="2D7A12DA" w14:textId="77777777" w:rsidR="005626BB" w:rsidRDefault="005626BB">
            <w:pPr>
              <w:widowControl w:val="0"/>
              <w:spacing w:after="0" w:line="240" w:lineRule="auto"/>
              <w:ind w:left="0" w:right="0" w:firstLine="0"/>
              <w:rPr>
                <w:sz w:val="36"/>
                <w:szCs w:val="36"/>
              </w:rPr>
            </w:pPr>
          </w:p>
        </w:tc>
      </w:tr>
      <w:tr w:rsidR="005626BB" w14:paraId="6F3FA63D" w14:textId="77777777">
        <w:tc>
          <w:tcPr>
            <w:tcW w:w="3120" w:type="dxa"/>
            <w:shd w:val="clear" w:color="auto" w:fill="999999"/>
            <w:tcMar>
              <w:top w:w="100" w:type="dxa"/>
              <w:left w:w="100" w:type="dxa"/>
              <w:bottom w:w="100" w:type="dxa"/>
              <w:right w:w="100" w:type="dxa"/>
            </w:tcMar>
          </w:tcPr>
          <w:p w14:paraId="7D1BCD96"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2EAAF32C" w14:textId="77777777" w:rsidR="005626BB" w:rsidRDefault="00000000">
            <w:pPr>
              <w:widowControl w:val="0"/>
              <w:spacing w:after="0" w:line="240" w:lineRule="auto"/>
              <w:ind w:left="0" w:right="0" w:firstLine="0"/>
              <w:rPr>
                <w:sz w:val="36"/>
                <w:szCs w:val="36"/>
              </w:rPr>
            </w:pPr>
            <w:r>
              <w:rPr>
                <w:sz w:val="36"/>
                <w:szCs w:val="36"/>
              </w:rPr>
              <w:t>N/A</w:t>
            </w:r>
          </w:p>
        </w:tc>
      </w:tr>
      <w:tr w:rsidR="005626BB" w14:paraId="52D1BD40" w14:textId="77777777">
        <w:tc>
          <w:tcPr>
            <w:tcW w:w="3120" w:type="dxa"/>
            <w:shd w:val="clear" w:color="auto" w:fill="999999"/>
            <w:tcMar>
              <w:top w:w="100" w:type="dxa"/>
              <w:left w:w="100" w:type="dxa"/>
              <w:bottom w:w="100" w:type="dxa"/>
              <w:right w:w="100" w:type="dxa"/>
            </w:tcMar>
          </w:tcPr>
          <w:p w14:paraId="77D96865"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6A86DCCE" w14:textId="77777777" w:rsidR="005626BB" w:rsidRDefault="00000000">
            <w:pPr>
              <w:widowControl w:val="0"/>
              <w:spacing w:after="0" w:line="240" w:lineRule="auto"/>
              <w:ind w:left="0" w:right="0" w:firstLine="0"/>
              <w:rPr>
                <w:sz w:val="36"/>
                <w:szCs w:val="36"/>
              </w:rPr>
            </w:pPr>
            <w:r>
              <w:rPr>
                <w:sz w:val="36"/>
                <w:szCs w:val="36"/>
              </w:rPr>
              <w:t>High</w:t>
            </w:r>
          </w:p>
        </w:tc>
      </w:tr>
    </w:tbl>
    <w:p w14:paraId="5356281A" w14:textId="77777777" w:rsidR="005626BB" w:rsidRDefault="005626BB">
      <w:pPr>
        <w:spacing w:after="37" w:line="259" w:lineRule="auto"/>
        <w:ind w:left="884" w:right="0" w:firstLine="0"/>
        <w:rPr>
          <w:b/>
          <w:sz w:val="36"/>
          <w:szCs w:val="36"/>
        </w:rPr>
      </w:pPr>
    </w:p>
    <w:p w14:paraId="2B4D3DD8" w14:textId="77777777" w:rsidR="005626BB" w:rsidRDefault="00000000">
      <w:pPr>
        <w:spacing w:after="37" w:line="259" w:lineRule="auto"/>
        <w:ind w:left="884" w:right="0" w:firstLine="0"/>
        <w:rPr>
          <w:b/>
          <w:sz w:val="36"/>
          <w:szCs w:val="36"/>
        </w:rPr>
      </w:pPr>
      <w:r>
        <w:rPr>
          <w:b/>
          <w:sz w:val="36"/>
          <w:szCs w:val="36"/>
        </w:rPr>
        <w:t>M7-UC-</w:t>
      </w:r>
      <w:proofErr w:type="gramStart"/>
      <w:r>
        <w:rPr>
          <w:b/>
          <w:sz w:val="36"/>
          <w:szCs w:val="36"/>
        </w:rPr>
        <w:t>1:Motivational</w:t>
      </w:r>
      <w:proofErr w:type="gramEnd"/>
      <w:r>
        <w:rPr>
          <w:b/>
          <w:sz w:val="36"/>
          <w:szCs w:val="36"/>
        </w:rPr>
        <w:t xml:space="preserve"> Status</w:t>
      </w:r>
    </w:p>
    <w:p w14:paraId="4D4A5D7C" w14:textId="77777777" w:rsidR="005626BB" w:rsidRDefault="00000000">
      <w:pPr>
        <w:spacing w:after="37" w:line="259" w:lineRule="auto"/>
        <w:ind w:left="884" w:right="0" w:firstLine="0"/>
        <w:rPr>
          <w:b/>
          <w:sz w:val="36"/>
          <w:szCs w:val="36"/>
        </w:rPr>
      </w:pPr>
      <w:r>
        <w:rPr>
          <w:b/>
          <w:sz w:val="36"/>
          <w:szCs w:val="36"/>
        </w:rPr>
        <w:t xml:space="preserve">Table </w:t>
      </w:r>
      <w:proofErr w:type="gramStart"/>
      <w:r>
        <w:rPr>
          <w:b/>
          <w:sz w:val="36"/>
          <w:szCs w:val="36"/>
        </w:rPr>
        <w:t>1:Study</w:t>
      </w:r>
      <w:proofErr w:type="gramEnd"/>
      <w:r>
        <w:rPr>
          <w:b/>
          <w:sz w:val="36"/>
          <w:szCs w:val="36"/>
        </w:rPr>
        <w:t xml:space="preserve"> Motivation</w:t>
      </w:r>
    </w:p>
    <w:tbl>
      <w:tblPr>
        <w:tblStyle w:val="affffe"/>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348FDFCE" w14:textId="77777777">
        <w:tc>
          <w:tcPr>
            <w:tcW w:w="3120" w:type="dxa"/>
            <w:shd w:val="clear" w:color="auto" w:fill="999999"/>
            <w:tcMar>
              <w:top w:w="100" w:type="dxa"/>
              <w:left w:w="100" w:type="dxa"/>
              <w:bottom w:w="100" w:type="dxa"/>
              <w:right w:w="100" w:type="dxa"/>
            </w:tcMar>
          </w:tcPr>
          <w:p w14:paraId="38F14BF8"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1BFC2E7B" w14:textId="77777777" w:rsidR="005626BB" w:rsidRDefault="00000000">
            <w:pPr>
              <w:widowControl w:val="0"/>
              <w:spacing w:after="0" w:line="240" w:lineRule="auto"/>
              <w:ind w:left="0" w:right="0" w:firstLine="0"/>
              <w:rPr>
                <w:sz w:val="36"/>
                <w:szCs w:val="36"/>
              </w:rPr>
            </w:pPr>
            <w:r>
              <w:rPr>
                <w:sz w:val="36"/>
                <w:szCs w:val="36"/>
              </w:rPr>
              <w:t>M7-UC-1.1</w:t>
            </w:r>
          </w:p>
        </w:tc>
      </w:tr>
      <w:tr w:rsidR="005626BB" w14:paraId="240F7116" w14:textId="77777777">
        <w:tc>
          <w:tcPr>
            <w:tcW w:w="3120" w:type="dxa"/>
            <w:shd w:val="clear" w:color="auto" w:fill="999999"/>
            <w:tcMar>
              <w:top w:w="100" w:type="dxa"/>
              <w:left w:w="100" w:type="dxa"/>
              <w:bottom w:w="100" w:type="dxa"/>
              <w:right w:w="100" w:type="dxa"/>
            </w:tcMar>
          </w:tcPr>
          <w:p w14:paraId="0E89A161"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5100BAEA" w14:textId="77777777" w:rsidR="005626BB" w:rsidRDefault="00000000">
            <w:pPr>
              <w:widowControl w:val="0"/>
              <w:spacing w:after="0" w:line="240" w:lineRule="auto"/>
              <w:ind w:left="0" w:right="0" w:firstLine="0"/>
              <w:rPr>
                <w:sz w:val="36"/>
                <w:szCs w:val="36"/>
              </w:rPr>
            </w:pPr>
            <w:r>
              <w:rPr>
                <w:sz w:val="36"/>
                <w:szCs w:val="36"/>
              </w:rPr>
              <w:t>Study Motivation</w:t>
            </w:r>
          </w:p>
        </w:tc>
      </w:tr>
      <w:tr w:rsidR="005626BB" w14:paraId="31120401" w14:textId="77777777">
        <w:tc>
          <w:tcPr>
            <w:tcW w:w="3120" w:type="dxa"/>
            <w:shd w:val="clear" w:color="auto" w:fill="999999"/>
            <w:tcMar>
              <w:top w:w="100" w:type="dxa"/>
              <w:left w:w="100" w:type="dxa"/>
              <w:bottom w:w="100" w:type="dxa"/>
              <w:right w:w="100" w:type="dxa"/>
            </w:tcMar>
          </w:tcPr>
          <w:p w14:paraId="7F7216CE"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56E1D76B" w14:textId="77777777" w:rsidR="005626BB" w:rsidRDefault="00000000">
            <w:pPr>
              <w:widowControl w:val="0"/>
              <w:spacing w:after="0" w:line="240" w:lineRule="auto"/>
              <w:ind w:left="0" w:right="0" w:firstLine="0"/>
              <w:rPr>
                <w:sz w:val="36"/>
                <w:szCs w:val="36"/>
              </w:rPr>
            </w:pPr>
            <w:r>
              <w:rPr>
                <w:sz w:val="36"/>
                <w:szCs w:val="36"/>
              </w:rPr>
              <w:t>The system will give motivation to the user regarding study.</w:t>
            </w:r>
          </w:p>
        </w:tc>
      </w:tr>
      <w:tr w:rsidR="005626BB" w14:paraId="13C9B131" w14:textId="77777777">
        <w:tc>
          <w:tcPr>
            <w:tcW w:w="3120" w:type="dxa"/>
            <w:shd w:val="clear" w:color="auto" w:fill="999999"/>
            <w:tcMar>
              <w:top w:w="100" w:type="dxa"/>
              <w:left w:w="100" w:type="dxa"/>
              <w:bottom w:w="100" w:type="dxa"/>
              <w:right w:w="100" w:type="dxa"/>
            </w:tcMar>
          </w:tcPr>
          <w:p w14:paraId="1B3075EE"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2D28DD97"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4F15BBFE" w14:textId="77777777">
        <w:tc>
          <w:tcPr>
            <w:tcW w:w="3120" w:type="dxa"/>
            <w:shd w:val="clear" w:color="auto" w:fill="999999"/>
            <w:tcMar>
              <w:top w:w="100" w:type="dxa"/>
              <w:left w:w="100" w:type="dxa"/>
              <w:bottom w:w="100" w:type="dxa"/>
              <w:right w:w="100" w:type="dxa"/>
            </w:tcMar>
          </w:tcPr>
          <w:p w14:paraId="3B9F5548"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6A9772A3" w14:textId="77777777" w:rsidR="005626BB" w:rsidRDefault="00000000">
            <w:pPr>
              <w:widowControl w:val="0"/>
              <w:spacing w:after="0" w:line="240" w:lineRule="auto"/>
              <w:ind w:left="0" w:right="0" w:firstLine="0"/>
              <w:rPr>
                <w:sz w:val="36"/>
                <w:szCs w:val="36"/>
              </w:rPr>
            </w:pPr>
            <w:r>
              <w:rPr>
                <w:sz w:val="36"/>
                <w:szCs w:val="36"/>
              </w:rPr>
              <w:t>The purpose is to motivate the user to start studying.</w:t>
            </w:r>
          </w:p>
        </w:tc>
      </w:tr>
      <w:tr w:rsidR="005626BB" w14:paraId="2BC15101" w14:textId="77777777">
        <w:tc>
          <w:tcPr>
            <w:tcW w:w="3120" w:type="dxa"/>
            <w:shd w:val="clear" w:color="auto" w:fill="999999"/>
            <w:tcMar>
              <w:top w:w="100" w:type="dxa"/>
              <w:left w:w="100" w:type="dxa"/>
              <w:bottom w:w="100" w:type="dxa"/>
              <w:right w:w="100" w:type="dxa"/>
            </w:tcMar>
          </w:tcPr>
          <w:p w14:paraId="0FD9E4E1"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352E4AE7" w14:textId="77777777" w:rsidR="005626BB" w:rsidRDefault="00000000">
            <w:pPr>
              <w:widowControl w:val="0"/>
              <w:spacing w:after="0" w:line="240" w:lineRule="auto"/>
              <w:ind w:left="0" w:right="0" w:firstLine="0"/>
              <w:rPr>
                <w:b/>
                <w:sz w:val="36"/>
                <w:szCs w:val="36"/>
              </w:rPr>
            </w:pPr>
            <w:r>
              <w:rPr>
                <w:sz w:val="36"/>
                <w:szCs w:val="36"/>
              </w:rPr>
              <w:t>N/A</w:t>
            </w:r>
          </w:p>
          <w:p w14:paraId="4BFC5E7A" w14:textId="77777777" w:rsidR="005626BB" w:rsidRDefault="005626BB">
            <w:pPr>
              <w:widowControl w:val="0"/>
              <w:spacing w:after="0" w:line="240" w:lineRule="auto"/>
              <w:ind w:left="0" w:right="0" w:firstLine="0"/>
              <w:rPr>
                <w:sz w:val="36"/>
                <w:szCs w:val="36"/>
              </w:rPr>
            </w:pPr>
          </w:p>
        </w:tc>
      </w:tr>
      <w:tr w:rsidR="005626BB" w14:paraId="1C4BA454" w14:textId="77777777">
        <w:tc>
          <w:tcPr>
            <w:tcW w:w="3120" w:type="dxa"/>
            <w:shd w:val="clear" w:color="auto" w:fill="999999"/>
            <w:tcMar>
              <w:top w:w="100" w:type="dxa"/>
              <w:left w:w="100" w:type="dxa"/>
              <w:bottom w:w="100" w:type="dxa"/>
              <w:right w:w="100" w:type="dxa"/>
            </w:tcMar>
          </w:tcPr>
          <w:p w14:paraId="324D4F4F"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5AE8492A" w14:textId="77777777" w:rsidR="005626BB" w:rsidRDefault="00000000">
            <w:pPr>
              <w:widowControl w:val="0"/>
              <w:spacing w:after="0" w:line="240" w:lineRule="auto"/>
              <w:ind w:left="0" w:right="0" w:firstLine="0"/>
              <w:rPr>
                <w:sz w:val="36"/>
                <w:szCs w:val="36"/>
              </w:rPr>
            </w:pPr>
            <w:r>
              <w:rPr>
                <w:sz w:val="36"/>
                <w:szCs w:val="36"/>
              </w:rPr>
              <w:t>N/A</w:t>
            </w:r>
          </w:p>
        </w:tc>
      </w:tr>
      <w:tr w:rsidR="005626BB" w14:paraId="6131F679" w14:textId="77777777">
        <w:tc>
          <w:tcPr>
            <w:tcW w:w="3120" w:type="dxa"/>
            <w:shd w:val="clear" w:color="auto" w:fill="999999"/>
            <w:tcMar>
              <w:top w:w="100" w:type="dxa"/>
              <w:left w:w="100" w:type="dxa"/>
              <w:bottom w:w="100" w:type="dxa"/>
              <w:right w:w="100" w:type="dxa"/>
            </w:tcMar>
          </w:tcPr>
          <w:p w14:paraId="1CEBFCB7"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244AB5EC" w14:textId="77777777" w:rsidR="005626BB" w:rsidRDefault="00000000">
            <w:pPr>
              <w:widowControl w:val="0"/>
              <w:spacing w:after="0" w:line="240" w:lineRule="auto"/>
              <w:ind w:left="0" w:right="0" w:firstLine="0"/>
              <w:rPr>
                <w:sz w:val="36"/>
                <w:szCs w:val="36"/>
              </w:rPr>
            </w:pPr>
            <w:r>
              <w:rPr>
                <w:sz w:val="36"/>
                <w:szCs w:val="36"/>
              </w:rPr>
              <w:t>High</w:t>
            </w:r>
          </w:p>
        </w:tc>
      </w:tr>
    </w:tbl>
    <w:p w14:paraId="54C974B2" w14:textId="77777777" w:rsidR="005626BB" w:rsidRDefault="005626BB">
      <w:pPr>
        <w:spacing w:after="37" w:line="259" w:lineRule="auto"/>
        <w:ind w:left="884" w:right="0" w:firstLine="0"/>
        <w:rPr>
          <w:b/>
          <w:sz w:val="36"/>
          <w:szCs w:val="36"/>
        </w:rPr>
      </w:pPr>
    </w:p>
    <w:p w14:paraId="4F8EAA5A" w14:textId="77777777" w:rsidR="005626BB" w:rsidRDefault="00000000">
      <w:pPr>
        <w:spacing w:after="37" w:line="259" w:lineRule="auto"/>
        <w:ind w:left="884" w:right="0" w:firstLine="0"/>
        <w:rPr>
          <w:b/>
          <w:sz w:val="36"/>
          <w:szCs w:val="36"/>
        </w:rPr>
      </w:pPr>
      <w:r>
        <w:rPr>
          <w:b/>
          <w:sz w:val="36"/>
          <w:szCs w:val="36"/>
        </w:rPr>
        <w:t xml:space="preserve">Table </w:t>
      </w:r>
      <w:proofErr w:type="gramStart"/>
      <w:r>
        <w:rPr>
          <w:b/>
          <w:sz w:val="36"/>
          <w:szCs w:val="36"/>
        </w:rPr>
        <w:t>2:Positivity</w:t>
      </w:r>
      <w:proofErr w:type="gramEnd"/>
    </w:p>
    <w:tbl>
      <w:tblPr>
        <w:tblStyle w:val="afffff"/>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66E5B7B6" w14:textId="77777777">
        <w:tc>
          <w:tcPr>
            <w:tcW w:w="3120" w:type="dxa"/>
            <w:shd w:val="clear" w:color="auto" w:fill="999999"/>
            <w:tcMar>
              <w:top w:w="100" w:type="dxa"/>
              <w:left w:w="100" w:type="dxa"/>
              <w:bottom w:w="100" w:type="dxa"/>
              <w:right w:w="100" w:type="dxa"/>
            </w:tcMar>
          </w:tcPr>
          <w:p w14:paraId="2F2A28CC"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7F6BD560" w14:textId="77777777" w:rsidR="005626BB" w:rsidRDefault="00000000">
            <w:pPr>
              <w:widowControl w:val="0"/>
              <w:spacing w:after="0" w:line="240" w:lineRule="auto"/>
              <w:ind w:left="0" w:right="0" w:firstLine="0"/>
              <w:rPr>
                <w:sz w:val="36"/>
                <w:szCs w:val="36"/>
              </w:rPr>
            </w:pPr>
            <w:r>
              <w:rPr>
                <w:sz w:val="36"/>
                <w:szCs w:val="36"/>
              </w:rPr>
              <w:t>M7-UC-1.2</w:t>
            </w:r>
          </w:p>
        </w:tc>
      </w:tr>
      <w:tr w:rsidR="005626BB" w14:paraId="22B2D251" w14:textId="77777777">
        <w:tc>
          <w:tcPr>
            <w:tcW w:w="3120" w:type="dxa"/>
            <w:shd w:val="clear" w:color="auto" w:fill="999999"/>
            <w:tcMar>
              <w:top w:w="100" w:type="dxa"/>
              <w:left w:w="100" w:type="dxa"/>
              <w:bottom w:w="100" w:type="dxa"/>
              <w:right w:w="100" w:type="dxa"/>
            </w:tcMar>
          </w:tcPr>
          <w:p w14:paraId="15C5BA6E"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5D8DC45B" w14:textId="77777777" w:rsidR="005626BB" w:rsidRDefault="00000000">
            <w:pPr>
              <w:widowControl w:val="0"/>
              <w:spacing w:after="0" w:line="240" w:lineRule="auto"/>
              <w:ind w:left="0" w:right="0" w:firstLine="0"/>
              <w:rPr>
                <w:sz w:val="36"/>
                <w:szCs w:val="36"/>
              </w:rPr>
            </w:pPr>
            <w:r>
              <w:rPr>
                <w:sz w:val="36"/>
                <w:szCs w:val="36"/>
              </w:rPr>
              <w:t>Positivity</w:t>
            </w:r>
          </w:p>
        </w:tc>
      </w:tr>
      <w:tr w:rsidR="005626BB" w14:paraId="72641A86" w14:textId="77777777">
        <w:trPr>
          <w:trHeight w:val="1052"/>
        </w:trPr>
        <w:tc>
          <w:tcPr>
            <w:tcW w:w="3120" w:type="dxa"/>
            <w:shd w:val="clear" w:color="auto" w:fill="999999"/>
            <w:tcMar>
              <w:top w:w="100" w:type="dxa"/>
              <w:left w:w="100" w:type="dxa"/>
              <w:bottom w:w="100" w:type="dxa"/>
              <w:right w:w="100" w:type="dxa"/>
            </w:tcMar>
          </w:tcPr>
          <w:p w14:paraId="413B3F8C"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1901BAB3" w14:textId="77777777" w:rsidR="005626BB" w:rsidRDefault="00000000">
            <w:pPr>
              <w:widowControl w:val="0"/>
              <w:spacing w:after="0" w:line="240" w:lineRule="auto"/>
              <w:ind w:left="0" w:right="0" w:firstLine="0"/>
              <w:rPr>
                <w:sz w:val="36"/>
                <w:szCs w:val="36"/>
              </w:rPr>
            </w:pPr>
            <w:r>
              <w:rPr>
                <w:sz w:val="36"/>
                <w:szCs w:val="36"/>
              </w:rPr>
              <w:t>The system will spread positivity for the user.</w:t>
            </w:r>
          </w:p>
        </w:tc>
      </w:tr>
      <w:tr w:rsidR="005626BB" w14:paraId="5CA8D377" w14:textId="77777777">
        <w:tc>
          <w:tcPr>
            <w:tcW w:w="3120" w:type="dxa"/>
            <w:shd w:val="clear" w:color="auto" w:fill="999999"/>
            <w:tcMar>
              <w:top w:w="100" w:type="dxa"/>
              <w:left w:w="100" w:type="dxa"/>
              <w:bottom w:w="100" w:type="dxa"/>
              <w:right w:w="100" w:type="dxa"/>
            </w:tcMar>
          </w:tcPr>
          <w:p w14:paraId="055A7B0C"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7B2F3247"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34585862" w14:textId="77777777">
        <w:tc>
          <w:tcPr>
            <w:tcW w:w="3120" w:type="dxa"/>
            <w:shd w:val="clear" w:color="auto" w:fill="999999"/>
            <w:tcMar>
              <w:top w:w="100" w:type="dxa"/>
              <w:left w:w="100" w:type="dxa"/>
              <w:bottom w:w="100" w:type="dxa"/>
              <w:right w:w="100" w:type="dxa"/>
            </w:tcMar>
          </w:tcPr>
          <w:p w14:paraId="53C557DE"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54C8BF1B" w14:textId="77777777" w:rsidR="005626BB" w:rsidRDefault="00000000">
            <w:pPr>
              <w:widowControl w:val="0"/>
              <w:spacing w:after="0" w:line="240" w:lineRule="auto"/>
              <w:ind w:left="0" w:right="0" w:firstLine="0"/>
              <w:rPr>
                <w:sz w:val="36"/>
                <w:szCs w:val="36"/>
              </w:rPr>
            </w:pPr>
            <w:r>
              <w:rPr>
                <w:sz w:val="36"/>
                <w:szCs w:val="36"/>
              </w:rPr>
              <w:t>The purpose is to motivate the user and release stress.</w:t>
            </w:r>
          </w:p>
        </w:tc>
      </w:tr>
      <w:tr w:rsidR="005626BB" w14:paraId="495313B6" w14:textId="77777777">
        <w:tc>
          <w:tcPr>
            <w:tcW w:w="3120" w:type="dxa"/>
            <w:shd w:val="clear" w:color="auto" w:fill="999999"/>
            <w:tcMar>
              <w:top w:w="100" w:type="dxa"/>
              <w:left w:w="100" w:type="dxa"/>
              <w:bottom w:w="100" w:type="dxa"/>
              <w:right w:w="100" w:type="dxa"/>
            </w:tcMar>
          </w:tcPr>
          <w:p w14:paraId="3C437ED2"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04650241" w14:textId="77777777" w:rsidR="005626BB" w:rsidRDefault="00000000">
            <w:pPr>
              <w:widowControl w:val="0"/>
              <w:spacing w:after="0" w:line="240" w:lineRule="auto"/>
              <w:ind w:left="0" w:right="0" w:firstLine="0"/>
              <w:rPr>
                <w:b/>
                <w:sz w:val="36"/>
                <w:szCs w:val="36"/>
              </w:rPr>
            </w:pPr>
            <w:r>
              <w:rPr>
                <w:sz w:val="36"/>
                <w:szCs w:val="36"/>
              </w:rPr>
              <w:t>N/A</w:t>
            </w:r>
          </w:p>
          <w:p w14:paraId="3214216D" w14:textId="77777777" w:rsidR="005626BB" w:rsidRDefault="005626BB">
            <w:pPr>
              <w:widowControl w:val="0"/>
              <w:spacing w:after="0" w:line="240" w:lineRule="auto"/>
              <w:ind w:left="0" w:right="0" w:firstLine="0"/>
              <w:rPr>
                <w:sz w:val="36"/>
                <w:szCs w:val="36"/>
              </w:rPr>
            </w:pPr>
          </w:p>
        </w:tc>
      </w:tr>
      <w:tr w:rsidR="005626BB" w14:paraId="5F7536E0" w14:textId="77777777">
        <w:tc>
          <w:tcPr>
            <w:tcW w:w="3120" w:type="dxa"/>
            <w:shd w:val="clear" w:color="auto" w:fill="999999"/>
            <w:tcMar>
              <w:top w:w="100" w:type="dxa"/>
              <w:left w:w="100" w:type="dxa"/>
              <w:bottom w:w="100" w:type="dxa"/>
              <w:right w:w="100" w:type="dxa"/>
            </w:tcMar>
          </w:tcPr>
          <w:p w14:paraId="1328010A"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00BCA0E6" w14:textId="77777777" w:rsidR="005626BB" w:rsidRDefault="00000000">
            <w:pPr>
              <w:widowControl w:val="0"/>
              <w:spacing w:after="0" w:line="240" w:lineRule="auto"/>
              <w:ind w:left="0" w:right="0" w:firstLine="0"/>
              <w:rPr>
                <w:sz w:val="36"/>
                <w:szCs w:val="36"/>
              </w:rPr>
            </w:pPr>
            <w:r>
              <w:rPr>
                <w:sz w:val="36"/>
                <w:szCs w:val="36"/>
              </w:rPr>
              <w:t>N/A</w:t>
            </w:r>
          </w:p>
        </w:tc>
      </w:tr>
      <w:tr w:rsidR="005626BB" w14:paraId="1835786E" w14:textId="77777777">
        <w:tc>
          <w:tcPr>
            <w:tcW w:w="3120" w:type="dxa"/>
            <w:shd w:val="clear" w:color="auto" w:fill="999999"/>
            <w:tcMar>
              <w:top w:w="100" w:type="dxa"/>
              <w:left w:w="100" w:type="dxa"/>
              <w:bottom w:w="100" w:type="dxa"/>
              <w:right w:w="100" w:type="dxa"/>
            </w:tcMar>
          </w:tcPr>
          <w:p w14:paraId="2EC7065F"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244C2508" w14:textId="77777777" w:rsidR="005626BB" w:rsidRDefault="00000000">
            <w:pPr>
              <w:widowControl w:val="0"/>
              <w:spacing w:after="0" w:line="240" w:lineRule="auto"/>
              <w:ind w:left="0" w:right="0" w:firstLine="0"/>
              <w:rPr>
                <w:sz w:val="36"/>
                <w:szCs w:val="36"/>
              </w:rPr>
            </w:pPr>
            <w:r>
              <w:rPr>
                <w:sz w:val="36"/>
                <w:szCs w:val="36"/>
              </w:rPr>
              <w:t>High</w:t>
            </w:r>
          </w:p>
        </w:tc>
      </w:tr>
    </w:tbl>
    <w:p w14:paraId="5659C33D" w14:textId="77777777" w:rsidR="005626BB" w:rsidRDefault="005626BB">
      <w:pPr>
        <w:spacing w:after="37" w:line="259" w:lineRule="auto"/>
        <w:ind w:left="884" w:right="0" w:firstLine="0"/>
        <w:rPr>
          <w:b/>
          <w:sz w:val="36"/>
          <w:szCs w:val="36"/>
        </w:rPr>
      </w:pPr>
    </w:p>
    <w:p w14:paraId="4CA3EC9A" w14:textId="77777777" w:rsidR="005626BB" w:rsidRDefault="00000000">
      <w:pPr>
        <w:spacing w:after="37" w:line="259" w:lineRule="auto"/>
        <w:ind w:left="884" w:right="0" w:firstLine="0"/>
        <w:rPr>
          <w:b/>
          <w:sz w:val="36"/>
          <w:szCs w:val="36"/>
        </w:rPr>
      </w:pPr>
      <w:r>
        <w:rPr>
          <w:b/>
          <w:sz w:val="36"/>
          <w:szCs w:val="36"/>
        </w:rPr>
        <w:t>Table 3: Daily life problems:</w:t>
      </w:r>
    </w:p>
    <w:p w14:paraId="47B8A9EF" w14:textId="77777777" w:rsidR="005626BB" w:rsidRDefault="005626BB">
      <w:pPr>
        <w:spacing w:after="37" w:line="259" w:lineRule="auto"/>
        <w:ind w:left="884" w:right="0" w:firstLine="0"/>
        <w:rPr>
          <w:b/>
          <w:sz w:val="36"/>
          <w:szCs w:val="36"/>
        </w:rPr>
      </w:pPr>
    </w:p>
    <w:tbl>
      <w:tblPr>
        <w:tblStyle w:val="afffff0"/>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64B134EE" w14:textId="77777777">
        <w:tc>
          <w:tcPr>
            <w:tcW w:w="3120" w:type="dxa"/>
            <w:shd w:val="clear" w:color="auto" w:fill="999999"/>
            <w:tcMar>
              <w:top w:w="100" w:type="dxa"/>
              <w:left w:w="100" w:type="dxa"/>
              <w:bottom w:w="100" w:type="dxa"/>
              <w:right w:w="100" w:type="dxa"/>
            </w:tcMar>
          </w:tcPr>
          <w:p w14:paraId="125C1570"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71AF1478" w14:textId="77777777" w:rsidR="005626BB" w:rsidRDefault="00000000">
            <w:pPr>
              <w:widowControl w:val="0"/>
              <w:spacing w:after="0" w:line="240" w:lineRule="auto"/>
              <w:ind w:left="0" w:right="0" w:firstLine="0"/>
              <w:rPr>
                <w:sz w:val="36"/>
                <w:szCs w:val="36"/>
              </w:rPr>
            </w:pPr>
            <w:r>
              <w:rPr>
                <w:sz w:val="36"/>
                <w:szCs w:val="36"/>
              </w:rPr>
              <w:t>M7-UC-1.3</w:t>
            </w:r>
          </w:p>
        </w:tc>
      </w:tr>
      <w:tr w:rsidR="005626BB" w14:paraId="6AF2411D" w14:textId="77777777">
        <w:tc>
          <w:tcPr>
            <w:tcW w:w="3120" w:type="dxa"/>
            <w:shd w:val="clear" w:color="auto" w:fill="999999"/>
            <w:tcMar>
              <w:top w:w="100" w:type="dxa"/>
              <w:left w:w="100" w:type="dxa"/>
              <w:bottom w:w="100" w:type="dxa"/>
              <w:right w:w="100" w:type="dxa"/>
            </w:tcMar>
          </w:tcPr>
          <w:p w14:paraId="7D4879AE"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607105A4" w14:textId="77777777" w:rsidR="005626BB" w:rsidRDefault="00000000">
            <w:pPr>
              <w:widowControl w:val="0"/>
              <w:spacing w:after="0" w:line="240" w:lineRule="auto"/>
              <w:ind w:left="0" w:right="0" w:firstLine="0"/>
              <w:rPr>
                <w:sz w:val="36"/>
                <w:szCs w:val="36"/>
              </w:rPr>
            </w:pPr>
            <w:r>
              <w:rPr>
                <w:sz w:val="36"/>
                <w:szCs w:val="36"/>
              </w:rPr>
              <w:t>Daily life problems.</w:t>
            </w:r>
          </w:p>
        </w:tc>
      </w:tr>
      <w:tr w:rsidR="005626BB" w14:paraId="1A9E12BC" w14:textId="77777777">
        <w:tc>
          <w:tcPr>
            <w:tcW w:w="3120" w:type="dxa"/>
            <w:shd w:val="clear" w:color="auto" w:fill="999999"/>
            <w:tcMar>
              <w:top w:w="100" w:type="dxa"/>
              <w:left w:w="100" w:type="dxa"/>
              <w:bottom w:w="100" w:type="dxa"/>
              <w:right w:w="100" w:type="dxa"/>
            </w:tcMar>
          </w:tcPr>
          <w:p w14:paraId="6AB8DBE3"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50D87219" w14:textId="77777777" w:rsidR="005626BB" w:rsidRDefault="00000000">
            <w:pPr>
              <w:widowControl w:val="0"/>
              <w:spacing w:after="0" w:line="240" w:lineRule="auto"/>
              <w:ind w:left="0" w:right="0" w:firstLine="0"/>
              <w:rPr>
                <w:sz w:val="36"/>
                <w:szCs w:val="36"/>
              </w:rPr>
            </w:pPr>
            <w:r>
              <w:rPr>
                <w:sz w:val="36"/>
                <w:szCs w:val="36"/>
              </w:rPr>
              <w:t>The system will give motivation and help to the user regarding daily life problems.</w:t>
            </w:r>
          </w:p>
        </w:tc>
      </w:tr>
      <w:tr w:rsidR="005626BB" w14:paraId="7DF5C4FD" w14:textId="77777777">
        <w:tc>
          <w:tcPr>
            <w:tcW w:w="3120" w:type="dxa"/>
            <w:shd w:val="clear" w:color="auto" w:fill="999999"/>
            <w:tcMar>
              <w:top w:w="100" w:type="dxa"/>
              <w:left w:w="100" w:type="dxa"/>
              <w:bottom w:w="100" w:type="dxa"/>
              <w:right w:w="100" w:type="dxa"/>
            </w:tcMar>
          </w:tcPr>
          <w:p w14:paraId="3D416E1E"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122A5B1B"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2E5D31A0" w14:textId="77777777">
        <w:tc>
          <w:tcPr>
            <w:tcW w:w="3120" w:type="dxa"/>
            <w:shd w:val="clear" w:color="auto" w:fill="999999"/>
            <w:tcMar>
              <w:top w:w="100" w:type="dxa"/>
              <w:left w:w="100" w:type="dxa"/>
              <w:bottom w:w="100" w:type="dxa"/>
              <w:right w:w="100" w:type="dxa"/>
            </w:tcMar>
          </w:tcPr>
          <w:p w14:paraId="5893283A"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207B1EE6" w14:textId="77777777" w:rsidR="005626BB" w:rsidRDefault="00000000">
            <w:pPr>
              <w:widowControl w:val="0"/>
              <w:spacing w:after="0" w:line="240" w:lineRule="auto"/>
              <w:ind w:left="0" w:right="0" w:firstLine="0"/>
              <w:rPr>
                <w:sz w:val="36"/>
                <w:szCs w:val="36"/>
              </w:rPr>
            </w:pPr>
            <w:r>
              <w:rPr>
                <w:sz w:val="36"/>
                <w:szCs w:val="36"/>
              </w:rPr>
              <w:t>The purpose is to motivate the user so that user can deal with such problems in daily life scenarios.</w:t>
            </w:r>
          </w:p>
        </w:tc>
      </w:tr>
      <w:tr w:rsidR="005626BB" w14:paraId="147763BF" w14:textId="77777777">
        <w:tc>
          <w:tcPr>
            <w:tcW w:w="3120" w:type="dxa"/>
            <w:shd w:val="clear" w:color="auto" w:fill="999999"/>
            <w:tcMar>
              <w:top w:w="100" w:type="dxa"/>
              <w:left w:w="100" w:type="dxa"/>
              <w:bottom w:w="100" w:type="dxa"/>
              <w:right w:w="100" w:type="dxa"/>
            </w:tcMar>
          </w:tcPr>
          <w:p w14:paraId="48459952"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3117C298" w14:textId="77777777" w:rsidR="005626BB" w:rsidRDefault="00000000">
            <w:pPr>
              <w:widowControl w:val="0"/>
              <w:spacing w:after="0" w:line="240" w:lineRule="auto"/>
              <w:ind w:left="0" w:right="0" w:firstLine="0"/>
              <w:rPr>
                <w:b/>
                <w:sz w:val="36"/>
                <w:szCs w:val="36"/>
              </w:rPr>
            </w:pPr>
            <w:r>
              <w:rPr>
                <w:sz w:val="36"/>
                <w:szCs w:val="36"/>
              </w:rPr>
              <w:t>N/A</w:t>
            </w:r>
          </w:p>
          <w:p w14:paraId="779118F5" w14:textId="77777777" w:rsidR="005626BB" w:rsidRDefault="005626BB">
            <w:pPr>
              <w:widowControl w:val="0"/>
              <w:spacing w:after="0" w:line="240" w:lineRule="auto"/>
              <w:ind w:left="0" w:right="0" w:firstLine="0"/>
              <w:rPr>
                <w:sz w:val="36"/>
                <w:szCs w:val="36"/>
              </w:rPr>
            </w:pPr>
          </w:p>
        </w:tc>
      </w:tr>
      <w:tr w:rsidR="005626BB" w14:paraId="1403B465" w14:textId="77777777">
        <w:tc>
          <w:tcPr>
            <w:tcW w:w="3120" w:type="dxa"/>
            <w:shd w:val="clear" w:color="auto" w:fill="999999"/>
            <w:tcMar>
              <w:top w:w="100" w:type="dxa"/>
              <w:left w:w="100" w:type="dxa"/>
              <w:bottom w:w="100" w:type="dxa"/>
              <w:right w:w="100" w:type="dxa"/>
            </w:tcMar>
          </w:tcPr>
          <w:p w14:paraId="433A49DD"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2E3074F5" w14:textId="77777777" w:rsidR="005626BB" w:rsidRDefault="00000000">
            <w:pPr>
              <w:widowControl w:val="0"/>
              <w:spacing w:after="0" w:line="240" w:lineRule="auto"/>
              <w:ind w:left="0" w:right="0" w:firstLine="0"/>
              <w:rPr>
                <w:sz w:val="36"/>
                <w:szCs w:val="36"/>
              </w:rPr>
            </w:pPr>
            <w:r>
              <w:rPr>
                <w:sz w:val="36"/>
                <w:szCs w:val="36"/>
              </w:rPr>
              <w:t>N/A</w:t>
            </w:r>
          </w:p>
        </w:tc>
      </w:tr>
      <w:tr w:rsidR="005626BB" w14:paraId="39C6A2AE" w14:textId="77777777">
        <w:tc>
          <w:tcPr>
            <w:tcW w:w="3120" w:type="dxa"/>
            <w:shd w:val="clear" w:color="auto" w:fill="999999"/>
            <w:tcMar>
              <w:top w:w="100" w:type="dxa"/>
              <w:left w:w="100" w:type="dxa"/>
              <w:bottom w:w="100" w:type="dxa"/>
              <w:right w:w="100" w:type="dxa"/>
            </w:tcMar>
          </w:tcPr>
          <w:p w14:paraId="6D2C54EA"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58C2871F" w14:textId="77777777" w:rsidR="005626BB" w:rsidRDefault="00000000">
            <w:pPr>
              <w:widowControl w:val="0"/>
              <w:spacing w:after="0" w:line="240" w:lineRule="auto"/>
              <w:ind w:left="0" w:right="0" w:firstLine="0"/>
              <w:rPr>
                <w:sz w:val="36"/>
                <w:szCs w:val="36"/>
              </w:rPr>
            </w:pPr>
            <w:r>
              <w:rPr>
                <w:sz w:val="36"/>
                <w:szCs w:val="36"/>
              </w:rPr>
              <w:t>High</w:t>
            </w:r>
          </w:p>
        </w:tc>
      </w:tr>
    </w:tbl>
    <w:p w14:paraId="145BAEB4" w14:textId="77777777" w:rsidR="005626BB" w:rsidRDefault="005626BB">
      <w:pPr>
        <w:spacing w:after="37" w:line="259" w:lineRule="auto"/>
        <w:ind w:left="884" w:right="0" w:firstLine="0"/>
        <w:rPr>
          <w:b/>
          <w:sz w:val="36"/>
          <w:szCs w:val="36"/>
        </w:rPr>
      </w:pPr>
    </w:p>
    <w:p w14:paraId="1C49D96E" w14:textId="77777777" w:rsidR="005626BB" w:rsidRDefault="00000000">
      <w:pPr>
        <w:spacing w:after="37" w:line="259" w:lineRule="auto"/>
        <w:ind w:left="884" w:right="0" w:firstLine="0"/>
        <w:rPr>
          <w:b/>
          <w:sz w:val="36"/>
          <w:szCs w:val="36"/>
        </w:rPr>
      </w:pPr>
      <w:r>
        <w:rPr>
          <w:b/>
          <w:sz w:val="36"/>
          <w:szCs w:val="36"/>
        </w:rPr>
        <w:t>M7-UC-2: Personal Diary</w:t>
      </w:r>
    </w:p>
    <w:p w14:paraId="5827009D" w14:textId="77777777" w:rsidR="005626BB" w:rsidRDefault="00000000">
      <w:pPr>
        <w:spacing w:after="37" w:line="259" w:lineRule="auto"/>
        <w:ind w:left="884" w:right="0" w:firstLine="0"/>
        <w:rPr>
          <w:b/>
          <w:sz w:val="36"/>
          <w:szCs w:val="36"/>
        </w:rPr>
      </w:pPr>
      <w:r>
        <w:rPr>
          <w:b/>
          <w:sz w:val="36"/>
          <w:szCs w:val="36"/>
        </w:rPr>
        <w:t xml:space="preserve">Table </w:t>
      </w:r>
      <w:proofErr w:type="gramStart"/>
      <w:r>
        <w:rPr>
          <w:b/>
          <w:sz w:val="36"/>
          <w:szCs w:val="36"/>
        </w:rPr>
        <w:t>1:Journal</w:t>
      </w:r>
      <w:proofErr w:type="gramEnd"/>
    </w:p>
    <w:p w14:paraId="6B4F74F4" w14:textId="77777777" w:rsidR="005626BB" w:rsidRDefault="005626BB">
      <w:pPr>
        <w:spacing w:after="37" w:line="259" w:lineRule="auto"/>
        <w:ind w:left="884" w:right="0" w:firstLine="0"/>
        <w:rPr>
          <w:b/>
          <w:sz w:val="36"/>
          <w:szCs w:val="36"/>
        </w:rPr>
      </w:pPr>
    </w:p>
    <w:tbl>
      <w:tblPr>
        <w:tblStyle w:val="afffff1"/>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3EF2D60F" w14:textId="77777777">
        <w:tc>
          <w:tcPr>
            <w:tcW w:w="3120" w:type="dxa"/>
            <w:shd w:val="clear" w:color="auto" w:fill="999999"/>
            <w:tcMar>
              <w:top w:w="100" w:type="dxa"/>
              <w:left w:w="100" w:type="dxa"/>
              <w:bottom w:w="100" w:type="dxa"/>
              <w:right w:w="100" w:type="dxa"/>
            </w:tcMar>
          </w:tcPr>
          <w:p w14:paraId="6246A063"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4A83D799" w14:textId="77777777" w:rsidR="005626BB" w:rsidRDefault="00000000">
            <w:pPr>
              <w:widowControl w:val="0"/>
              <w:spacing w:after="0" w:line="240" w:lineRule="auto"/>
              <w:ind w:left="0" w:right="0" w:firstLine="0"/>
              <w:rPr>
                <w:sz w:val="36"/>
                <w:szCs w:val="36"/>
              </w:rPr>
            </w:pPr>
            <w:r>
              <w:rPr>
                <w:sz w:val="36"/>
                <w:szCs w:val="36"/>
              </w:rPr>
              <w:t>M7-UC-2</w:t>
            </w:r>
          </w:p>
        </w:tc>
      </w:tr>
      <w:tr w:rsidR="005626BB" w14:paraId="60A45640" w14:textId="77777777">
        <w:tc>
          <w:tcPr>
            <w:tcW w:w="3120" w:type="dxa"/>
            <w:shd w:val="clear" w:color="auto" w:fill="999999"/>
            <w:tcMar>
              <w:top w:w="100" w:type="dxa"/>
              <w:left w:w="100" w:type="dxa"/>
              <w:bottom w:w="100" w:type="dxa"/>
              <w:right w:w="100" w:type="dxa"/>
            </w:tcMar>
          </w:tcPr>
          <w:p w14:paraId="050AD040"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0AE3CFB7" w14:textId="77777777" w:rsidR="005626BB" w:rsidRDefault="00000000">
            <w:pPr>
              <w:widowControl w:val="0"/>
              <w:spacing w:after="0" w:line="240" w:lineRule="auto"/>
              <w:ind w:left="0" w:right="0" w:firstLine="0"/>
              <w:rPr>
                <w:sz w:val="36"/>
                <w:szCs w:val="36"/>
              </w:rPr>
            </w:pPr>
            <w:r>
              <w:rPr>
                <w:sz w:val="36"/>
                <w:szCs w:val="36"/>
              </w:rPr>
              <w:t>Journal</w:t>
            </w:r>
          </w:p>
        </w:tc>
      </w:tr>
      <w:tr w:rsidR="005626BB" w14:paraId="073F0B50" w14:textId="77777777">
        <w:tc>
          <w:tcPr>
            <w:tcW w:w="3120" w:type="dxa"/>
            <w:shd w:val="clear" w:color="auto" w:fill="999999"/>
            <w:tcMar>
              <w:top w:w="100" w:type="dxa"/>
              <w:left w:w="100" w:type="dxa"/>
              <w:bottom w:w="100" w:type="dxa"/>
              <w:right w:w="100" w:type="dxa"/>
            </w:tcMar>
          </w:tcPr>
          <w:p w14:paraId="1B8DCCFD"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29FDC36E" w14:textId="77777777" w:rsidR="005626BB" w:rsidRDefault="00000000">
            <w:pPr>
              <w:widowControl w:val="0"/>
              <w:spacing w:after="0" w:line="240" w:lineRule="auto"/>
              <w:ind w:left="0" w:right="0" w:firstLine="0"/>
              <w:rPr>
                <w:sz w:val="36"/>
                <w:szCs w:val="36"/>
              </w:rPr>
            </w:pPr>
            <w:r>
              <w:rPr>
                <w:sz w:val="36"/>
                <w:szCs w:val="36"/>
              </w:rPr>
              <w:t>The user can use the bot as a journal.</w:t>
            </w:r>
          </w:p>
        </w:tc>
      </w:tr>
      <w:tr w:rsidR="005626BB" w14:paraId="1C2038F8" w14:textId="77777777">
        <w:tc>
          <w:tcPr>
            <w:tcW w:w="3120" w:type="dxa"/>
            <w:shd w:val="clear" w:color="auto" w:fill="999999"/>
            <w:tcMar>
              <w:top w:w="100" w:type="dxa"/>
              <w:left w:w="100" w:type="dxa"/>
              <w:bottom w:w="100" w:type="dxa"/>
              <w:right w:w="100" w:type="dxa"/>
            </w:tcMar>
          </w:tcPr>
          <w:p w14:paraId="18A19FF5"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0B822DB5"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6EAA7338" w14:textId="77777777">
        <w:tc>
          <w:tcPr>
            <w:tcW w:w="3120" w:type="dxa"/>
            <w:shd w:val="clear" w:color="auto" w:fill="999999"/>
            <w:tcMar>
              <w:top w:w="100" w:type="dxa"/>
              <w:left w:w="100" w:type="dxa"/>
              <w:bottom w:w="100" w:type="dxa"/>
              <w:right w:w="100" w:type="dxa"/>
            </w:tcMar>
          </w:tcPr>
          <w:p w14:paraId="1B364F1F"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0D86279D" w14:textId="77777777" w:rsidR="005626BB" w:rsidRDefault="00000000">
            <w:pPr>
              <w:widowControl w:val="0"/>
              <w:spacing w:after="0" w:line="240" w:lineRule="auto"/>
              <w:ind w:left="0" w:right="0" w:firstLine="0"/>
              <w:rPr>
                <w:sz w:val="36"/>
                <w:szCs w:val="36"/>
              </w:rPr>
            </w:pPr>
            <w:r>
              <w:rPr>
                <w:sz w:val="36"/>
                <w:szCs w:val="36"/>
              </w:rPr>
              <w:t xml:space="preserve">The purpose is to keep user busy so the user </w:t>
            </w:r>
            <w:proofErr w:type="spellStart"/>
            <w:r>
              <w:rPr>
                <w:sz w:val="36"/>
                <w:szCs w:val="36"/>
              </w:rPr>
              <w:t>doesnt</w:t>
            </w:r>
            <w:proofErr w:type="spellEnd"/>
            <w:r>
              <w:rPr>
                <w:sz w:val="36"/>
                <w:szCs w:val="36"/>
              </w:rPr>
              <w:t xml:space="preserve"> feel lonely.</w:t>
            </w:r>
          </w:p>
        </w:tc>
      </w:tr>
      <w:tr w:rsidR="005626BB" w14:paraId="6D694210" w14:textId="77777777">
        <w:tc>
          <w:tcPr>
            <w:tcW w:w="3120" w:type="dxa"/>
            <w:shd w:val="clear" w:color="auto" w:fill="999999"/>
            <w:tcMar>
              <w:top w:w="100" w:type="dxa"/>
              <w:left w:w="100" w:type="dxa"/>
              <w:bottom w:w="100" w:type="dxa"/>
              <w:right w:w="100" w:type="dxa"/>
            </w:tcMar>
          </w:tcPr>
          <w:p w14:paraId="1C132C99"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26A2A9CC" w14:textId="77777777" w:rsidR="005626BB" w:rsidRDefault="00000000">
            <w:pPr>
              <w:widowControl w:val="0"/>
              <w:spacing w:after="0" w:line="240" w:lineRule="auto"/>
              <w:ind w:left="0" w:right="0" w:firstLine="0"/>
              <w:rPr>
                <w:b/>
                <w:sz w:val="36"/>
                <w:szCs w:val="36"/>
              </w:rPr>
            </w:pPr>
            <w:r>
              <w:rPr>
                <w:sz w:val="36"/>
                <w:szCs w:val="36"/>
              </w:rPr>
              <w:t>N/A</w:t>
            </w:r>
          </w:p>
          <w:p w14:paraId="4958C423" w14:textId="77777777" w:rsidR="005626BB" w:rsidRDefault="005626BB">
            <w:pPr>
              <w:widowControl w:val="0"/>
              <w:spacing w:after="0" w:line="240" w:lineRule="auto"/>
              <w:ind w:left="0" w:right="0" w:firstLine="0"/>
              <w:rPr>
                <w:sz w:val="36"/>
                <w:szCs w:val="36"/>
              </w:rPr>
            </w:pPr>
          </w:p>
        </w:tc>
      </w:tr>
      <w:tr w:rsidR="005626BB" w14:paraId="305E8DCE" w14:textId="77777777">
        <w:tc>
          <w:tcPr>
            <w:tcW w:w="3120" w:type="dxa"/>
            <w:shd w:val="clear" w:color="auto" w:fill="999999"/>
            <w:tcMar>
              <w:top w:w="100" w:type="dxa"/>
              <w:left w:w="100" w:type="dxa"/>
              <w:bottom w:w="100" w:type="dxa"/>
              <w:right w:w="100" w:type="dxa"/>
            </w:tcMar>
          </w:tcPr>
          <w:p w14:paraId="7A18475C"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107695D4" w14:textId="77777777" w:rsidR="005626BB" w:rsidRDefault="00000000">
            <w:pPr>
              <w:widowControl w:val="0"/>
              <w:spacing w:after="0" w:line="240" w:lineRule="auto"/>
              <w:ind w:left="0" w:right="0" w:firstLine="0"/>
              <w:rPr>
                <w:sz w:val="36"/>
                <w:szCs w:val="36"/>
              </w:rPr>
            </w:pPr>
            <w:r>
              <w:rPr>
                <w:sz w:val="36"/>
                <w:szCs w:val="36"/>
              </w:rPr>
              <w:t>N/A</w:t>
            </w:r>
          </w:p>
        </w:tc>
      </w:tr>
      <w:tr w:rsidR="005626BB" w14:paraId="1849CB6F" w14:textId="77777777">
        <w:tc>
          <w:tcPr>
            <w:tcW w:w="3120" w:type="dxa"/>
            <w:shd w:val="clear" w:color="auto" w:fill="999999"/>
            <w:tcMar>
              <w:top w:w="100" w:type="dxa"/>
              <w:left w:w="100" w:type="dxa"/>
              <w:bottom w:w="100" w:type="dxa"/>
              <w:right w:w="100" w:type="dxa"/>
            </w:tcMar>
          </w:tcPr>
          <w:p w14:paraId="3672DC9F"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6F868FDC" w14:textId="77777777" w:rsidR="005626BB" w:rsidRDefault="00000000">
            <w:pPr>
              <w:widowControl w:val="0"/>
              <w:spacing w:after="0" w:line="240" w:lineRule="auto"/>
              <w:ind w:left="0" w:right="0" w:firstLine="0"/>
              <w:rPr>
                <w:sz w:val="36"/>
                <w:szCs w:val="36"/>
              </w:rPr>
            </w:pPr>
            <w:r>
              <w:rPr>
                <w:sz w:val="36"/>
                <w:szCs w:val="36"/>
              </w:rPr>
              <w:t>High</w:t>
            </w:r>
          </w:p>
        </w:tc>
      </w:tr>
    </w:tbl>
    <w:p w14:paraId="620E1300" w14:textId="77777777" w:rsidR="005626BB" w:rsidRDefault="005626BB">
      <w:pPr>
        <w:spacing w:after="37" w:line="259" w:lineRule="auto"/>
        <w:ind w:left="0" w:right="0" w:firstLine="0"/>
        <w:rPr>
          <w:b/>
          <w:sz w:val="36"/>
          <w:szCs w:val="36"/>
        </w:rPr>
      </w:pPr>
    </w:p>
    <w:p w14:paraId="50FBD13F" w14:textId="77777777" w:rsidR="005626BB" w:rsidRDefault="00000000">
      <w:pPr>
        <w:spacing w:after="37" w:line="259" w:lineRule="auto"/>
        <w:ind w:left="0" w:right="0" w:firstLine="0"/>
        <w:rPr>
          <w:b/>
          <w:sz w:val="36"/>
          <w:szCs w:val="36"/>
        </w:rPr>
      </w:pPr>
      <w:r>
        <w:rPr>
          <w:b/>
          <w:sz w:val="36"/>
          <w:szCs w:val="36"/>
        </w:rPr>
        <w:t>Table 2: Pomodoro timer:</w:t>
      </w:r>
    </w:p>
    <w:p w14:paraId="67974D74" w14:textId="77777777" w:rsidR="005626BB" w:rsidRDefault="005626BB">
      <w:pPr>
        <w:spacing w:after="37" w:line="259" w:lineRule="auto"/>
        <w:ind w:left="884" w:right="0" w:firstLine="0"/>
        <w:rPr>
          <w:b/>
          <w:sz w:val="36"/>
          <w:szCs w:val="36"/>
        </w:rPr>
      </w:pPr>
    </w:p>
    <w:tbl>
      <w:tblPr>
        <w:tblStyle w:val="afffff2"/>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626B7D09" w14:textId="77777777">
        <w:tc>
          <w:tcPr>
            <w:tcW w:w="3120" w:type="dxa"/>
            <w:shd w:val="clear" w:color="auto" w:fill="999999"/>
            <w:tcMar>
              <w:top w:w="100" w:type="dxa"/>
              <w:left w:w="100" w:type="dxa"/>
              <w:bottom w:w="100" w:type="dxa"/>
              <w:right w:w="100" w:type="dxa"/>
            </w:tcMar>
          </w:tcPr>
          <w:p w14:paraId="328346BD"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713D9434" w14:textId="77777777" w:rsidR="005626BB" w:rsidRDefault="00000000">
            <w:pPr>
              <w:widowControl w:val="0"/>
              <w:spacing w:after="0" w:line="240" w:lineRule="auto"/>
              <w:ind w:left="0" w:right="0" w:firstLine="0"/>
              <w:rPr>
                <w:sz w:val="36"/>
                <w:szCs w:val="36"/>
              </w:rPr>
            </w:pPr>
            <w:r>
              <w:rPr>
                <w:sz w:val="36"/>
                <w:szCs w:val="36"/>
              </w:rPr>
              <w:t>M7-UC-1.2</w:t>
            </w:r>
          </w:p>
        </w:tc>
      </w:tr>
      <w:tr w:rsidR="005626BB" w14:paraId="1C8F19FC" w14:textId="77777777">
        <w:tc>
          <w:tcPr>
            <w:tcW w:w="3120" w:type="dxa"/>
            <w:shd w:val="clear" w:color="auto" w:fill="999999"/>
            <w:tcMar>
              <w:top w:w="100" w:type="dxa"/>
              <w:left w:w="100" w:type="dxa"/>
              <w:bottom w:w="100" w:type="dxa"/>
              <w:right w:w="100" w:type="dxa"/>
            </w:tcMar>
          </w:tcPr>
          <w:p w14:paraId="50A89CB5"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6F90AECE" w14:textId="77777777" w:rsidR="005626BB" w:rsidRDefault="00000000">
            <w:pPr>
              <w:widowControl w:val="0"/>
              <w:spacing w:after="0" w:line="240" w:lineRule="auto"/>
              <w:ind w:left="0" w:right="0" w:firstLine="0"/>
              <w:rPr>
                <w:sz w:val="36"/>
                <w:szCs w:val="36"/>
              </w:rPr>
            </w:pPr>
            <w:r>
              <w:rPr>
                <w:sz w:val="36"/>
                <w:szCs w:val="36"/>
              </w:rPr>
              <w:t>Pomodoro timer</w:t>
            </w:r>
          </w:p>
        </w:tc>
      </w:tr>
      <w:tr w:rsidR="005626BB" w14:paraId="44998C12" w14:textId="77777777">
        <w:tc>
          <w:tcPr>
            <w:tcW w:w="3120" w:type="dxa"/>
            <w:shd w:val="clear" w:color="auto" w:fill="999999"/>
            <w:tcMar>
              <w:top w:w="100" w:type="dxa"/>
              <w:left w:w="100" w:type="dxa"/>
              <w:bottom w:w="100" w:type="dxa"/>
              <w:right w:w="100" w:type="dxa"/>
            </w:tcMar>
          </w:tcPr>
          <w:p w14:paraId="38E4A9D8"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3754A061" w14:textId="77777777" w:rsidR="005626BB" w:rsidRDefault="00000000">
            <w:pPr>
              <w:widowControl w:val="0"/>
              <w:spacing w:after="0" w:line="240" w:lineRule="auto"/>
              <w:ind w:left="0" w:right="0" w:firstLine="0"/>
              <w:rPr>
                <w:sz w:val="36"/>
                <w:szCs w:val="36"/>
              </w:rPr>
            </w:pPr>
            <w:r>
              <w:rPr>
                <w:sz w:val="36"/>
                <w:szCs w:val="36"/>
              </w:rPr>
              <w:t>The timer will help the user in time management.</w:t>
            </w:r>
          </w:p>
        </w:tc>
      </w:tr>
      <w:tr w:rsidR="005626BB" w14:paraId="20D60353" w14:textId="77777777">
        <w:tc>
          <w:tcPr>
            <w:tcW w:w="3120" w:type="dxa"/>
            <w:shd w:val="clear" w:color="auto" w:fill="999999"/>
            <w:tcMar>
              <w:top w:w="100" w:type="dxa"/>
              <w:left w:w="100" w:type="dxa"/>
              <w:bottom w:w="100" w:type="dxa"/>
              <w:right w:w="100" w:type="dxa"/>
            </w:tcMar>
          </w:tcPr>
          <w:p w14:paraId="519F586B"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690FDE74"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546F27BC" w14:textId="77777777">
        <w:tc>
          <w:tcPr>
            <w:tcW w:w="3120" w:type="dxa"/>
            <w:shd w:val="clear" w:color="auto" w:fill="999999"/>
            <w:tcMar>
              <w:top w:w="100" w:type="dxa"/>
              <w:left w:w="100" w:type="dxa"/>
              <w:bottom w:w="100" w:type="dxa"/>
              <w:right w:w="100" w:type="dxa"/>
            </w:tcMar>
          </w:tcPr>
          <w:p w14:paraId="4D4A524E"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37445B4B" w14:textId="77777777" w:rsidR="005626BB" w:rsidRDefault="00000000">
            <w:pPr>
              <w:widowControl w:val="0"/>
              <w:spacing w:after="0" w:line="240" w:lineRule="auto"/>
              <w:ind w:left="0" w:right="0" w:firstLine="0"/>
              <w:rPr>
                <w:sz w:val="36"/>
                <w:szCs w:val="36"/>
              </w:rPr>
            </w:pPr>
            <w:r>
              <w:rPr>
                <w:sz w:val="36"/>
                <w:szCs w:val="36"/>
              </w:rPr>
              <w:t>The purpose is to help user with time management.</w:t>
            </w:r>
          </w:p>
        </w:tc>
      </w:tr>
      <w:tr w:rsidR="005626BB" w14:paraId="36F7C2C8" w14:textId="77777777">
        <w:tc>
          <w:tcPr>
            <w:tcW w:w="3120" w:type="dxa"/>
            <w:shd w:val="clear" w:color="auto" w:fill="999999"/>
            <w:tcMar>
              <w:top w:w="100" w:type="dxa"/>
              <w:left w:w="100" w:type="dxa"/>
              <w:bottom w:w="100" w:type="dxa"/>
              <w:right w:w="100" w:type="dxa"/>
            </w:tcMar>
          </w:tcPr>
          <w:p w14:paraId="475428D2"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02AECBBF" w14:textId="77777777" w:rsidR="005626BB" w:rsidRDefault="00000000">
            <w:pPr>
              <w:widowControl w:val="0"/>
              <w:spacing w:after="0" w:line="240" w:lineRule="auto"/>
              <w:ind w:left="0" w:right="0" w:firstLine="0"/>
              <w:rPr>
                <w:b/>
                <w:sz w:val="36"/>
                <w:szCs w:val="36"/>
              </w:rPr>
            </w:pPr>
            <w:r>
              <w:rPr>
                <w:sz w:val="36"/>
                <w:szCs w:val="36"/>
              </w:rPr>
              <w:t>N/A</w:t>
            </w:r>
          </w:p>
          <w:p w14:paraId="06CB0E7F" w14:textId="77777777" w:rsidR="005626BB" w:rsidRDefault="005626BB">
            <w:pPr>
              <w:widowControl w:val="0"/>
              <w:spacing w:after="0" w:line="240" w:lineRule="auto"/>
              <w:ind w:left="0" w:right="0" w:firstLine="0"/>
              <w:rPr>
                <w:sz w:val="36"/>
                <w:szCs w:val="36"/>
              </w:rPr>
            </w:pPr>
          </w:p>
        </w:tc>
      </w:tr>
      <w:tr w:rsidR="005626BB" w14:paraId="48CF0EC4" w14:textId="77777777">
        <w:tc>
          <w:tcPr>
            <w:tcW w:w="3120" w:type="dxa"/>
            <w:shd w:val="clear" w:color="auto" w:fill="999999"/>
            <w:tcMar>
              <w:top w:w="100" w:type="dxa"/>
              <w:left w:w="100" w:type="dxa"/>
              <w:bottom w:w="100" w:type="dxa"/>
              <w:right w:w="100" w:type="dxa"/>
            </w:tcMar>
          </w:tcPr>
          <w:p w14:paraId="59F8364E"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22484014" w14:textId="77777777" w:rsidR="005626BB" w:rsidRDefault="00000000">
            <w:pPr>
              <w:widowControl w:val="0"/>
              <w:spacing w:after="0" w:line="240" w:lineRule="auto"/>
              <w:ind w:left="0" w:right="0" w:firstLine="0"/>
              <w:rPr>
                <w:sz w:val="36"/>
                <w:szCs w:val="36"/>
              </w:rPr>
            </w:pPr>
            <w:r>
              <w:rPr>
                <w:sz w:val="36"/>
                <w:szCs w:val="36"/>
              </w:rPr>
              <w:t>N/A</w:t>
            </w:r>
          </w:p>
        </w:tc>
      </w:tr>
      <w:tr w:rsidR="005626BB" w14:paraId="3BF39525" w14:textId="77777777">
        <w:tc>
          <w:tcPr>
            <w:tcW w:w="3120" w:type="dxa"/>
            <w:shd w:val="clear" w:color="auto" w:fill="999999"/>
            <w:tcMar>
              <w:top w:w="100" w:type="dxa"/>
              <w:left w:w="100" w:type="dxa"/>
              <w:bottom w:w="100" w:type="dxa"/>
              <w:right w:w="100" w:type="dxa"/>
            </w:tcMar>
          </w:tcPr>
          <w:p w14:paraId="4A764454"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36281D2A" w14:textId="77777777" w:rsidR="005626BB" w:rsidRDefault="00000000">
            <w:pPr>
              <w:widowControl w:val="0"/>
              <w:spacing w:after="0" w:line="240" w:lineRule="auto"/>
              <w:ind w:left="0" w:right="0" w:firstLine="0"/>
              <w:rPr>
                <w:sz w:val="36"/>
                <w:szCs w:val="36"/>
              </w:rPr>
            </w:pPr>
            <w:r>
              <w:rPr>
                <w:sz w:val="36"/>
                <w:szCs w:val="36"/>
              </w:rPr>
              <w:t>High</w:t>
            </w:r>
          </w:p>
        </w:tc>
      </w:tr>
    </w:tbl>
    <w:p w14:paraId="0AAD91D3" w14:textId="77777777" w:rsidR="005626BB" w:rsidRDefault="005626BB">
      <w:pPr>
        <w:spacing w:after="37" w:line="259" w:lineRule="auto"/>
        <w:ind w:left="884" w:right="0" w:firstLine="0"/>
        <w:rPr>
          <w:b/>
          <w:sz w:val="36"/>
          <w:szCs w:val="36"/>
        </w:rPr>
      </w:pPr>
    </w:p>
    <w:p w14:paraId="3FBFF5EA" w14:textId="77777777" w:rsidR="005626BB" w:rsidRDefault="00000000">
      <w:pPr>
        <w:spacing w:after="37" w:line="259" w:lineRule="auto"/>
        <w:ind w:left="884" w:right="0" w:firstLine="0"/>
        <w:rPr>
          <w:b/>
          <w:sz w:val="36"/>
          <w:szCs w:val="36"/>
        </w:rPr>
      </w:pPr>
      <w:r>
        <w:rPr>
          <w:b/>
          <w:sz w:val="36"/>
          <w:szCs w:val="36"/>
        </w:rPr>
        <w:t>Table 3: Anxiety Helper:</w:t>
      </w:r>
    </w:p>
    <w:p w14:paraId="4249D691" w14:textId="77777777" w:rsidR="005626BB" w:rsidRDefault="005626BB">
      <w:pPr>
        <w:spacing w:after="37" w:line="259" w:lineRule="auto"/>
        <w:ind w:left="884" w:right="0" w:firstLine="0"/>
        <w:rPr>
          <w:b/>
          <w:sz w:val="36"/>
          <w:szCs w:val="36"/>
        </w:rPr>
      </w:pPr>
    </w:p>
    <w:tbl>
      <w:tblPr>
        <w:tblStyle w:val="afffff3"/>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49126541" w14:textId="77777777">
        <w:tc>
          <w:tcPr>
            <w:tcW w:w="3120" w:type="dxa"/>
            <w:shd w:val="clear" w:color="auto" w:fill="999999"/>
            <w:tcMar>
              <w:top w:w="100" w:type="dxa"/>
              <w:left w:w="100" w:type="dxa"/>
              <w:bottom w:w="100" w:type="dxa"/>
              <w:right w:w="100" w:type="dxa"/>
            </w:tcMar>
          </w:tcPr>
          <w:p w14:paraId="25B95A3C"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52C7764E" w14:textId="77777777" w:rsidR="005626BB" w:rsidRDefault="00000000">
            <w:pPr>
              <w:widowControl w:val="0"/>
              <w:spacing w:after="0" w:line="240" w:lineRule="auto"/>
              <w:ind w:left="0" w:right="0" w:firstLine="0"/>
              <w:rPr>
                <w:sz w:val="36"/>
                <w:szCs w:val="36"/>
              </w:rPr>
            </w:pPr>
            <w:r>
              <w:rPr>
                <w:sz w:val="36"/>
                <w:szCs w:val="36"/>
              </w:rPr>
              <w:t>M7-UC-1.3</w:t>
            </w:r>
          </w:p>
        </w:tc>
      </w:tr>
      <w:tr w:rsidR="005626BB" w14:paraId="1D633493" w14:textId="77777777">
        <w:tc>
          <w:tcPr>
            <w:tcW w:w="3120" w:type="dxa"/>
            <w:shd w:val="clear" w:color="auto" w:fill="999999"/>
            <w:tcMar>
              <w:top w:w="100" w:type="dxa"/>
              <w:left w:w="100" w:type="dxa"/>
              <w:bottom w:w="100" w:type="dxa"/>
              <w:right w:w="100" w:type="dxa"/>
            </w:tcMar>
          </w:tcPr>
          <w:p w14:paraId="61C33D10"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1A0A6F79" w14:textId="77777777" w:rsidR="005626BB" w:rsidRDefault="00000000">
            <w:pPr>
              <w:widowControl w:val="0"/>
              <w:spacing w:after="0" w:line="240" w:lineRule="auto"/>
              <w:ind w:left="0" w:right="0" w:firstLine="0"/>
              <w:rPr>
                <w:sz w:val="36"/>
                <w:szCs w:val="36"/>
              </w:rPr>
            </w:pPr>
            <w:r>
              <w:rPr>
                <w:sz w:val="36"/>
                <w:szCs w:val="36"/>
              </w:rPr>
              <w:t>Anxiety Helper</w:t>
            </w:r>
          </w:p>
        </w:tc>
      </w:tr>
      <w:tr w:rsidR="005626BB" w14:paraId="7E7B7E9D" w14:textId="77777777">
        <w:tc>
          <w:tcPr>
            <w:tcW w:w="3120" w:type="dxa"/>
            <w:shd w:val="clear" w:color="auto" w:fill="999999"/>
            <w:tcMar>
              <w:top w:w="100" w:type="dxa"/>
              <w:left w:w="100" w:type="dxa"/>
              <w:bottom w:w="100" w:type="dxa"/>
              <w:right w:w="100" w:type="dxa"/>
            </w:tcMar>
          </w:tcPr>
          <w:p w14:paraId="01E4A70D"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3BE94150" w14:textId="77777777" w:rsidR="005626BB" w:rsidRDefault="00000000">
            <w:pPr>
              <w:widowControl w:val="0"/>
              <w:spacing w:after="0" w:line="240" w:lineRule="auto"/>
              <w:ind w:left="0" w:right="0" w:firstLine="0"/>
              <w:rPr>
                <w:sz w:val="36"/>
                <w:szCs w:val="36"/>
              </w:rPr>
            </w:pPr>
            <w:r>
              <w:rPr>
                <w:sz w:val="36"/>
                <w:szCs w:val="36"/>
              </w:rPr>
              <w:t>The system will help with anxiety relief.</w:t>
            </w:r>
          </w:p>
        </w:tc>
      </w:tr>
      <w:tr w:rsidR="005626BB" w14:paraId="3299C08B" w14:textId="77777777">
        <w:tc>
          <w:tcPr>
            <w:tcW w:w="3120" w:type="dxa"/>
            <w:shd w:val="clear" w:color="auto" w:fill="999999"/>
            <w:tcMar>
              <w:top w:w="100" w:type="dxa"/>
              <w:left w:w="100" w:type="dxa"/>
              <w:bottom w:w="100" w:type="dxa"/>
              <w:right w:w="100" w:type="dxa"/>
            </w:tcMar>
          </w:tcPr>
          <w:p w14:paraId="62B55B19"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6274B6E8"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32499C2C" w14:textId="77777777">
        <w:tc>
          <w:tcPr>
            <w:tcW w:w="3120" w:type="dxa"/>
            <w:shd w:val="clear" w:color="auto" w:fill="999999"/>
            <w:tcMar>
              <w:top w:w="100" w:type="dxa"/>
              <w:left w:w="100" w:type="dxa"/>
              <w:bottom w:w="100" w:type="dxa"/>
              <w:right w:w="100" w:type="dxa"/>
            </w:tcMar>
          </w:tcPr>
          <w:p w14:paraId="4F7C5B4D"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70C78BC3" w14:textId="77777777" w:rsidR="005626BB" w:rsidRDefault="00000000">
            <w:pPr>
              <w:widowControl w:val="0"/>
              <w:spacing w:after="0" w:line="240" w:lineRule="auto"/>
              <w:ind w:left="0" w:right="0" w:firstLine="0"/>
              <w:rPr>
                <w:sz w:val="36"/>
                <w:szCs w:val="36"/>
              </w:rPr>
            </w:pPr>
            <w:r>
              <w:rPr>
                <w:sz w:val="36"/>
                <w:szCs w:val="36"/>
              </w:rPr>
              <w:t>The purpose is to get relief with anxiety.</w:t>
            </w:r>
          </w:p>
        </w:tc>
      </w:tr>
      <w:tr w:rsidR="005626BB" w14:paraId="4803579D" w14:textId="77777777">
        <w:tc>
          <w:tcPr>
            <w:tcW w:w="3120" w:type="dxa"/>
            <w:shd w:val="clear" w:color="auto" w:fill="999999"/>
            <w:tcMar>
              <w:top w:w="100" w:type="dxa"/>
              <w:left w:w="100" w:type="dxa"/>
              <w:bottom w:w="100" w:type="dxa"/>
              <w:right w:w="100" w:type="dxa"/>
            </w:tcMar>
          </w:tcPr>
          <w:p w14:paraId="4CF8FFDA"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077C2D0F" w14:textId="77777777" w:rsidR="005626BB" w:rsidRDefault="00000000">
            <w:pPr>
              <w:widowControl w:val="0"/>
              <w:spacing w:after="0" w:line="240" w:lineRule="auto"/>
              <w:ind w:left="0" w:right="0" w:firstLine="0"/>
              <w:rPr>
                <w:b/>
                <w:sz w:val="36"/>
                <w:szCs w:val="36"/>
              </w:rPr>
            </w:pPr>
            <w:r>
              <w:rPr>
                <w:sz w:val="36"/>
                <w:szCs w:val="36"/>
              </w:rPr>
              <w:t>N/A</w:t>
            </w:r>
          </w:p>
          <w:p w14:paraId="41D94A47" w14:textId="77777777" w:rsidR="005626BB" w:rsidRDefault="005626BB">
            <w:pPr>
              <w:widowControl w:val="0"/>
              <w:spacing w:after="0" w:line="240" w:lineRule="auto"/>
              <w:ind w:left="0" w:right="0" w:firstLine="0"/>
              <w:rPr>
                <w:sz w:val="36"/>
                <w:szCs w:val="36"/>
              </w:rPr>
            </w:pPr>
          </w:p>
        </w:tc>
      </w:tr>
      <w:tr w:rsidR="005626BB" w14:paraId="6A952411" w14:textId="77777777">
        <w:tc>
          <w:tcPr>
            <w:tcW w:w="3120" w:type="dxa"/>
            <w:shd w:val="clear" w:color="auto" w:fill="999999"/>
            <w:tcMar>
              <w:top w:w="100" w:type="dxa"/>
              <w:left w:w="100" w:type="dxa"/>
              <w:bottom w:w="100" w:type="dxa"/>
              <w:right w:w="100" w:type="dxa"/>
            </w:tcMar>
          </w:tcPr>
          <w:p w14:paraId="4345095D"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4A84FAC5" w14:textId="77777777" w:rsidR="005626BB" w:rsidRDefault="00000000">
            <w:pPr>
              <w:widowControl w:val="0"/>
              <w:spacing w:after="0" w:line="240" w:lineRule="auto"/>
              <w:ind w:left="0" w:right="0" w:firstLine="0"/>
              <w:rPr>
                <w:sz w:val="36"/>
                <w:szCs w:val="36"/>
              </w:rPr>
            </w:pPr>
            <w:r>
              <w:rPr>
                <w:sz w:val="36"/>
                <w:szCs w:val="36"/>
              </w:rPr>
              <w:t>N/A</w:t>
            </w:r>
          </w:p>
        </w:tc>
      </w:tr>
      <w:tr w:rsidR="005626BB" w14:paraId="4758AE9D" w14:textId="77777777">
        <w:tc>
          <w:tcPr>
            <w:tcW w:w="3120" w:type="dxa"/>
            <w:shd w:val="clear" w:color="auto" w:fill="999999"/>
            <w:tcMar>
              <w:top w:w="100" w:type="dxa"/>
              <w:left w:w="100" w:type="dxa"/>
              <w:bottom w:w="100" w:type="dxa"/>
              <w:right w:w="100" w:type="dxa"/>
            </w:tcMar>
          </w:tcPr>
          <w:p w14:paraId="76958B78"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62147EFE" w14:textId="77777777" w:rsidR="005626BB" w:rsidRDefault="00000000">
            <w:pPr>
              <w:widowControl w:val="0"/>
              <w:spacing w:after="0" w:line="240" w:lineRule="auto"/>
              <w:ind w:left="0" w:right="0" w:firstLine="0"/>
              <w:rPr>
                <w:sz w:val="36"/>
                <w:szCs w:val="36"/>
              </w:rPr>
            </w:pPr>
            <w:r>
              <w:rPr>
                <w:sz w:val="36"/>
                <w:szCs w:val="36"/>
              </w:rPr>
              <w:t>High</w:t>
            </w:r>
          </w:p>
        </w:tc>
      </w:tr>
    </w:tbl>
    <w:p w14:paraId="302F9CCB" w14:textId="77777777" w:rsidR="005626BB" w:rsidRDefault="005626BB">
      <w:pPr>
        <w:spacing w:after="37" w:line="259" w:lineRule="auto"/>
        <w:ind w:left="884" w:right="0" w:firstLine="0"/>
        <w:rPr>
          <w:b/>
          <w:sz w:val="36"/>
          <w:szCs w:val="36"/>
        </w:rPr>
      </w:pPr>
    </w:p>
    <w:p w14:paraId="2D9EF6D5" w14:textId="77777777" w:rsidR="005626BB" w:rsidRDefault="00000000">
      <w:pPr>
        <w:spacing w:after="37" w:line="259" w:lineRule="auto"/>
        <w:ind w:left="884" w:right="0" w:firstLine="0"/>
        <w:rPr>
          <w:b/>
          <w:sz w:val="36"/>
          <w:szCs w:val="36"/>
        </w:rPr>
      </w:pPr>
      <w:r>
        <w:rPr>
          <w:b/>
          <w:sz w:val="36"/>
          <w:szCs w:val="36"/>
        </w:rPr>
        <w:t>M8-UC-1: Intensity of emotion</w:t>
      </w:r>
    </w:p>
    <w:p w14:paraId="4670101C" w14:textId="77777777" w:rsidR="005626BB" w:rsidRDefault="00000000">
      <w:pPr>
        <w:spacing w:after="37" w:line="259" w:lineRule="auto"/>
        <w:ind w:left="884" w:right="0" w:firstLine="0"/>
        <w:rPr>
          <w:b/>
          <w:sz w:val="36"/>
          <w:szCs w:val="36"/>
        </w:rPr>
      </w:pPr>
      <w:r>
        <w:rPr>
          <w:b/>
          <w:sz w:val="36"/>
          <w:szCs w:val="36"/>
        </w:rPr>
        <w:t>Table 1: High-Intensity</w:t>
      </w:r>
    </w:p>
    <w:p w14:paraId="5426EDFE" w14:textId="77777777" w:rsidR="005626BB" w:rsidRDefault="005626BB">
      <w:pPr>
        <w:spacing w:after="37" w:line="259" w:lineRule="auto"/>
        <w:ind w:left="884" w:right="0" w:firstLine="0"/>
        <w:rPr>
          <w:b/>
          <w:sz w:val="36"/>
          <w:szCs w:val="36"/>
        </w:rPr>
      </w:pPr>
    </w:p>
    <w:tbl>
      <w:tblPr>
        <w:tblStyle w:val="afffff4"/>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68D61065" w14:textId="77777777">
        <w:tc>
          <w:tcPr>
            <w:tcW w:w="3120" w:type="dxa"/>
            <w:shd w:val="clear" w:color="auto" w:fill="999999"/>
            <w:tcMar>
              <w:top w:w="100" w:type="dxa"/>
              <w:left w:w="100" w:type="dxa"/>
              <w:bottom w:w="100" w:type="dxa"/>
              <w:right w:w="100" w:type="dxa"/>
            </w:tcMar>
          </w:tcPr>
          <w:p w14:paraId="748511B8"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3005C7FD" w14:textId="77777777" w:rsidR="005626BB" w:rsidRDefault="00000000">
            <w:pPr>
              <w:widowControl w:val="0"/>
              <w:spacing w:after="0" w:line="240" w:lineRule="auto"/>
              <w:ind w:left="0" w:right="0" w:firstLine="0"/>
              <w:rPr>
                <w:sz w:val="36"/>
                <w:szCs w:val="36"/>
              </w:rPr>
            </w:pPr>
            <w:r>
              <w:rPr>
                <w:sz w:val="36"/>
                <w:szCs w:val="36"/>
              </w:rPr>
              <w:t>M8-UC-1.1</w:t>
            </w:r>
          </w:p>
        </w:tc>
      </w:tr>
      <w:tr w:rsidR="005626BB" w14:paraId="0EB069E4" w14:textId="77777777">
        <w:tc>
          <w:tcPr>
            <w:tcW w:w="3120" w:type="dxa"/>
            <w:shd w:val="clear" w:color="auto" w:fill="999999"/>
            <w:tcMar>
              <w:top w:w="100" w:type="dxa"/>
              <w:left w:w="100" w:type="dxa"/>
              <w:bottom w:w="100" w:type="dxa"/>
              <w:right w:w="100" w:type="dxa"/>
            </w:tcMar>
          </w:tcPr>
          <w:p w14:paraId="773FEA93"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6A16FB37" w14:textId="77777777" w:rsidR="005626BB" w:rsidRDefault="00000000">
            <w:pPr>
              <w:widowControl w:val="0"/>
              <w:spacing w:after="0" w:line="240" w:lineRule="auto"/>
              <w:ind w:left="0" w:right="0" w:firstLine="0"/>
              <w:rPr>
                <w:sz w:val="36"/>
                <w:szCs w:val="36"/>
              </w:rPr>
            </w:pPr>
            <w:proofErr w:type="gramStart"/>
            <w:r>
              <w:rPr>
                <w:sz w:val="36"/>
                <w:szCs w:val="36"/>
              </w:rPr>
              <w:t>High-intensity</w:t>
            </w:r>
            <w:proofErr w:type="gramEnd"/>
          </w:p>
        </w:tc>
      </w:tr>
      <w:tr w:rsidR="005626BB" w14:paraId="158B4C99" w14:textId="77777777">
        <w:tc>
          <w:tcPr>
            <w:tcW w:w="3120" w:type="dxa"/>
            <w:shd w:val="clear" w:color="auto" w:fill="999999"/>
            <w:tcMar>
              <w:top w:w="100" w:type="dxa"/>
              <w:left w:w="100" w:type="dxa"/>
              <w:bottom w:w="100" w:type="dxa"/>
              <w:right w:w="100" w:type="dxa"/>
            </w:tcMar>
          </w:tcPr>
          <w:p w14:paraId="20DAFB70"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0BECC697" w14:textId="77777777" w:rsidR="005626BB" w:rsidRDefault="00000000">
            <w:pPr>
              <w:widowControl w:val="0"/>
              <w:spacing w:after="0" w:line="240" w:lineRule="auto"/>
              <w:ind w:left="0" w:right="0" w:firstLine="0"/>
              <w:rPr>
                <w:sz w:val="36"/>
                <w:szCs w:val="36"/>
              </w:rPr>
            </w:pPr>
            <w:r>
              <w:rPr>
                <w:sz w:val="36"/>
                <w:szCs w:val="36"/>
              </w:rPr>
              <w:t>The system will know if the intensity of emotion is deep or high.</w:t>
            </w:r>
          </w:p>
        </w:tc>
      </w:tr>
      <w:tr w:rsidR="005626BB" w14:paraId="799DDB09" w14:textId="77777777">
        <w:tc>
          <w:tcPr>
            <w:tcW w:w="3120" w:type="dxa"/>
            <w:shd w:val="clear" w:color="auto" w:fill="999999"/>
            <w:tcMar>
              <w:top w:w="100" w:type="dxa"/>
              <w:left w:w="100" w:type="dxa"/>
              <w:bottom w:w="100" w:type="dxa"/>
              <w:right w:w="100" w:type="dxa"/>
            </w:tcMar>
          </w:tcPr>
          <w:p w14:paraId="1C0656D6"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3A3E0DA2"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7C9567B4" w14:textId="77777777">
        <w:tc>
          <w:tcPr>
            <w:tcW w:w="3120" w:type="dxa"/>
            <w:shd w:val="clear" w:color="auto" w:fill="999999"/>
            <w:tcMar>
              <w:top w:w="100" w:type="dxa"/>
              <w:left w:w="100" w:type="dxa"/>
              <w:bottom w:w="100" w:type="dxa"/>
              <w:right w:w="100" w:type="dxa"/>
            </w:tcMar>
          </w:tcPr>
          <w:p w14:paraId="37E8EAA5"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7D7E97E0" w14:textId="77777777" w:rsidR="005626BB" w:rsidRDefault="00000000">
            <w:pPr>
              <w:widowControl w:val="0"/>
              <w:spacing w:after="0" w:line="240" w:lineRule="auto"/>
              <w:ind w:left="0" w:right="0" w:firstLine="0"/>
              <w:rPr>
                <w:sz w:val="36"/>
                <w:szCs w:val="36"/>
              </w:rPr>
            </w:pPr>
            <w:r>
              <w:rPr>
                <w:sz w:val="36"/>
                <w:szCs w:val="36"/>
              </w:rPr>
              <w:t>The purpose is to know intensity of emotions.</w:t>
            </w:r>
          </w:p>
        </w:tc>
      </w:tr>
      <w:tr w:rsidR="005626BB" w14:paraId="7789DAD6" w14:textId="77777777">
        <w:tc>
          <w:tcPr>
            <w:tcW w:w="3120" w:type="dxa"/>
            <w:shd w:val="clear" w:color="auto" w:fill="999999"/>
            <w:tcMar>
              <w:top w:w="100" w:type="dxa"/>
              <w:left w:w="100" w:type="dxa"/>
              <w:bottom w:w="100" w:type="dxa"/>
              <w:right w:w="100" w:type="dxa"/>
            </w:tcMar>
          </w:tcPr>
          <w:p w14:paraId="0AB863FF"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5EE0EE00" w14:textId="77777777" w:rsidR="005626BB" w:rsidRDefault="00000000">
            <w:pPr>
              <w:widowControl w:val="0"/>
              <w:spacing w:after="0" w:line="240" w:lineRule="auto"/>
              <w:ind w:left="0" w:right="0" w:firstLine="0"/>
              <w:rPr>
                <w:b/>
                <w:sz w:val="36"/>
                <w:szCs w:val="36"/>
              </w:rPr>
            </w:pPr>
            <w:r>
              <w:rPr>
                <w:sz w:val="36"/>
                <w:szCs w:val="36"/>
              </w:rPr>
              <w:t>N/A</w:t>
            </w:r>
          </w:p>
          <w:p w14:paraId="761750F6" w14:textId="77777777" w:rsidR="005626BB" w:rsidRDefault="005626BB">
            <w:pPr>
              <w:widowControl w:val="0"/>
              <w:spacing w:after="0" w:line="240" w:lineRule="auto"/>
              <w:ind w:left="0" w:right="0" w:firstLine="0"/>
              <w:rPr>
                <w:sz w:val="36"/>
                <w:szCs w:val="36"/>
              </w:rPr>
            </w:pPr>
          </w:p>
        </w:tc>
      </w:tr>
      <w:tr w:rsidR="005626BB" w14:paraId="4A91E699" w14:textId="77777777">
        <w:tc>
          <w:tcPr>
            <w:tcW w:w="3120" w:type="dxa"/>
            <w:shd w:val="clear" w:color="auto" w:fill="999999"/>
            <w:tcMar>
              <w:top w:w="100" w:type="dxa"/>
              <w:left w:w="100" w:type="dxa"/>
              <w:bottom w:w="100" w:type="dxa"/>
              <w:right w:w="100" w:type="dxa"/>
            </w:tcMar>
          </w:tcPr>
          <w:p w14:paraId="7E9D2C1D"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6EB255C9" w14:textId="77777777" w:rsidR="005626BB" w:rsidRDefault="00000000">
            <w:pPr>
              <w:widowControl w:val="0"/>
              <w:spacing w:after="0" w:line="240" w:lineRule="auto"/>
              <w:ind w:left="0" w:right="0" w:firstLine="0"/>
              <w:rPr>
                <w:sz w:val="36"/>
                <w:szCs w:val="36"/>
              </w:rPr>
            </w:pPr>
            <w:r>
              <w:rPr>
                <w:sz w:val="36"/>
                <w:szCs w:val="36"/>
              </w:rPr>
              <w:t>N/A</w:t>
            </w:r>
          </w:p>
        </w:tc>
      </w:tr>
      <w:tr w:rsidR="005626BB" w14:paraId="3C820942" w14:textId="77777777">
        <w:tc>
          <w:tcPr>
            <w:tcW w:w="3120" w:type="dxa"/>
            <w:shd w:val="clear" w:color="auto" w:fill="999999"/>
            <w:tcMar>
              <w:top w:w="100" w:type="dxa"/>
              <w:left w:w="100" w:type="dxa"/>
              <w:bottom w:w="100" w:type="dxa"/>
              <w:right w:w="100" w:type="dxa"/>
            </w:tcMar>
          </w:tcPr>
          <w:p w14:paraId="5A4848AF"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221937E5" w14:textId="77777777" w:rsidR="005626BB" w:rsidRDefault="00000000">
            <w:pPr>
              <w:widowControl w:val="0"/>
              <w:spacing w:after="0" w:line="240" w:lineRule="auto"/>
              <w:ind w:left="0" w:right="0" w:firstLine="0"/>
              <w:rPr>
                <w:sz w:val="36"/>
                <w:szCs w:val="36"/>
              </w:rPr>
            </w:pPr>
            <w:r>
              <w:rPr>
                <w:sz w:val="36"/>
                <w:szCs w:val="36"/>
              </w:rPr>
              <w:t>High</w:t>
            </w:r>
          </w:p>
        </w:tc>
      </w:tr>
    </w:tbl>
    <w:p w14:paraId="63AA043D" w14:textId="77777777" w:rsidR="005626BB" w:rsidRDefault="00000000">
      <w:pPr>
        <w:spacing w:after="37" w:line="259" w:lineRule="auto"/>
        <w:ind w:left="884" w:right="0" w:firstLine="0"/>
        <w:rPr>
          <w:b/>
          <w:sz w:val="36"/>
          <w:szCs w:val="36"/>
        </w:rPr>
      </w:pPr>
      <w:r>
        <w:rPr>
          <w:b/>
          <w:sz w:val="36"/>
          <w:szCs w:val="36"/>
        </w:rPr>
        <w:t xml:space="preserve"> Table 2: Low-Intensity</w:t>
      </w:r>
    </w:p>
    <w:p w14:paraId="0C717B25" w14:textId="77777777" w:rsidR="005626BB" w:rsidRDefault="005626BB">
      <w:pPr>
        <w:spacing w:after="37" w:line="259" w:lineRule="auto"/>
        <w:ind w:left="884" w:right="0" w:firstLine="0"/>
        <w:rPr>
          <w:b/>
          <w:sz w:val="36"/>
          <w:szCs w:val="36"/>
        </w:rPr>
      </w:pPr>
    </w:p>
    <w:tbl>
      <w:tblPr>
        <w:tblStyle w:val="afffff5"/>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3DD2AE6A" w14:textId="77777777">
        <w:tc>
          <w:tcPr>
            <w:tcW w:w="3120" w:type="dxa"/>
            <w:shd w:val="clear" w:color="auto" w:fill="999999"/>
            <w:tcMar>
              <w:top w:w="100" w:type="dxa"/>
              <w:left w:w="100" w:type="dxa"/>
              <w:bottom w:w="100" w:type="dxa"/>
              <w:right w:w="100" w:type="dxa"/>
            </w:tcMar>
          </w:tcPr>
          <w:p w14:paraId="788DEBE4"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779F8588" w14:textId="77777777" w:rsidR="005626BB" w:rsidRDefault="00000000">
            <w:pPr>
              <w:widowControl w:val="0"/>
              <w:spacing w:after="0" w:line="240" w:lineRule="auto"/>
              <w:ind w:left="0" w:right="0" w:firstLine="0"/>
              <w:rPr>
                <w:sz w:val="36"/>
                <w:szCs w:val="36"/>
              </w:rPr>
            </w:pPr>
            <w:r>
              <w:rPr>
                <w:sz w:val="36"/>
                <w:szCs w:val="36"/>
              </w:rPr>
              <w:t>M8-UC-1.2</w:t>
            </w:r>
          </w:p>
        </w:tc>
      </w:tr>
      <w:tr w:rsidR="005626BB" w14:paraId="62FD772E" w14:textId="77777777">
        <w:tc>
          <w:tcPr>
            <w:tcW w:w="3120" w:type="dxa"/>
            <w:shd w:val="clear" w:color="auto" w:fill="999999"/>
            <w:tcMar>
              <w:top w:w="100" w:type="dxa"/>
              <w:left w:w="100" w:type="dxa"/>
              <w:bottom w:w="100" w:type="dxa"/>
              <w:right w:w="100" w:type="dxa"/>
            </w:tcMar>
          </w:tcPr>
          <w:p w14:paraId="5679E3A9"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1D1FAB5B" w14:textId="77777777" w:rsidR="005626BB" w:rsidRDefault="00000000">
            <w:pPr>
              <w:widowControl w:val="0"/>
              <w:spacing w:after="0" w:line="240" w:lineRule="auto"/>
              <w:ind w:left="0" w:right="0" w:firstLine="0"/>
              <w:rPr>
                <w:sz w:val="36"/>
                <w:szCs w:val="36"/>
              </w:rPr>
            </w:pPr>
            <w:proofErr w:type="gramStart"/>
            <w:r>
              <w:rPr>
                <w:sz w:val="36"/>
                <w:szCs w:val="36"/>
              </w:rPr>
              <w:t>Low-intensity</w:t>
            </w:r>
            <w:proofErr w:type="gramEnd"/>
          </w:p>
        </w:tc>
      </w:tr>
      <w:tr w:rsidR="005626BB" w14:paraId="5D6D73BC" w14:textId="77777777">
        <w:tc>
          <w:tcPr>
            <w:tcW w:w="3120" w:type="dxa"/>
            <w:shd w:val="clear" w:color="auto" w:fill="999999"/>
            <w:tcMar>
              <w:top w:w="100" w:type="dxa"/>
              <w:left w:w="100" w:type="dxa"/>
              <w:bottom w:w="100" w:type="dxa"/>
              <w:right w:w="100" w:type="dxa"/>
            </w:tcMar>
          </w:tcPr>
          <w:p w14:paraId="30D21799"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06E0140A" w14:textId="77777777" w:rsidR="005626BB" w:rsidRDefault="00000000">
            <w:pPr>
              <w:widowControl w:val="0"/>
              <w:spacing w:after="0" w:line="240" w:lineRule="auto"/>
              <w:ind w:left="0" w:right="0" w:firstLine="0"/>
              <w:rPr>
                <w:sz w:val="36"/>
                <w:szCs w:val="36"/>
              </w:rPr>
            </w:pPr>
            <w:r>
              <w:rPr>
                <w:sz w:val="36"/>
                <w:szCs w:val="36"/>
              </w:rPr>
              <w:t>The system will know if the thoughts are shallow.</w:t>
            </w:r>
          </w:p>
        </w:tc>
      </w:tr>
      <w:tr w:rsidR="005626BB" w14:paraId="16085607" w14:textId="77777777">
        <w:tc>
          <w:tcPr>
            <w:tcW w:w="3120" w:type="dxa"/>
            <w:shd w:val="clear" w:color="auto" w:fill="999999"/>
            <w:tcMar>
              <w:top w:w="100" w:type="dxa"/>
              <w:left w:w="100" w:type="dxa"/>
              <w:bottom w:w="100" w:type="dxa"/>
              <w:right w:w="100" w:type="dxa"/>
            </w:tcMar>
          </w:tcPr>
          <w:p w14:paraId="4AFDE4AA"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093A20C8"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4B30A307" w14:textId="77777777">
        <w:tc>
          <w:tcPr>
            <w:tcW w:w="3120" w:type="dxa"/>
            <w:shd w:val="clear" w:color="auto" w:fill="999999"/>
            <w:tcMar>
              <w:top w:w="100" w:type="dxa"/>
              <w:left w:w="100" w:type="dxa"/>
              <w:bottom w:w="100" w:type="dxa"/>
              <w:right w:w="100" w:type="dxa"/>
            </w:tcMar>
          </w:tcPr>
          <w:p w14:paraId="58D8F4F4"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163A0724" w14:textId="77777777" w:rsidR="005626BB" w:rsidRDefault="00000000">
            <w:pPr>
              <w:widowControl w:val="0"/>
              <w:spacing w:after="0" w:line="240" w:lineRule="auto"/>
              <w:ind w:left="0" w:right="0" w:firstLine="0"/>
              <w:rPr>
                <w:sz w:val="36"/>
                <w:szCs w:val="36"/>
              </w:rPr>
            </w:pPr>
            <w:r>
              <w:rPr>
                <w:sz w:val="36"/>
                <w:szCs w:val="36"/>
              </w:rPr>
              <w:t>The purpose is to know the emotions.</w:t>
            </w:r>
          </w:p>
        </w:tc>
      </w:tr>
      <w:tr w:rsidR="005626BB" w14:paraId="6F32140B" w14:textId="77777777">
        <w:tc>
          <w:tcPr>
            <w:tcW w:w="3120" w:type="dxa"/>
            <w:shd w:val="clear" w:color="auto" w:fill="999999"/>
            <w:tcMar>
              <w:top w:w="100" w:type="dxa"/>
              <w:left w:w="100" w:type="dxa"/>
              <w:bottom w:w="100" w:type="dxa"/>
              <w:right w:w="100" w:type="dxa"/>
            </w:tcMar>
          </w:tcPr>
          <w:p w14:paraId="23EB312A"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10C9E822" w14:textId="77777777" w:rsidR="005626BB" w:rsidRDefault="00000000">
            <w:pPr>
              <w:widowControl w:val="0"/>
              <w:spacing w:after="0" w:line="240" w:lineRule="auto"/>
              <w:ind w:left="0" w:right="0" w:firstLine="0"/>
              <w:rPr>
                <w:b/>
                <w:sz w:val="36"/>
                <w:szCs w:val="36"/>
              </w:rPr>
            </w:pPr>
            <w:r>
              <w:rPr>
                <w:sz w:val="36"/>
                <w:szCs w:val="36"/>
              </w:rPr>
              <w:t>N/A</w:t>
            </w:r>
          </w:p>
          <w:p w14:paraId="2CDB2BF5" w14:textId="77777777" w:rsidR="005626BB" w:rsidRDefault="005626BB">
            <w:pPr>
              <w:widowControl w:val="0"/>
              <w:spacing w:after="0" w:line="240" w:lineRule="auto"/>
              <w:ind w:left="0" w:right="0" w:firstLine="0"/>
              <w:rPr>
                <w:sz w:val="36"/>
                <w:szCs w:val="36"/>
              </w:rPr>
            </w:pPr>
          </w:p>
        </w:tc>
      </w:tr>
      <w:tr w:rsidR="005626BB" w14:paraId="7EFB8F89" w14:textId="77777777">
        <w:tc>
          <w:tcPr>
            <w:tcW w:w="3120" w:type="dxa"/>
            <w:shd w:val="clear" w:color="auto" w:fill="999999"/>
            <w:tcMar>
              <w:top w:w="100" w:type="dxa"/>
              <w:left w:w="100" w:type="dxa"/>
              <w:bottom w:w="100" w:type="dxa"/>
              <w:right w:w="100" w:type="dxa"/>
            </w:tcMar>
          </w:tcPr>
          <w:p w14:paraId="6F37D31E"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4BAB201B" w14:textId="77777777" w:rsidR="005626BB" w:rsidRDefault="00000000">
            <w:pPr>
              <w:widowControl w:val="0"/>
              <w:spacing w:after="0" w:line="240" w:lineRule="auto"/>
              <w:ind w:left="0" w:right="0" w:firstLine="0"/>
              <w:rPr>
                <w:sz w:val="36"/>
                <w:szCs w:val="36"/>
              </w:rPr>
            </w:pPr>
            <w:r>
              <w:rPr>
                <w:sz w:val="36"/>
                <w:szCs w:val="36"/>
              </w:rPr>
              <w:t>N/A</w:t>
            </w:r>
          </w:p>
        </w:tc>
      </w:tr>
      <w:tr w:rsidR="005626BB" w14:paraId="74B1A259" w14:textId="77777777">
        <w:tc>
          <w:tcPr>
            <w:tcW w:w="3120" w:type="dxa"/>
            <w:shd w:val="clear" w:color="auto" w:fill="999999"/>
            <w:tcMar>
              <w:top w:w="100" w:type="dxa"/>
              <w:left w:w="100" w:type="dxa"/>
              <w:bottom w:w="100" w:type="dxa"/>
              <w:right w:w="100" w:type="dxa"/>
            </w:tcMar>
          </w:tcPr>
          <w:p w14:paraId="13BE71E9"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0C24A3EE" w14:textId="77777777" w:rsidR="005626BB" w:rsidRDefault="00000000">
            <w:pPr>
              <w:widowControl w:val="0"/>
              <w:spacing w:after="0" w:line="240" w:lineRule="auto"/>
              <w:ind w:left="0" w:right="0" w:firstLine="0"/>
              <w:rPr>
                <w:sz w:val="36"/>
                <w:szCs w:val="36"/>
              </w:rPr>
            </w:pPr>
            <w:r>
              <w:rPr>
                <w:sz w:val="36"/>
                <w:szCs w:val="36"/>
              </w:rPr>
              <w:t>High</w:t>
            </w:r>
          </w:p>
        </w:tc>
      </w:tr>
    </w:tbl>
    <w:p w14:paraId="5DAE15B5" w14:textId="77777777" w:rsidR="005626BB" w:rsidRDefault="005626BB">
      <w:pPr>
        <w:spacing w:after="37" w:line="259" w:lineRule="auto"/>
        <w:ind w:left="884" w:right="0" w:firstLine="0"/>
        <w:rPr>
          <w:b/>
          <w:sz w:val="36"/>
          <w:szCs w:val="36"/>
        </w:rPr>
      </w:pPr>
    </w:p>
    <w:p w14:paraId="7A83B7D0" w14:textId="77777777" w:rsidR="005626BB" w:rsidRDefault="00000000">
      <w:pPr>
        <w:spacing w:after="37" w:line="259" w:lineRule="auto"/>
        <w:ind w:left="884" w:right="0" w:firstLine="0"/>
        <w:rPr>
          <w:b/>
          <w:sz w:val="36"/>
          <w:szCs w:val="36"/>
        </w:rPr>
      </w:pPr>
      <w:r>
        <w:rPr>
          <w:b/>
          <w:sz w:val="36"/>
          <w:szCs w:val="36"/>
        </w:rPr>
        <w:t>M8-UC-2: Detecting range of emotions:</w:t>
      </w:r>
    </w:p>
    <w:p w14:paraId="2A2F9875" w14:textId="77777777" w:rsidR="005626BB" w:rsidRDefault="00000000">
      <w:pPr>
        <w:spacing w:after="37" w:line="259" w:lineRule="auto"/>
        <w:ind w:left="884" w:right="0" w:firstLine="0"/>
        <w:rPr>
          <w:b/>
          <w:sz w:val="36"/>
          <w:szCs w:val="36"/>
        </w:rPr>
      </w:pPr>
      <w:r>
        <w:rPr>
          <w:b/>
          <w:sz w:val="36"/>
          <w:szCs w:val="36"/>
        </w:rPr>
        <w:t>Table 1: Admiration</w:t>
      </w:r>
    </w:p>
    <w:p w14:paraId="7EF87793" w14:textId="77777777" w:rsidR="005626BB" w:rsidRDefault="005626BB">
      <w:pPr>
        <w:spacing w:after="37" w:line="259" w:lineRule="auto"/>
        <w:ind w:left="884" w:right="0" w:firstLine="0"/>
        <w:rPr>
          <w:b/>
          <w:sz w:val="36"/>
          <w:szCs w:val="36"/>
        </w:rPr>
      </w:pPr>
    </w:p>
    <w:tbl>
      <w:tblPr>
        <w:tblStyle w:val="afffff6"/>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65D960FA" w14:textId="77777777">
        <w:tc>
          <w:tcPr>
            <w:tcW w:w="3120" w:type="dxa"/>
            <w:shd w:val="clear" w:color="auto" w:fill="999999"/>
            <w:tcMar>
              <w:top w:w="100" w:type="dxa"/>
              <w:left w:w="100" w:type="dxa"/>
              <w:bottom w:w="100" w:type="dxa"/>
              <w:right w:w="100" w:type="dxa"/>
            </w:tcMar>
          </w:tcPr>
          <w:p w14:paraId="1D102FA6"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1100C6DA" w14:textId="77777777" w:rsidR="005626BB" w:rsidRDefault="00000000">
            <w:pPr>
              <w:widowControl w:val="0"/>
              <w:spacing w:after="0" w:line="240" w:lineRule="auto"/>
              <w:ind w:left="0" w:right="0" w:firstLine="0"/>
              <w:rPr>
                <w:sz w:val="36"/>
                <w:szCs w:val="36"/>
              </w:rPr>
            </w:pPr>
            <w:r>
              <w:rPr>
                <w:sz w:val="36"/>
                <w:szCs w:val="36"/>
              </w:rPr>
              <w:t>M8-UC-2.1</w:t>
            </w:r>
          </w:p>
        </w:tc>
      </w:tr>
      <w:tr w:rsidR="005626BB" w14:paraId="56DF01E8" w14:textId="77777777">
        <w:tc>
          <w:tcPr>
            <w:tcW w:w="3120" w:type="dxa"/>
            <w:shd w:val="clear" w:color="auto" w:fill="999999"/>
            <w:tcMar>
              <w:top w:w="100" w:type="dxa"/>
              <w:left w:w="100" w:type="dxa"/>
              <w:bottom w:w="100" w:type="dxa"/>
              <w:right w:w="100" w:type="dxa"/>
            </w:tcMar>
          </w:tcPr>
          <w:p w14:paraId="5F6A311B"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07EAD44B" w14:textId="77777777" w:rsidR="005626BB" w:rsidRDefault="00000000">
            <w:pPr>
              <w:widowControl w:val="0"/>
              <w:spacing w:after="0" w:line="240" w:lineRule="auto"/>
              <w:ind w:left="0" w:right="0" w:firstLine="0"/>
              <w:rPr>
                <w:sz w:val="36"/>
                <w:szCs w:val="36"/>
              </w:rPr>
            </w:pPr>
            <w:r>
              <w:rPr>
                <w:sz w:val="36"/>
                <w:szCs w:val="36"/>
              </w:rPr>
              <w:t>Admiration</w:t>
            </w:r>
          </w:p>
        </w:tc>
      </w:tr>
      <w:tr w:rsidR="005626BB" w14:paraId="5CAAAEE6" w14:textId="77777777">
        <w:tc>
          <w:tcPr>
            <w:tcW w:w="3120" w:type="dxa"/>
            <w:shd w:val="clear" w:color="auto" w:fill="999999"/>
            <w:tcMar>
              <w:top w:w="100" w:type="dxa"/>
              <w:left w:w="100" w:type="dxa"/>
              <w:bottom w:w="100" w:type="dxa"/>
              <w:right w:w="100" w:type="dxa"/>
            </w:tcMar>
          </w:tcPr>
          <w:p w14:paraId="4459181E"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28FF13E3" w14:textId="77777777" w:rsidR="005626BB" w:rsidRDefault="00000000">
            <w:pPr>
              <w:widowControl w:val="0"/>
              <w:spacing w:after="0" w:line="240" w:lineRule="auto"/>
              <w:ind w:left="0" w:right="0" w:firstLine="0"/>
              <w:rPr>
                <w:sz w:val="36"/>
                <w:szCs w:val="36"/>
              </w:rPr>
            </w:pPr>
            <w:r>
              <w:rPr>
                <w:sz w:val="36"/>
                <w:szCs w:val="36"/>
              </w:rPr>
              <w:t>The system will know if the range of emotions is admiration.</w:t>
            </w:r>
          </w:p>
        </w:tc>
      </w:tr>
      <w:tr w:rsidR="005626BB" w14:paraId="7CD0597E" w14:textId="77777777">
        <w:tc>
          <w:tcPr>
            <w:tcW w:w="3120" w:type="dxa"/>
            <w:shd w:val="clear" w:color="auto" w:fill="999999"/>
            <w:tcMar>
              <w:top w:w="100" w:type="dxa"/>
              <w:left w:w="100" w:type="dxa"/>
              <w:bottom w:w="100" w:type="dxa"/>
              <w:right w:w="100" w:type="dxa"/>
            </w:tcMar>
          </w:tcPr>
          <w:p w14:paraId="1B0499AE"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1A885FCF"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61193EAE" w14:textId="77777777">
        <w:tc>
          <w:tcPr>
            <w:tcW w:w="3120" w:type="dxa"/>
            <w:shd w:val="clear" w:color="auto" w:fill="999999"/>
            <w:tcMar>
              <w:top w:w="100" w:type="dxa"/>
              <w:left w:w="100" w:type="dxa"/>
              <w:bottom w:w="100" w:type="dxa"/>
              <w:right w:w="100" w:type="dxa"/>
            </w:tcMar>
          </w:tcPr>
          <w:p w14:paraId="60063A0C"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69EDC130" w14:textId="77777777" w:rsidR="005626BB" w:rsidRDefault="00000000">
            <w:pPr>
              <w:widowControl w:val="0"/>
              <w:spacing w:after="0" w:line="240" w:lineRule="auto"/>
              <w:ind w:left="0" w:right="0" w:firstLine="0"/>
              <w:rPr>
                <w:sz w:val="36"/>
                <w:szCs w:val="36"/>
              </w:rPr>
            </w:pPr>
            <w:r>
              <w:rPr>
                <w:sz w:val="36"/>
                <w:szCs w:val="36"/>
              </w:rPr>
              <w:t>The purpose is to know the range of emotions.</w:t>
            </w:r>
          </w:p>
        </w:tc>
      </w:tr>
      <w:tr w:rsidR="005626BB" w14:paraId="174E4CFF" w14:textId="77777777">
        <w:tc>
          <w:tcPr>
            <w:tcW w:w="3120" w:type="dxa"/>
            <w:shd w:val="clear" w:color="auto" w:fill="999999"/>
            <w:tcMar>
              <w:top w:w="100" w:type="dxa"/>
              <w:left w:w="100" w:type="dxa"/>
              <w:bottom w:w="100" w:type="dxa"/>
              <w:right w:w="100" w:type="dxa"/>
            </w:tcMar>
          </w:tcPr>
          <w:p w14:paraId="208676CC"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618844ED" w14:textId="77777777" w:rsidR="005626BB" w:rsidRDefault="00000000">
            <w:pPr>
              <w:widowControl w:val="0"/>
              <w:spacing w:after="0" w:line="240" w:lineRule="auto"/>
              <w:ind w:left="0" w:right="0" w:firstLine="0"/>
              <w:rPr>
                <w:b/>
                <w:sz w:val="36"/>
                <w:szCs w:val="36"/>
              </w:rPr>
            </w:pPr>
            <w:r>
              <w:rPr>
                <w:sz w:val="36"/>
                <w:szCs w:val="36"/>
              </w:rPr>
              <w:t>N/A</w:t>
            </w:r>
          </w:p>
          <w:p w14:paraId="43C9299D" w14:textId="77777777" w:rsidR="005626BB" w:rsidRDefault="005626BB">
            <w:pPr>
              <w:widowControl w:val="0"/>
              <w:spacing w:after="0" w:line="240" w:lineRule="auto"/>
              <w:ind w:left="0" w:right="0" w:firstLine="0"/>
              <w:rPr>
                <w:sz w:val="36"/>
                <w:szCs w:val="36"/>
              </w:rPr>
            </w:pPr>
          </w:p>
        </w:tc>
      </w:tr>
      <w:tr w:rsidR="005626BB" w14:paraId="423D5C3D" w14:textId="77777777">
        <w:tc>
          <w:tcPr>
            <w:tcW w:w="3120" w:type="dxa"/>
            <w:shd w:val="clear" w:color="auto" w:fill="999999"/>
            <w:tcMar>
              <w:top w:w="100" w:type="dxa"/>
              <w:left w:w="100" w:type="dxa"/>
              <w:bottom w:w="100" w:type="dxa"/>
              <w:right w:w="100" w:type="dxa"/>
            </w:tcMar>
          </w:tcPr>
          <w:p w14:paraId="31EC87C3"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5A21155C" w14:textId="77777777" w:rsidR="005626BB" w:rsidRDefault="00000000">
            <w:pPr>
              <w:widowControl w:val="0"/>
              <w:spacing w:after="0" w:line="240" w:lineRule="auto"/>
              <w:ind w:left="0" w:right="0" w:firstLine="0"/>
              <w:rPr>
                <w:sz w:val="36"/>
                <w:szCs w:val="36"/>
              </w:rPr>
            </w:pPr>
            <w:r>
              <w:rPr>
                <w:sz w:val="36"/>
                <w:szCs w:val="36"/>
              </w:rPr>
              <w:t>N/A</w:t>
            </w:r>
          </w:p>
        </w:tc>
      </w:tr>
      <w:tr w:rsidR="005626BB" w14:paraId="055129CC" w14:textId="77777777">
        <w:tc>
          <w:tcPr>
            <w:tcW w:w="3120" w:type="dxa"/>
            <w:shd w:val="clear" w:color="auto" w:fill="999999"/>
            <w:tcMar>
              <w:top w:w="100" w:type="dxa"/>
              <w:left w:w="100" w:type="dxa"/>
              <w:bottom w:w="100" w:type="dxa"/>
              <w:right w:w="100" w:type="dxa"/>
            </w:tcMar>
          </w:tcPr>
          <w:p w14:paraId="470866A1"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2855F97E" w14:textId="77777777" w:rsidR="005626BB" w:rsidRDefault="00000000">
            <w:pPr>
              <w:widowControl w:val="0"/>
              <w:spacing w:after="0" w:line="240" w:lineRule="auto"/>
              <w:ind w:left="0" w:right="0" w:firstLine="0"/>
              <w:rPr>
                <w:sz w:val="36"/>
                <w:szCs w:val="36"/>
              </w:rPr>
            </w:pPr>
            <w:r>
              <w:rPr>
                <w:sz w:val="36"/>
                <w:szCs w:val="36"/>
              </w:rPr>
              <w:t>High</w:t>
            </w:r>
          </w:p>
        </w:tc>
      </w:tr>
    </w:tbl>
    <w:p w14:paraId="15BD347B" w14:textId="77777777" w:rsidR="005626BB" w:rsidRDefault="005626BB">
      <w:pPr>
        <w:spacing w:after="37" w:line="259" w:lineRule="auto"/>
        <w:ind w:left="884" w:right="0" w:firstLine="0"/>
        <w:rPr>
          <w:b/>
          <w:sz w:val="36"/>
          <w:szCs w:val="36"/>
        </w:rPr>
      </w:pPr>
    </w:p>
    <w:p w14:paraId="1692FD19" w14:textId="77777777" w:rsidR="005626BB" w:rsidRDefault="00000000">
      <w:pPr>
        <w:spacing w:after="37" w:line="259" w:lineRule="auto"/>
        <w:ind w:left="884" w:right="0" w:firstLine="0"/>
        <w:rPr>
          <w:b/>
          <w:sz w:val="36"/>
          <w:szCs w:val="36"/>
        </w:rPr>
      </w:pPr>
      <w:r>
        <w:rPr>
          <w:b/>
          <w:sz w:val="36"/>
          <w:szCs w:val="36"/>
        </w:rPr>
        <w:t>Table 2: Confusion</w:t>
      </w:r>
    </w:p>
    <w:p w14:paraId="20045438" w14:textId="77777777" w:rsidR="005626BB" w:rsidRDefault="005626BB">
      <w:pPr>
        <w:spacing w:after="37" w:line="259" w:lineRule="auto"/>
        <w:ind w:left="884" w:right="0" w:firstLine="0"/>
        <w:rPr>
          <w:b/>
          <w:sz w:val="36"/>
          <w:szCs w:val="36"/>
        </w:rPr>
      </w:pPr>
    </w:p>
    <w:tbl>
      <w:tblPr>
        <w:tblStyle w:val="afffff7"/>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45710986" w14:textId="77777777">
        <w:tc>
          <w:tcPr>
            <w:tcW w:w="3120" w:type="dxa"/>
            <w:shd w:val="clear" w:color="auto" w:fill="999999"/>
            <w:tcMar>
              <w:top w:w="100" w:type="dxa"/>
              <w:left w:w="100" w:type="dxa"/>
              <w:bottom w:w="100" w:type="dxa"/>
              <w:right w:w="100" w:type="dxa"/>
            </w:tcMar>
          </w:tcPr>
          <w:p w14:paraId="611F9B4B"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149579DF" w14:textId="77777777" w:rsidR="005626BB" w:rsidRDefault="00000000">
            <w:pPr>
              <w:widowControl w:val="0"/>
              <w:spacing w:after="0" w:line="240" w:lineRule="auto"/>
              <w:ind w:left="0" w:right="0" w:firstLine="0"/>
              <w:rPr>
                <w:sz w:val="36"/>
                <w:szCs w:val="36"/>
              </w:rPr>
            </w:pPr>
            <w:r>
              <w:rPr>
                <w:sz w:val="36"/>
                <w:szCs w:val="36"/>
              </w:rPr>
              <w:t>M8-UC-2.2</w:t>
            </w:r>
          </w:p>
        </w:tc>
      </w:tr>
      <w:tr w:rsidR="005626BB" w14:paraId="3DFD9A13" w14:textId="77777777">
        <w:tc>
          <w:tcPr>
            <w:tcW w:w="3120" w:type="dxa"/>
            <w:shd w:val="clear" w:color="auto" w:fill="999999"/>
            <w:tcMar>
              <w:top w:w="100" w:type="dxa"/>
              <w:left w:w="100" w:type="dxa"/>
              <w:bottom w:w="100" w:type="dxa"/>
              <w:right w:w="100" w:type="dxa"/>
            </w:tcMar>
          </w:tcPr>
          <w:p w14:paraId="1C872549"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07AE1F90" w14:textId="77777777" w:rsidR="005626BB" w:rsidRDefault="00000000">
            <w:pPr>
              <w:widowControl w:val="0"/>
              <w:spacing w:after="0" w:line="240" w:lineRule="auto"/>
              <w:ind w:left="0" w:right="0" w:firstLine="0"/>
              <w:rPr>
                <w:sz w:val="36"/>
                <w:szCs w:val="36"/>
              </w:rPr>
            </w:pPr>
            <w:r>
              <w:rPr>
                <w:sz w:val="36"/>
                <w:szCs w:val="36"/>
              </w:rPr>
              <w:t>Confusion.</w:t>
            </w:r>
          </w:p>
        </w:tc>
      </w:tr>
      <w:tr w:rsidR="005626BB" w14:paraId="1DDCAAEA" w14:textId="77777777">
        <w:tc>
          <w:tcPr>
            <w:tcW w:w="3120" w:type="dxa"/>
            <w:shd w:val="clear" w:color="auto" w:fill="999999"/>
            <w:tcMar>
              <w:top w:w="100" w:type="dxa"/>
              <w:left w:w="100" w:type="dxa"/>
              <w:bottom w:w="100" w:type="dxa"/>
              <w:right w:w="100" w:type="dxa"/>
            </w:tcMar>
          </w:tcPr>
          <w:p w14:paraId="450C9EAC"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1030092D" w14:textId="77777777" w:rsidR="005626BB" w:rsidRDefault="00000000">
            <w:pPr>
              <w:widowControl w:val="0"/>
              <w:spacing w:after="0" w:line="240" w:lineRule="auto"/>
              <w:ind w:left="0" w:right="0" w:firstLine="0"/>
              <w:rPr>
                <w:sz w:val="36"/>
                <w:szCs w:val="36"/>
              </w:rPr>
            </w:pPr>
            <w:r>
              <w:rPr>
                <w:sz w:val="36"/>
                <w:szCs w:val="36"/>
              </w:rPr>
              <w:t>The system will know if the range of emotions is Confusion.</w:t>
            </w:r>
          </w:p>
        </w:tc>
      </w:tr>
      <w:tr w:rsidR="005626BB" w14:paraId="61D4D57B" w14:textId="77777777">
        <w:tc>
          <w:tcPr>
            <w:tcW w:w="3120" w:type="dxa"/>
            <w:shd w:val="clear" w:color="auto" w:fill="999999"/>
            <w:tcMar>
              <w:top w:w="100" w:type="dxa"/>
              <w:left w:w="100" w:type="dxa"/>
              <w:bottom w:w="100" w:type="dxa"/>
              <w:right w:w="100" w:type="dxa"/>
            </w:tcMar>
          </w:tcPr>
          <w:p w14:paraId="359582E3"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43CB1AED"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18A7FA4C" w14:textId="77777777">
        <w:tc>
          <w:tcPr>
            <w:tcW w:w="3120" w:type="dxa"/>
            <w:shd w:val="clear" w:color="auto" w:fill="999999"/>
            <w:tcMar>
              <w:top w:w="100" w:type="dxa"/>
              <w:left w:w="100" w:type="dxa"/>
              <w:bottom w:w="100" w:type="dxa"/>
              <w:right w:w="100" w:type="dxa"/>
            </w:tcMar>
          </w:tcPr>
          <w:p w14:paraId="3D0EB24A"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77DA9C38" w14:textId="77777777" w:rsidR="005626BB" w:rsidRDefault="00000000">
            <w:pPr>
              <w:widowControl w:val="0"/>
              <w:spacing w:after="0" w:line="240" w:lineRule="auto"/>
              <w:ind w:left="0" w:right="0" w:firstLine="0"/>
              <w:rPr>
                <w:sz w:val="36"/>
                <w:szCs w:val="36"/>
              </w:rPr>
            </w:pPr>
            <w:r>
              <w:rPr>
                <w:sz w:val="36"/>
                <w:szCs w:val="36"/>
              </w:rPr>
              <w:t>The purpose is to know the range of emotions.</w:t>
            </w:r>
          </w:p>
        </w:tc>
      </w:tr>
      <w:tr w:rsidR="005626BB" w14:paraId="2DB6A8A0" w14:textId="77777777">
        <w:tc>
          <w:tcPr>
            <w:tcW w:w="3120" w:type="dxa"/>
            <w:shd w:val="clear" w:color="auto" w:fill="999999"/>
            <w:tcMar>
              <w:top w:w="100" w:type="dxa"/>
              <w:left w:w="100" w:type="dxa"/>
              <w:bottom w:w="100" w:type="dxa"/>
              <w:right w:w="100" w:type="dxa"/>
            </w:tcMar>
          </w:tcPr>
          <w:p w14:paraId="7F39E316"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6AC9CD02" w14:textId="77777777" w:rsidR="005626BB" w:rsidRDefault="00000000">
            <w:pPr>
              <w:widowControl w:val="0"/>
              <w:spacing w:after="0" w:line="240" w:lineRule="auto"/>
              <w:ind w:left="0" w:right="0" w:firstLine="0"/>
              <w:rPr>
                <w:b/>
                <w:sz w:val="36"/>
                <w:szCs w:val="36"/>
              </w:rPr>
            </w:pPr>
            <w:r>
              <w:rPr>
                <w:sz w:val="36"/>
                <w:szCs w:val="36"/>
              </w:rPr>
              <w:t>N/A</w:t>
            </w:r>
          </w:p>
          <w:p w14:paraId="5ACAB60B" w14:textId="77777777" w:rsidR="005626BB" w:rsidRDefault="005626BB">
            <w:pPr>
              <w:widowControl w:val="0"/>
              <w:spacing w:after="0" w:line="240" w:lineRule="auto"/>
              <w:ind w:left="0" w:right="0" w:firstLine="0"/>
              <w:rPr>
                <w:sz w:val="36"/>
                <w:szCs w:val="36"/>
              </w:rPr>
            </w:pPr>
          </w:p>
        </w:tc>
      </w:tr>
      <w:tr w:rsidR="005626BB" w14:paraId="605C9DFA" w14:textId="77777777">
        <w:tc>
          <w:tcPr>
            <w:tcW w:w="3120" w:type="dxa"/>
            <w:shd w:val="clear" w:color="auto" w:fill="999999"/>
            <w:tcMar>
              <w:top w:w="100" w:type="dxa"/>
              <w:left w:w="100" w:type="dxa"/>
              <w:bottom w:w="100" w:type="dxa"/>
              <w:right w:w="100" w:type="dxa"/>
            </w:tcMar>
          </w:tcPr>
          <w:p w14:paraId="536FD9CA"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05030828" w14:textId="77777777" w:rsidR="005626BB" w:rsidRDefault="00000000">
            <w:pPr>
              <w:widowControl w:val="0"/>
              <w:spacing w:after="0" w:line="240" w:lineRule="auto"/>
              <w:ind w:left="0" w:right="0" w:firstLine="0"/>
              <w:rPr>
                <w:sz w:val="36"/>
                <w:szCs w:val="36"/>
              </w:rPr>
            </w:pPr>
            <w:r>
              <w:rPr>
                <w:sz w:val="36"/>
                <w:szCs w:val="36"/>
              </w:rPr>
              <w:t>N/A</w:t>
            </w:r>
          </w:p>
        </w:tc>
      </w:tr>
      <w:tr w:rsidR="005626BB" w14:paraId="46C06863" w14:textId="77777777">
        <w:tc>
          <w:tcPr>
            <w:tcW w:w="3120" w:type="dxa"/>
            <w:shd w:val="clear" w:color="auto" w:fill="999999"/>
            <w:tcMar>
              <w:top w:w="100" w:type="dxa"/>
              <w:left w:w="100" w:type="dxa"/>
              <w:bottom w:w="100" w:type="dxa"/>
              <w:right w:w="100" w:type="dxa"/>
            </w:tcMar>
          </w:tcPr>
          <w:p w14:paraId="5C25698B"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224EDEA7" w14:textId="77777777" w:rsidR="005626BB" w:rsidRDefault="00000000">
            <w:pPr>
              <w:widowControl w:val="0"/>
              <w:spacing w:after="0" w:line="240" w:lineRule="auto"/>
              <w:ind w:left="0" w:right="0" w:firstLine="0"/>
              <w:rPr>
                <w:sz w:val="36"/>
                <w:szCs w:val="36"/>
              </w:rPr>
            </w:pPr>
            <w:r>
              <w:rPr>
                <w:sz w:val="36"/>
                <w:szCs w:val="36"/>
              </w:rPr>
              <w:t>High</w:t>
            </w:r>
          </w:p>
        </w:tc>
      </w:tr>
    </w:tbl>
    <w:p w14:paraId="5E716EE3" w14:textId="77777777" w:rsidR="005626BB" w:rsidRDefault="005626BB">
      <w:pPr>
        <w:spacing w:after="37" w:line="259" w:lineRule="auto"/>
        <w:ind w:left="884" w:right="0" w:firstLine="0"/>
        <w:rPr>
          <w:b/>
          <w:sz w:val="36"/>
          <w:szCs w:val="36"/>
        </w:rPr>
      </w:pPr>
    </w:p>
    <w:p w14:paraId="40B7DAE6" w14:textId="77777777" w:rsidR="005626BB" w:rsidRDefault="00000000">
      <w:pPr>
        <w:spacing w:after="37" w:line="259" w:lineRule="auto"/>
        <w:ind w:left="884" w:right="0" w:firstLine="0"/>
        <w:rPr>
          <w:b/>
          <w:sz w:val="36"/>
          <w:szCs w:val="36"/>
        </w:rPr>
      </w:pPr>
      <w:r>
        <w:rPr>
          <w:b/>
          <w:sz w:val="36"/>
          <w:szCs w:val="36"/>
        </w:rPr>
        <w:t>Table 3: Nostalgia</w:t>
      </w:r>
    </w:p>
    <w:p w14:paraId="68557AA0" w14:textId="77777777" w:rsidR="005626BB" w:rsidRDefault="005626BB">
      <w:pPr>
        <w:spacing w:after="37" w:line="259" w:lineRule="auto"/>
        <w:ind w:left="884" w:right="0" w:firstLine="0"/>
        <w:rPr>
          <w:b/>
          <w:sz w:val="36"/>
          <w:szCs w:val="36"/>
        </w:rPr>
      </w:pPr>
    </w:p>
    <w:tbl>
      <w:tblPr>
        <w:tblStyle w:val="afffff8"/>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34DE0CDA" w14:textId="77777777">
        <w:tc>
          <w:tcPr>
            <w:tcW w:w="3120" w:type="dxa"/>
            <w:shd w:val="clear" w:color="auto" w:fill="999999"/>
            <w:tcMar>
              <w:top w:w="100" w:type="dxa"/>
              <w:left w:w="100" w:type="dxa"/>
              <w:bottom w:w="100" w:type="dxa"/>
              <w:right w:w="100" w:type="dxa"/>
            </w:tcMar>
          </w:tcPr>
          <w:p w14:paraId="324E3A7F"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7E26E2F7" w14:textId="77777777" w:rsidR="005626BB" w:rsidRDefault="00000000">
            <w:pPr>
              <w:widowControl w:val="0"/>
              <w:spacing w:after="0" w:line="240" w:lineRule="auto"/>
              <w:ind w:left="0" w:right="0" w:firstLine="0"/>
              <w:rPr>
                <w:sz w:val="36"/>
                <w:szCs w:val="36"/>
              </w:rPr>
            </w:pPr>
            <w:r>
              <w:rPr>
                <w:sz w:val="36"/>
                <w:szCs w:val="36"/>
              </w:rPr>
              <w:t>M8-UC-2.3</w:t>
            </w:r>
          </w:p>
        </w:tc>
      </w:tr>
      <w:tr w:rsidR="005626BB" w14:paraId="443284EE" w14:textId="77777777">
        <w:tc>
          <w:tcPr>
            <w:tcW w:w="3120" w:type="dxa"/>
            <w:shd w:val="clear" w:color="auto" w:fill="999999"/>
            <w:tcMar>
              <w:top w:w="100" w:type="dxa"/>
              <w:left w:w="100" w:type="dxa"/>
              <w:bottom w:w="100" w:type="dxa"/>
              <w:right w:w="100" w:type="dxa"/>
            </w:tcMar>
          </w:tcPr>
          <w:p w14:paraId="459FC90F"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1DF11154" w14:textId="77777777" w:rsidR="005626BB" w:rsidRDefault="00000000">
            <w:pPr>
              <w:widowControl w:val="0"/>
              <w:spacing w:after="0" w:line="240" w:lineRule="auto"/>
              <w:ind w:left="0" w:right="0" w:firstLine="0"/>
              <w:rPr>
                <w:sz w:val="36"/>
                <w:szCs w:val="36"/>
              </w:rPr>
            </w:pPr>
            <w:r>
              <w:rPr>
                <w:sz w:val="36"/>
                <w:szCs w:val="36"/>
              </w:rPr>
              <w:t>Nostalgia</w:t>
            </w:r>
          </w:p>
        </w:tc>
      </w:tr>
      <w:tr w:rsidR="005626BB" w14:paraId="78EC4446" w14:textId="77777777">
        <w:tc>
          <w:tcPr>
            <w:tcW w:w="3120" w:type="dxa"/>
            <w:shd w:val="clear" w:color="auto" w:fill="999999"/>
            <w:tcMar>
              <w:top w:w="100" w:type="dxa"/>
              <w:left w:w="100" w:type="dxa"/>
              <w:bottom w:w="100" w:type="dxa"/>
              <w:right w:w="100" w:type="dxa"/>
            </w:tcMar>
          </w:tcPr>
          <w:p w14:paraId="612267E4"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7FF86FF7" w14:textId="77777777" w:rsidR="005626BB" w:rsidRDefault="00000000">
            <w:pPr>
              <w:widowControl w:val="0"/>
              <w:spacing w:after="0" w:line="240" w:lineRule="auto"/>
              <w:ind w:left="0" w:right="0" w:firstLine="0"/>
              <w:rPr>
                <w:sz w:val="36"/>
                <w:szCs w:val="36"/>
              </w:rPr>
            </w:pPr>
            <w:r>
              <w:rPr>
                <w:sz w:val="36"/>
                <w:szCs w:val="36"/>
              </w:rPr>
              <w:t>The system will know if the range of emotions is Nostalgia.</w:t>
            </w:r>
          </w:p>
        </w:tc>
      </w:tr>
      <w:tr w:rsidR="005626BB" w14:paraId="5908576E" w14:textId="77777777">
        <w:tc>
          <w:tcPr>
            <w:tcW w:w="3120" w:type="dxa"/>
            <w:shd w:val="clear" w:color="auto" w:fill="999999"/>
            <w:tcMar>
              <w:top w:w="100" w:type="dxa"/>
              <w:left w:w="100" w:type="dxa"/>
              <w:bottom w:w="100" w:type="dxa"/>
              <w:right w:w="100" w:type="dxa"/>
            </w:tcMar>
          </w:tcPr>
          <w:p w14:paraId="1B0420DA"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086D0292"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7FF32C4E" w14:textId="77777777">
        <w:tc>
          <w:tcPr>
            <w:tcW w:w="3120" w:type="dxa"/>
            <w:shd w:val="clear" w:color="auto" w:fill="999999"/>
            <w:tcMar>
              <w:top w:w="100" w:type="dxa"/>
              <w:left w:w="100" w:type="dxa"/>
              <w:bottom w:w="100" w:type="dxa"/>
              <w:right w:w="100" w:type="dxa"/>
            </w:tcMar>
          </w:tcPr>
          <w:p w14:paraId="300F003D"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4A88DF81" w14:textId="77777777" w:rsidR="005626BB" w:rsidRDefault="00000000">
            <w:pPr>
              <w:widowControl w:val="0"/>
              <w:spacing w:after="0" w:line="240" w:lineRule="auto"/>
              <w:ind w:left="0" w:right="0" w:firstLine="0"/>
              <w:rPr>
                <w:sz w:val="36"/>
                <w:szCs w:val="36"/>
              </w:rPr>
            </w:pPr>
            <w:r>
              <w:rPr>
                <w:sz w:val="36"/>
                <w:szCs w:val="36"/>
              </w:rPr>
              <w:t>The purpose is to know the range of emotions.</w:t>
            </w:r>
          </w:p>
        </w:tc>
      </w:tr>
      <w:tr w:rsidR="005626BB" w14:paraId="5EAF9003" w14:textId="77777777">
        <w:tc>
          <w:tcPr>
            <w:tcW w:w="3120" w:type="dxa"/>
            <w:shd w:val="clear" w:color="auto" w:fill="999999"/>
            <w:tcMar>
              <w:top w:w="100" w:type="dxa"/>
              <w:left w:w="100" w:type="dxa"/>
              <w:bottom w:w="100" w:type="dxa"/>
              <w:right w:w="100" w:type="dxa"/>
            </w:tcMar>
          </w:tcPr>
          <w:p w14:paraId="2EF7A160"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6CF6AF39" w14:textId="77777777" w:rsidR="005626BB" w:rsidRDefault="00000000">
            <w:pPr>
              <w:widowControl w:val="0"/>
              <w:spacing w:after="0" w:line="240" w:lineRule="auto"/>
              <w:ind w:left="0" w:right="0" w:firstLine="0"/>
              <w:rPr>
                <w:b/>
                <w:sz w:val="36"/>
                <w:szCs w:val="36"/>
              </w:rPr>
            </w:pPr>
            <w:r>
              <w:rPr>
                <w:sz w:val="36"/>
                <w:szCs w:val="36"/>
              </w:rPr>
              <w:t>N/A</w:t>
            </w:r>
          </w:p>
          <w:p w14:paraId="4EAD0542" w14:textId="77777777" w:rsidR="005626BB" w:rsidRDefault="005626BB">
            <w:pPr>
              <w:widowControl w:val="0"/>
              <w:spacing w:after="0" w:line="240" w:lineRule="auto"/>
              <w:ind w:left="0" w:right="0" w:firstLine="0"/>
              <w:rPr>
                <w:sz w:val="36"/>
                <w:szCs w:val="36"/>
              </w:rPr>
            </w:pPr>
          </w:p>
        </w:tc>
      </w:tr>
      <w:tr w:rsidR="005626BB" w14:paraId="0E3650EE" w14:textId="77777777">
        <w:tc>
          <w:tcPr>
            <w:tcW w:w="3120" w:type="dxa"/>
            <w:shd w:val="clear" w:color="auto" w:fill="999999"/>
            <w:tcMar>
              <w:top w:w="100" w:type="dxa"/>
              <w:left w:w="100" w:type="dxa"/>
              <w:bottom w:w="100" w:type="dxa"/>
              <w:right w:w="100" w:type="dxa"/>
            </w:tcMar>
          </w:tcPr>
          <w:p w14:paraId="1034B788"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51719A39" w14:textId="77777777" w:rsidR="005626BB" w:rsidRDefault="00000000">
            <w:pPr>
              <w:widowControl w:val="0"/>
              <w:spacing w:after="0" w:line="240" w:lineRule="auto"/>
              <w:ind w:left="0" w:right="0" w:firstLine="0"/>
              <w:rPr>
                <w:sz w:val="36"/>
                <w:szCs w:val="36"/>
              </w:rPr>
            </w:pPr>
            <w:r>
              <w:rPr>
                <w:sz w:val="36"/>
                <w:szCs w:val="36"/>
              </w:rPr>
              <w:t>N/A</w:t>
            </w:r>
          </w:p>
        </w:tc>
      </w:tr>
      <w:tr w:rsidR="005626BB" w14:paraId="7EE2CD20" w14:textId="77777777">
        <w:tc>
          <w:tcPr>
            <w:tcW w:w="3120" w:type="dxa"/>
            <w:shd w:val="clear" w:color="auto" w:fill="999999"/>
            <w:tcMar>
              <w:top w:w="100" w:type="dxa"/>
              <w:left w:w="100" w:type="dxa"/>
              <w:bottom w:w="100" w:type="dxa"/>
              <w:right w:w="100" w:type="dxa"/>
            </w:tcMar>
          </w:tcPr>
          <w:p w14:paraId="54CB743B"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1C36D700" w14:textId="77777777" w:rsidR="005626BB" w:rsidRDefault="00000000">
            <w:pPr>
              <w:widowControl w:val="0"/>
              <w:spacing w:after="0" w:line="240" w:lineRule="auto"/>
              <w:ind w:left="0" w:right="0" w:firstLine="0"/>
              <w:rPr>
                <w:sz w:val="36"/>
                <w:szCs w:val="36"/>
              </w:rPr>
            </w:pPr>
            <w:r>
              <w:rPr>
                <w:sz w:val="36"/>
                <w:szCs w:val="36"/>
              </w:rPr>
              <w:t>High</w:t>
            </w:r>
          </w:p>
        </w:tc>
      </w:tr>
    </w:tbl>
    <w:p w14:paraId="5DE43252" w14:textId="77777777" w:rsidR="005626BB" w:rsidRDefault="005626BB">
      <w:pPr>
        <w:spacing w:after="37" w:line="259" w:lineRule="auto"/>
        <w:ind w:left="884" w:right="0" w:firstLine="0"/>
        <w:rPr>
          <w:b/>
          <w:sz w:val="36"/>
          <w:szCs w:val="36"/>
        </w:rPr>
      </w:pPr>
    </w:p>
    <w:p w14:paraId="166B4AA2" w14:textId="77777777" w:rsidR="005626BB" w:rsidRDefault="005626BB">
      <w:pPr>
        <w:spacing w:after="37" w:line="259" w:lineRule="auto"/>
        <w:ind w:left="884" w:right="0" w:firstLine="0"/>
        <w:rPr>
          <w:b/>
          <w:sz w:val="36"/>
          <w:szCs w:val="36"/>
        </w:rPr>
      </w:pPr>
    </w:p>
    <w:p w14:paraId="2D1AF056" w14:textId="77777777" w:rsidR="005626BB" w:rsidRDefault="00000000">
      <w:pPr>
        <w:spacing w:after="37" w:line="259" w:lineRule="auto"/>
        <w:ind w:left="884" w:right="0" w:firstLine="0"/>
        <w:rPr>
          <w:b/>
          <w:sz w:val="36"/>
          <w:szCs w:val="36"/>
        </w:rPr>
      </w:pPr>
      <w:r>
        <w:rPr>
          <w:b/>
          <w:sz w:val="36"/>
          <w:szCs w:val="36"/>
        </w:rPr>
        <w:t>M9-UC-</w:t>
      </w:r>
      <w:proofErr w:type="gramStart"/>
      <w:r>
        <w:rPr>
          <w:b/>
          <w:sz w:val="36"/>
          <w:szCs w:val="36"/>
        </w:rPr>
        <w:t>1:Reminders</w:t>
      </w:r>
      <w:proofErr w:type="gramEnd"/>
    </w:p>
    <w:p w14:paraId="7D82D1A7" w14:textId="77777777" w:rsidR="005626BB" w:rsidRDefault="00000000">
      <w:pPr>
        <w:spacing w:after="37" w:line="259" w:lineRule="auto"/>
        <w:ind w:left="884" w:right="0" w:firstLine="0"/>
        <w:rPr>
          <w:b/>
          <w:sz w:val="36"/>
          <w:szCs w:val="36"/>
        </w:rPr>
      </w:pPr>
      <w:r>
        <w:rPr>
          <w:b/>
          <w:sz w:val="36"/>
          <w:szCs w:val="36"/>
        </w:rPr>
        <w:t>Table 1: Track of task</w:t>
      </w:r>
    </w:p>
    <w:p w14:paraId="1EB1FFA3" w14:textId="77777777" w:rsidR="005626BB" w:rsidRDefault="005626BB">
      <w:pPr>
        <w:spacing w:after="37" w:line="259" w:lineRule="auto"/>
        <w:ind w:left="884" w:right="0" w:firstLine="0"/>
        <w:rPr>
          <w:b/>
          <w:sz w:val="36"/>
          <w:szCs w:val="36"/>
        </w:rPr>
      </w:pPr>
    </w:p>
    <w:tbl>
      <w:tblPr>
        <w:tblStyle w:val="afffff9"/>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70C766CA" w14:textId="77777777">
        <w:tc>
          <w:tcPr>
            <w:tcW w:w="3120" w:type="dxa"/>
            <w:shd w:val="clear" w:color="auto" w:fill="999999"/>
            <w:tcMar>
              <w:top w:w="100" w:type="dxa"/>
              <w:left w:w="100" w:type="dxa"/>
              <w:bottom w:w="100" w:type="dxa"/>
              <w:right w:w="100" w:type="dxa"/>
            </w:tcMar>
          </w:tcPr>
          <w:p w14:paraId="2DA8CF61"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40289ACC" w14:textId="77777777" w:rsidR="005626BB" w:rsidRDefault="00000000">
            <w:pPr>
              <w:widowControl w:val="0"/>
              <w:spacing w:after="0" w:line="240" w:lineRule="auto"/>
              <w:ind w:left="0" w:right="0" w:firstLine="0"/>
              <w:rPr>
                <w:sz w:val="36"/>
                <w:szCs w:val="36"/>
              </w:rPr>
            </w:pPr>
            <w:r>
              <w:rPr>
                <w:sz w:val="36"/>
                <w:szCs w:val="36"/>
              </w:rPr>
              <w:t>M9-UC-1.1</w:t>
            </w:r>
          </w:p>
        </w:tc>
      </w:tr>
      <w:tr w:rsidR="005626BB" w14:paraId="23EDE146" w14:textId="77777777">
        <w:tc>
          <w:tcPr>
            <w:tcW w:w="3120" w:type="dxa"/>
            <w:shd w:val="clear" w:color="auto" w:fill="999999"/>
            <w:tcMar>
              <w:top w:w="100" w:type="dxa"/>
              <w:left w:w="100" w:type="dxa"/>
              <w:bottom w:w="100" w:type="dxa"/>
              <w:right w:w="100" w:type="dxa"/>
            </w:tcMar>
          </w:tcPr>
          <w:p w14:paraId="2CBF35B1"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3E7B86C4" w14:textId="77777777" w:rsidR="005626BB" w:rsidRDefault="00000000">
            <w:pPr>
              <w:widowControl w:val="0"/>
              <w:spacing w:after="0" w:line="240" w:lineRule="auto"/>
              <w:ind w:left="0" w:right="0" w:firstLine="0"/>
              <w:rPr>
                <w:sz w:val="36"/>
                <w:szCs w:val="36"/>
              </w:rPr>
            </w:pPr>
            <w:r>
              <w:rPr>
                <w:sz w:val="36"/>
                <w:szCs w:val="36"/>
              </w:rPr>
              <w:t>Track of task</w:t>
            </w:r>
          </w:p>
        </w:tc>
      </w:tr>
      <w:tr w:rsidR="005626BB" w14:paraId="5A703733" w14:textId="77777777">
        <w:tc>
          <w:tcPr>
            <w:tcW w:w="3120" w:type="dxa"/>
            <w:shd w:val="clear" w:color="auto" w:fill="999999"/>
            <w:tcMar>
              <w:top w:w="100" w:type="dxa"/>
              <w:left w:w="100" w:type="dxa"/>
              <w:bottom w:w="100" w:type="dxa"/>
              <w:right w:w="100" w:type="dxa"/>
            </w:tcMar>
          </w:tcPr>
          <w:p w14:paraId="77E80C9F"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1C3939EF" w14:textId="77777777" w:rsidR="005626BB" w:rsidRDefault="00000000">
            <w:pPr>
              <w:widowControl w:val="0"/>
              <w:spacing w:after="0" w:line="240" w:lineRule="auto"/>
              <w:ind w:left="0" w:right="0" w:firstLine="0"/>
              <w:rPr>
                <w:sz w:val="36"/>
                <w:szCs w:val="36"/>
              </w:rPr>
            </w:pPr>
            <w:r>
              <w:rPr>
                <w:sz w:val="36"/>
                <w:szCs w:val="36"/>
              </w:rPr>
              <w:t>The system will know how early the task should be completed.</w:t>
            </w:r>
          </w:p>
        </w:tc>
      </w:tr>
      <w:tr w:rsidR="005626BB" w14:paraId="4140BC6D" w14:textId="77777777">
        <w:tc>
          <w:tcPr>
            <w:tcW w:w="3120" w:type="dxa"/>
            <w:shd w:val="clear" w:color="auto" w:fill="999999"/>
            <w:tcMar>
              <w:top w:w="100" w:type="dxa"/>
              <w:left w:w="100" w:type="dxa"/>
              <w:bottom w:w="100" w:type="dxa"/>
              <w:right w:w="100" w:type="dxa"/>
            </w:tcMar>
          </w:tcPr>
          <w:p w14:paraId="1E029445"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63FECE64"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5A132C97" w14:textId="77777777">
        <w:tc>
          <w:tcPr>
            <w:tcW w:w="3120" w:type="dxa"/>
            <w:shd w:val="clear" w:color="auto" w:fill="999999"/>
            <w:tcMar>
              <w:top w:w="100" w:type="dxa"/>
              <w:left w:w="100" w:type="dxa"/>
              <w:bottom w:w="100" w:type="dxa"/>
              <w:right w:w="100" w:type="dxa"/>
            </w:tcMar>
          </w:tcPr>
          <w:p w14:paraId="6B89833A"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157C3BEA" w14:textId="77777777" w:rsidR="005626BB" w:rsidRDefault="00000000">
            <w:pPr>
              <w:widowControl w:val="0"/>
              <w:spacing w:after="0" w:line="240" w:lineRule="auto"/>
              <w:ind w:left="0" w:right="0" w:firstLine="0"/>
              <w:rPr>
                <w:sz w:val="36"/>
                <w:szCs w:val="36"/>
              </w:rPr>
            </w:pPr>
            <w:r>
              <w:rPr>
                <w:sz w:val="36"/>
                <w:szCs w:val="36"/>
              </w:rPr>
              <w:t>The purpose is to know the track of tasks as a reminder.</w:t>
            </w:r>
          </w:p>
        </w:tc>
      </w:tr>
      <w:tr w:rsidR="005626BB" w14:paraId="4F6AD4FC" w14:textId="77777777">
        <w:tc>
          <w:tcPr>
            <w:tcW w:w="3120" w:type="dxa"/>
            <w:shd w:val="clear" w:color="auto" w:fill="999999"/>
            <w:tcMar>
              <w:top w:w="100" w:type="dxa"/>
              <w:left w:w="100" w:type="dxa"/>
              <w:bottom w:w="100" w:type="dxa"/>
              <w:right w:w="100" w:type="dxa"/>
            </w:tcMar>
          </w:tcPr>
          <w:p w14:paraId="2CA2799E"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7020774A" w14:textId="77777777" w:rsidR="005626BB" w:rsidRDefault="00000000">
            <w:pPr>
              <w:widowControl w:val="0"/>
              <w:spacing w:after="0" w:line="240" w:lineRule="auto"/>
              <w:ind w:left="0" w:right="0" w:firstLine="0"/>
              <w:rPr>
                <w:b/>
                <w:sz w:val="36"/>
                <w:szCs w:val="36"/>
              </w:rPr>
            </w:pPr>
            <w:r>
              <w:rPr>
                <w:sz w:val="36"/>
                <w:szCs w:val="36"/>
              </w:rPr>
              <w:t>N/A</w:t>
            </w:r>
          </w:p>
          <w:p w14:paraId="288D4A5F" w14:textId="77777777" w:rsidR="005626BB" w:rsidRDefault="005626BB">
            <w:pPr>
              <w:widowControl w:val="0"/>
              <w:spacing w:after="0" w:line="240" w:lineRule="auto"/>
              <w:ind w:left="0" w:right="0" w:firstLine="0"/>
              <w:rPr>
                <w:sz w:val="36"/>
                <w:szCs w:val="36"/>
              </w:rPr>
            </w:pPr>
          </w:p>
        </w:tc>
      </w:tr>
      <w:tr w:rsidR="005626BB" w14:paraId="4AC485A7" w14:textId="77777777">
        <w:tc>
          <w:tcPr>
            <w:tcW w:w="3120" w:type="dxa"/>
            <w:shd w:val="clear" w:color="auto" w:fill="999999"/>
            <w:tcMar>
              <w:top w:w="100" w:type="dxa"/>
              <w:left w:w="100" w:type="dxa"/>
              <w:bottom w:w="100" w:type="dxa"/>
              <w:right w:w="100" w:type="dxa"/>
            </w:tcMar>
          </w:tcPr>
          <w:p w14:paraId="5079A369"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657EC125" w14:textId="77777777" w:rsidR="005626BB" w:rsidRDefault="00000000">
            <w:pPr>
              <w:widowControl w:val="0"/>
              <w:spacing w:after="0" w:line="240" w:lineRule="auto"/>
              <w:ind w:left="0" w:right="0" w:firstLine="0"/>
              <w:rPr>
                <w:sz w:val="36"/>
                <w:szCs w:val="36"/>
              </w:rPr>
            </w:pPr>
            <w:r>
              <w:rPr>
                <w:sz w:val="36"/>
                <w:szCs w:val="36"/>
              </w:rPr>
              <w:t>N/A</w:t>
            </w:r>
          </w:p>
        </w:tc>
      </w:tr>
      <w:tr w:rsidR="005626BB" w14:paraId="278E2048" w14:textId="77777777">
        <w:tc>
          <w:tcPr>
            <w:tcW w:w="3120" w:type="dxa"/>
            <w:shd w:val="clear" w:color="auto" w:fill="999999"/>
            <w:tcMar>
              <w:top w:w="100" w:type="dxa"/>
              <w:left w:w="100" w:type="dxa"/>
              <w:bottom w:w="100" w:type="dxa"/>
              <w:right w:w="100" w:type="dxa"/>
            </w:tcMar>
          </w:tcPr>
          <w:p w14:paraId="70483001"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1C669C7D" w14:textId="77777777" w:rsidR="005626BB" w:rsidRDefault="00000000">
            <w:pPr>
              <w:widowControl w:val="0"/>
              <w:spacing w:after="0" w:line="240" w:lineRule="auto"/>
              <w:ind w:left="0" w:right="0" w:firstLine="0"/>
              <w:rPr>
                <w:sz w:val="36"/>
                <w:szCs w:val="36"/>
              </w:rPr>
            </w:pPr>
            <w:r>
              <w:rPr>
                <w:sz w:val="36"/>
                <w:szCs w:val="36"/>
              </w:rPr>
              <w:t>High</w:t>
            </w:r>
          </w:p>
        </w:tc>
      </w:tr>
    </w:tbl>
    <w:p w14:paraId="12793ED4" w14:textId="77777777" w:rsidR="005626BB" w:rsidRDefault="005626BB">
      <w:pPr>
        <w:spacing w:after="37" w:line="259" w:lineRule="auto"/>
        <w:ind w:left="884" w:right="0" w:firstLine="0"/>
        <w:rPr>
          <w:b/>
          <w:sz w:val="36"/>
          <w:szCs w:val="36"/>
        </w:rPr>
      </w:pPr>
    </w:p>
    <w:p w14:paraId="506C083B" w14:textId="77777777" w:rsidR="005626BB" w:rsidRDefault="00000000">
      <w:pPr>
        <w:spacing w:after="37" w:line="259" w:lineRule="auto"/>
        <w:ind w:left="884" w:right="0" w:firstLine="0"/>
        <w:rPr>
          <w:b/>
          <w:sz w:val="36"/>
          <w:szCs w:val="36"/>
        </w:rPr>
      </w:pPr>
      <w:r>
        <w:rPr>
          <w:b/>
          <w:sz w:val="36"/>
          <w:szCs w:val="36"/>
        </w:rPr>
        <w:t>Table 2: Exercise reminders</w:t>
      </w:r>
    </w:p>
    <w:p w14:paraId="5B84A8A2" w14:textId="77777777" w:rsidR="005626BB" w:rsidRDefault="005626BB">
      <w:pPr>
        <w:spacing w:after="37" w:line="259" w:lineRule="auto"/>
        <w:ind w:left="884" w:right="0" w:firstLine="0"/>
        <w:rPr>
          <w:b/>
          <w:sz w:val="36"/>
          <w:szCs w:val="36"/>
        </w:rPr>
      </w:pPr>
    </w:p>
    <w:tbl>
      <w:tblPr>
        <w:tblStyle w:val="afffffa"/>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78512388" w14:textId="77777777">
        <w:tc>
          <w:tcPr>
            <w:tcW w:w="3120" w:type="dxa"/>
            <w:shd w:val="clear" w:color="auto" w:fill="999999"/>
            <w:tcMar>
              <w:top w:w="100" w:type="dxa"/>
              <w:left w:w="100" w:type="dxa"/>
              <w:bottom w:w="100" w:type="dxa"/>
              <w:right w:w="100" w:type="dxa"/>
            </w:tcMar>
          </w:tcPr>
          <w:p w14:paraId="0B462998"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1DB65E6C" w14:textId="77777777" w:rsidR="005626BB" w:rsidRDefault="00000000">
            <w:pPr>
              <w:widowControl w:val="0"/>
              <w:spacing w:after="0" w:line="240" w:lineRule="auto"/>
              <w:ind w:left="0" w:right="0" w:firstLine="0"/>
              <w:rPr>
                <w:sz w:val="36"/>
                <w:szCs w:val="36"/>
              </w:rPr>
            </w:pPr>
            <w:r>
              <w:rPr>
                <w:sz w:val="36"/>
                <w:szCs w:val="36"/>
              </w:rPr>
              <w:t>M9-UC-1.2</w:t>
            </w:r>
          </w:p>
        </w:tc>
      </w:tr>
      <w:tr w:rsidR="005626BB" w14:paraId="514ABFBF" w14:textId="77777777">
        <w:tc>
          <w:tcPr>
            <w:tcW w:w="3120" w:type="dxa"/>
            <w:shd w:val="clear" w:color="auto" w:fill="999999"/>
            <w:tcMar>
              <w:top w:w="100" w:type="dxa"/>
              <w:left w:w="100" w:type="dxa"/>
              <w:bottom w:w="100" w:type="dxa"/>
              <w:right w:w="100" w:type="dxa"/>
            </w:tcMar>
          </w:tcPr>
          <w:p w14:paraId="5BCD117D"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6524D6A1" w14:textId="77777777" w:rsidR="005626BB" w:rsidRDefault="00000000">
            <w:pPr>
              <w:widowControl w:val="0"/>
              <w:spacing w:after="0" w:line="240" w:lineRule="auto"/>
              <w:ind w:left="0" w:right="0" w:firstLine="0"/>
              <w:rPr>
                <w:sz w:val="36"/>
                <w:szCs w:val="36"/>
              </w:rPr>
            </w:pPr>
            <w:r>
              <w:rPr>
                <w:sz w:val="36"/>
                <w:szCs w:val="36"/>
              </w:rPr>
              <w:t>Exercise Reminders</w:t>
            </w:r>
          </w:p>
        </w:tc>
      </w:tr>
      <w:tr w:rsidR="005626BB" w14:paraId="70637950" w14:textId="77777777">
        <w:tc>
          <w:tcPr>
            <w:tcW w:w="3120" w:type="dxa"/>
            <w:shd w:val="clear" w:color="auto" w:fill="999999"/>
            <w:tcMar>
              <w:top w:w="100" w:type="dxa"/>
              <w:left w:w="100" w:type="dxa"/>
              <w:bottom w:w="100" w:type="dxa"/>
              <w:right w:w="100" w:type="dxa"/>
            </w:tcMar>
          </w:tcPr>
          <w:p w14:paraId="3BAAD363"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237C3E01" w14:textId="77777777" w:rsidR="005626BB" w:rsidRDefault="00000000">
            <w:pPr>
              <w:widowControl w:val="0"/>
              <w:spacing w:after="0" w:line="240" w:lineRule="auto"/>
              <w:ind w:left="0" w:right="0" w:firstLine="0"/>
              <w:rPr>
                <w:sz w:val="36"/>
                <w:szCs w:val="36"/>
              </w:rPr>
            </w:pPr>
            <w:r>
              <w:rPr>
                <w:sz w:val="36"/>
                <w:szCs w:val="36"/>
              </w:rPr>
              <w:t>The system will remind you to exercise.</w:t>
            </w:r>
          </w:p>
        </w:tc>
      </w:tr>
      <w:tr w:rsidR="005626BB" w14:paraId="1E93577C" w14:textId="77777777">
        <w:tc>
          <w:tcPr>
            <w:tcW w:w="3120" w:type="dxa"/>
            <w:shd w:val="clear" w:color="auto" w:fill="999999"/>
            <w:tcMar>
              <w:top w:w="100" w:type="dxa"/>
              <w:left w:w="100" w:type="dxa"/>
              <w:bottom w:w="100" w:type="dxa"/>
              <w:right w:w="100" w:type="dxa"/>
            </w:tcMar>
          </w:tcPr>
          <w:p w14:paraId="3331E0CF"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1B8A2AA9"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06E9F780" w14:textId="77777777">
        <w:tc>
          <w:tcPr>
            <w:tcW w:w="3120" w:type="dxa"/>
            <w:shd w:val="clear" w:color="auto" w:fill="999999"/>
            <w:tcMar>
              <w:top w:w="100" w:type="dxa"/>
              <w:left w:w="100" w:type="dxa"/>
              <w:bottom w:w="100" w:type="dxa"/>
              <w:right w:w="100" w:type="dxa"/>
            </w:tcMar>
          </w:tcPr>
          <w:p w14:paraId="158FEB78"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4D490FA4" w14:textId="77777777" w:rsidR="005626BB" w:rsidRDefault="00000000">
            <w:pPr>
              <w:widowControl w:val="0"/>
              <w:spacing w:after="0" w:line="240" w:lineRule="auto"/>
              <w:ind w:left="0" w:right="0" w:firstLine="0"/>
              <w:rPr>
                <w:sz w:val="36"/>
                <w:szCs w:val="36"/>
              </w:rPr>
            </w:pPr>
            <w:r>
              <w:rPr>
                <w:sz w:val="36"/>
                <w:szCs w:val="36"/>
              </w:rPr>
              <w:t>The purpose is to know the track of tasks as a reminder.</w:t>
            </w:r>
          </w:p>
        </w:tc>
      </w:tr>
      <w:tr w:rsidR="005626BB" w14:paraId="22F2B0B5" w14:textId="77777777">
        <w:tc>
          <w:tcPr>
            <w:tcW w:w="3120" w:type="dxa"/>
            <w:shd w:val="clear" w:color="auto" w:fill="999999"/>
            <w:tcMar>
              <w:top w:w="100" w:type="dxa"/>
              <w:left w:w="100" w:type="dxa"/>
              <w:bottom w:w="100" w:type="dxa"/>
              <w:right w:w="100" w:type="dxa"/>
            </w:tcMar>
          </w:tcPr>
          <w:p w14:paraId="58C892B6"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21B12636" w14:textId="77777777" w:rsidR="005626BB" w:rsidRDefault="00000000">
            <w:pPr>
              <w:widowControl w:val="0"/>
              <w:spacing w:after="0" w:line="240" w:lineRule="auto"/>
              <w:ind w:left="0" w:right="0" w:firstLine="0"/>
              <w:rPr>
                <w:b/>
                <w:sz w:val="36"/>
                <w:szCs w:val="36"/>
              </w:rPr>
            </w:pPr>
            <w:r>
              <w:rPr>
                <w:sz w:val="36"/>
                <w:szCs w:val="36"/>
              </w:rPr>
              <w:t>N/A</w:t>
            </w:r>
          </w:p>
          <w:p w14:paraId="2413B425" w14:textId="77777777" w:rsidR="005626BB" w:rsidRDefault="005626BB">
            <w:pPr>
              <w:widowControl w:val="0"/>
              <w:spacing w:after="0" w:line="240" w:lineRule="auto"/>
              <w:ind w:left="0" w:right="0" w:firstLine="0"/>
              <w:rPr>
                <w:sz w:val="36"/>
                <w:szCs w:val="36"/>
              </w:rPr>
            </w:pPr>
          </w:p>
        </w:tc>
      </w:tr>
      <w:tr w:rsidR="005626BB" w14:paraId="3EBCA780" w14:textId="77777777">
        <w:tc>
          <w:tcPr>
            <w:tcW w:w="3120" w:type="dxa"/>
            <w:shd w:val="clear" w:color="auto" w:fill="999999"/>
            <w:tcMar>
              <w:top w:w="100" w:type="dxa"/>
              <w:left w:w="100" w:type="dxa"/>
              <w:bottom w:w="100" w:type="dxa"/>
              <w:right w:w="100" w:type="dxa"/>
            </w:tcMar>
          </w:tcPr>
          <w:p w14:paraId="5371CB3F"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4F8F1244" w14:textId="77777777" w:rsidR="005626BB" w:rsidRDefault="00000000">
            <w:pPr>
              <w:widowControl w:val="0"/>
              <w:spacing w:after="0" w:line="240" w:lineRule="auto"/>
              <w:ind w:left="0" w:right="0" w:firstLine="0"/>
              <w:rPr>
                <w:sz w:val="36"/>
                <w:szCs w:val="36"/>
              </w:rPr>
            </w:pPr>
            <w:r>
              <w:rPr>
                <w:sz w:val="36"/>
                <w:szCs w:val="36"/>
              </w:rPr>
              <w:t>N/A</w:t>
            </w:r>
          </w:p>
        </w:tc>
      </w:tr>
      <w:tr w:rsidR="005626BB" w14:paraId="18E4FD9E" w14:textId="77777777">
        <w:tc>
          <w:tcPr>
            <w:tcW w:w="3120" w:type="dxa"/>
            <w:shd w:val="clear" w:color="auto" w:fill="999999"/>
            <w:tcMar>
              <w:top w:w="100" w:type="dxa"/>
              <w:left w:w="100" w:type="dxa"/>
              <w:bottom w:w="100" w:type="dxa"/>
              <w:right w:w="100" w:type="dxa"/>
            </w:tcMar>
          </w:tcPr>
          <w:p w14:paraId="6672A972"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57DB7359" w14:textId="77777777" w:rsidR="005626BB" w:rsidRDefault="00000000">
            <w:pPr>
              <w:widowControl w:val="0"/>
              <w:spacing w:after="0" w:line="240" w:lineRule="auto"/>
              <w:ind w:left="0" w:right="0" w:firstLine="0"/>
              <w:rPr>
                <w:sz w:val="36"/>
                <w:szCs w:val="36"/>
              </w:rPr>
            </w:pPr>
            <w:r>
              <w:rPr>
                <w:sz w:val="36"/>
                <w:szCs w:val="36"/>
              </w:rPr>
              <w:t>High</w:t>
            </w:r>
          </w:p>
        </w:tc>
      </w:tr>
    </w:tbl>
    <w:p w14:paraId="23E25989" w14:textId="77777777" w:rsidR="005626BB" w:rsidRDefault="005626BB">
      <w:pPr>
        <w:spacing w:after="37" w:line="259" w:lineRule="auto"/>
        <w:ind w:left="884" w:right="0" w:firstLine="0"/>
        <w:rPr>
          <w:b/>
          <w:sz w:val="36"/>
          <w:szCs w:val="36"/>
        </w:rPr>
      </w:pPr>
    </w:p>
    <w:p w14:paraId="3D91AD05" w14:textId="77777777" w:rsidR="005626BB" w:rsidRDefault="00000000">
      <w:pPr>
        <w:spacing w:after="37" w:line="259" w:lineRule="auto"/>
        <w:ind w:left="884" w:right="0" w:firstLine="0"/>
        <w:rPr>
          <w:b/>
          <w:sz w:val="36"/>
          <w:szCs w:val="36"/>
        </w:rPr>
      </w:pPr>
      <w:r>
        <w:rPr>
          <w:b/>
          <w:sz w:val="36"/>
          <w:szCs w:val="36"/>
        </w:rPr>
        <w:t>M9-UC-</w:t>
      </w:r>
      <w:proofErr w:type="gramStart"/>
      <w:r>
        <w:rPr>
          <w:b/>
          <w:sz w:val="36"/>
          <w:szCs w:val="36"/>
        </w:rPr>
        <w:t>2:Daily</w:t>
      </w:r>
      <w:proofErr w:type="gramEnd"/>
      <w:r>
        <w:rPr>
          <w:b/>
          <w:sz w:val="36"/>
          <w:szCs w:val="36"/>
        </w:rPr>
        <w:t xml:space="preserve"> schedule</w:t>
      </w:r>
    </w:p>
    <w:p w14:paraId="18A760E6" w14:textId="77777777" w:rsidR="005626BB" w:rsidRDefault="00000000">
      <w:pPr>
        <w:spacing w:after="37" w:line="259" w:lineRule="auto"/>
        <w:ind w:left="884" w:right="0" w:firstLine="0"/>
        <w:rPr>
          <w:b/>
          <w:sz w:val="36"/>
          <w:szCs w:val="36"/>
        </w:rPr>
      </w:pPr>
      <w:r>
        <w:rPr>
          <w:b/>
          <w:sz w:val="36"/>
          <w:szCs w:val="36"/>
        </w:rPr>
        <w:t>Table 1: Appointment schedule</w:t>
      </w:r>
    </w:p>
    <w:p w14:paraId="683D275A" w14:textId="77777777" w:rsidR="005626BB" w:rsidRDefault="005626BB">
      <w:pPr>
        <w:spacing w:after="37" w:line="259" w:lineRule="auto"/>
        <w:ind w:left="884" w:right="0" w:firstLine="0"/>
        <w:rPr>
          <w:b/>
          <w:sz w:val="36"/>
          <w:szCs w:val="36"/>
        </w:rPr>
      </w:pPr>
    </w:p>
    <w:tbl>
      <w:tblPr>
        <w:tblStyle w:val="afffffb"/>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66431F66" w14:textId="77777777">
        <w:tc>
          <w:tcPr>
            <w:tcW w:w="3120" w:type="dxa"/>
            <w:shd w:val="clear" w:color="auto" w:fill="999999"/>
            <w:tcMar>
              <w:top w:w="100" w:type="dxa"/>
              <w:left w:w="100" w:type="dxa"/>
              <w:bottom w:w="100" w:type="dxa"/>
              <w:right w:w="100" w:type="dxa"/>
            </w:tcMar>
          </w:tcPr>
          <w:p w14:paraId="0D1B92B2"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75D778D3" w14:textId="77777777" w:rsidR="005626BB" w:rsidRDefault="00000000">
            <w:pPr>
              <w:widowControl w:val="0"/>
              <w:spacing w:after="0" w:line="240" w:lineRule="auto"/>
              <w:ind w:left="0" w:right="0" w:firstLine="0"/>
              <w:rPr>
                <w:sz w:val="36"/>
                <w:szCs w:val="36"/>
              </w:rPr>
            </w:pPr>
            <w:r>
              <w:rPr>
                <w:sz w:val="36"/>
                <w:szCs w:val="36"/>
              </w:rPr>
              <w:t>M9-UC-2.1</w:t>
            </w:r>
          </w:p>
        </w:tc>
      </w:tr>
      <w:tr w:rsidR="005626BB" w14:paraId="27182A32" w14:textId="77777777">
        <w:tc>
          <w:tcPr>
            <w:tcW w:w="3120" w:type="dxa"/>
            <w:shd w:val="clear" w:color="auto" w:fill="999999"/>
            <w:tcMar>
              <w:top w:w="100" w:type="dxa"/>
              <w:left w:w="100" w:type="dxa"/>
              <w:bottom w:w="100" w:type="dxa"/>
              <w:right w:w="100" w:type="dxa"/>
            </w:tcMar>
          </w:tcPr>
          <w:p w14:paraId="381889DC"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206D95CA" w14:textId="77777777" w:rsidR="005626BB" w:rsidRDefault="00000000">
            <w:pPr>
              <w:widowControl w:val="0"/>
              <w:spacing w:after="0" w:line="240" w:lineRule="auto"/>
              <w:ind w:left="0" w:right="0" w:firstLine="0"/>
              <w:rPr>
                <w:sz w:val="36"/>
                <w:szCs w:val="36"/>
              </w:rPr>
            </w:pPr>
            <w:r>
              <w:rPr>
                <w:sz w:val="36"/>
                <w:szCs w:val="36"/>
              </w:rPr>
              <w:t>Appointment schedule</w:t>
            </w:r>
          </w:p>
        </w:tc>
      </w:tr>
      <w:tr w:rsidR="005626BB" w14:paraId="5D29E919" w14:textId="77777777">
        <w:tc>
          <w:tcPr>
            <w:tcW w:w="3120" w:type="dxa"/>
            <w:shd w:val="clear" w:color="auto" w:fill="999999"/>
            <w:tcMar>
              <w:top w:w="100" w:type="dxa"/>
              <w:left w:w="100" w:type="dxa"/>
              <w:bottom w:w="100" w:type="dxa"/>
              <w:right w:w="100" w:type="dxa"/>
            </w:tcMar>
          </w:tcPr>
          <w:p w14:paraId="65178266"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51F272C6" w14:textId="77777777" w:rsidR="005626BB" w:rsidRDefault="00000000">
            <w:pPr>
              <w:widowControl w:val="0"/>
              <w:spacing w:after="0" w:line="240" w:lineRule="auto"/>
              <w:ind w:left="0" w:right="0" w:firstLine="0"/>
              <w:rPr>
                <w:sz w:val="36"/>
                <w:szCs w:val="36"/>
              </w:rPr>
            </w:pPr>
            <w:r>
              <w:rPr>
                <w:sz w:val="36"/>
                <w:szCs w:val="36"/>
              </w:rPr>
              <w:t>The system will give daily tasks and complete them.</w:t>
            </w:r>
          </w:p>
        </w:tc>
      </w:tr>
      <w:tr w:rsidR="005626BB" w14:paraId="2127F067" w14:textId="77777777">
        <w:tc>
          <w:tcPr>
            <w:tcW w:w="3120" w:type="dxa"/>
            <w:shd w:val="clear" w:color="auto" w:fill="999999"/>
            <w:tcMar>
              <w:top w:w="100" w:type="dxa"/>
              <w:left w:w="100" w:type="dxa"/>
              <w:bottom w:w="100" w:type="dxa"/>
              <w:right w:w="100" w:type="dxa"/>
            </w:tcMar>
          </w:tcPr>
          <w:p w14:paraId="2BE055C0"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58466F48"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1ADDB4BD" w14:textId="77777777">
        <w:tc>
          <w:tcPr>
            <w:tcW w:w="3120" w:type="dxa"/>
            <w:shd w:val="clear" w:color="auto" w:fill="999999"/>
            <w:tcMar>
              <w:top w:w="100" w:type="dxa"/>
              <w:left w:w="100" w:type="dxa"/>
              <w:bottom w:w="100" w:type="dxa"/>
              <w:right w:w="100" w:type="dxa"/>
            </w:tcMar>
          </w:tcPr>
          <w:p w14:paraId="143E71B1"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3A9C57B6" w14:textId="77777777" w:rsidR="005626BB" w:rsidRDefault="00000000">
            <w:pPr>
              <w:widowControl w:val="0"/>
              <w:spacing w:after="0" w:line="240" w:lineRule="auto"/>
              <w:ind w:left="0" w:right="0" w:firstLine="0"/>
              <w:rPr>
                <w:sz w:val="36"/>
                <w:szCs w:val="36"/>
              </w:rPr>
            </w:pPr>
            <w:r>
              <w:rPr>
                <w:sz w:val="36"/>
                <w:szCs w:val="36"/>
              </w:rPr>
              <w:t>The purpose is to know the track of tasks as a reminder and a daily schedule is maintained.</w:t>
            </w:r>
          </w:p>
        </w:tc>
      </w:tr>
      <w:tr w:rsidR="005626BB" w14:paraId="708CB017" w14:textId="77777777">
        <w:tc>
          <w:tcPr>
            <w:tcW w:w="3120" w:type="dxa"/>
            <w:shd w:val="clear" w:color="auto" w:fill="999999"/>
            <w:tcMar>
              <w:top w:w="100" w:type="dxa"/>
              <w:left w:w="100" w:type="dxa"/>
              <w:bottom w:w="100" w:type="dxa"/>
              <w:right w:w="100" w:type="dxa"/>
            </w:tcMar>
          </w:tcPr>
          <w:p w14:paraId="466B8569"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25E9E350" w14:textId="77777777" w:rsidR="005626BB" w:rsidRDefault="00000000">
            <w:pPr>
              <w:widowControl w:val="0"/>
              <w:spacing w:after="0" w:line="240" w:lineRule="auto"/>
              <w:ind w:left="0" w:right="0" w:firstLine="0"/>
              <w:rPr>
                <w:b/>
                <w:sz w:val="36"/>
                <w:szCs w:val="36"/>
              </w:rPr>
            </w:pPr>
            <w:r>
              <w:rPr>
                <w:sz w:val="36"/>
                <w:szCs w:val="36"/>
              </w:rPr>
              <w:t>N/A</w:t>
            </w:r>
          </w:p>
          <w:p w14:paraId="18C2498F" w14:textId="77777777" w:rsidR="005626BB" w:rsidRDefault="005626BB">
            <w:pPr>
              <w:widowControl w:val="0"/>
              <w:spacing w:after="0" w:line="240" w:lineRule="auto"/>
              <w:ind w:left="0" w:right="0" w:firstLine="0"/>
              <w:rPr>
                <w:sz w:val="36"/>
                <w:szCs w:val="36"/>
              </w:rPr>
            </w:pPr>
          </w:p>
        </w:tc>
      </w:tr>
      <w:tr w:rsidR="005626BB" w14:paraId="5C3FEDC1" w14:textId="77777777">
        <w:tc>
          <w:tcPr>
            <w:tcW w:w="3120" w:type="dxa"/>
            <w:shd w:val="clear" w:color="auto" w:fill="999999"/>
            <w:tcMar>
              <w:top w:w="100" w:type="dxa"/>
              <w:left w:w="100" w:type="dxa"/>
              <w:bottom w:w="100" w:type="dxa"/>
              <w:right w:w="100" w:type="dxa"/>
            </w:tcMar>
          </w:tcPr>
          <w:p w14:paraId="604C4496"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68F00D6D" w14:textId="77777777" w:rsidR="005626BB" w:rsidRDefault="00000000">
            <w:pPr>
              <w:widowControl w:val="0"/>
              <w:spacing w:after="0" w:line="240" w:lineRule="auto"/>
              <w:ind w:left="0" w:right="0" w:firstLine="0"/>
              <w:rPr>
                <w:sz w:val="36"/>
                <w:szCs w:val="36"/>
              </w:rPr>
            </w:pPr>
            <w:r>
              <w:rPr>
                <w:sz w:val="36"/>
                <w:szCs w:val="36"/>
              </w:rPr>
              <w:t>N/A</w:t>
            </w:r>
          </w:p>
        </w:tc>
      </w:tr>
      <w:tr w:rsidR="005626BB" w14:paraId="4F7E842F" w14:textId="77777777">
        <w:tc>
          <w:tcPr>
            <w:tcW w:w="3120" w:type="dxa"/>
            <w:shd w:val="clear" w:color="auto" w:fill="999999"/>
            <w:tcMar>
              <w:top w:w="100" w:type="dxa"/>
              <w:left w:w="100" w:type="dxa"/>
              <w:bottom w:w="100" w:type="dxa"/>
              <w:right w:w="100" w:type="dxa"/>
            </w:tcMar>
          </w:tcPr>
          <w:p w14:paraId="1B90F92E"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23B41B0D" w14:textId="77777777" w:rsidR="005626BB" w:rsidRDefault="00000000">
            <w:pPr>
              <w:widowControl w:val="0"/>
              <w:spacing w:after="0" w:line="240" w:lineRule="auto"/>
              <w:ind w:left="0" w:right="0" w:firstLine="0"/>
              <w:rPr>
                <w:sz w:val="36"/>
                <w:szCs w:val="36"/>
              </w:rPr>
            </w:pPr>
            <w:r>
              <w:rPr>
                <w:sz w:val="36"/>
                <w:szCs w:val="36"/>
              </w:rPr>
              <w:t>High</w:t>
            </w:r>
          </w:p>
        </w:tc>
      </w:tr>
    </w:tbl>
    <w:p w14:paraId="43A1DD56" w14:textId="77777777" w:rsidR="005626BB" w:rsidRDefault="005626BB">
      <w:pPr>
        <w:spacing w:after="37" w:line="259" w:lineRule="auto"/>
        <w:ind w:left="884" w:right="0" w:firstLine="0"/>
        <w:rPr>
          <w:b/>
          <w:sz w:val="36"/>
          <w:szCs w:val="36"/>
        </w:rPr>
      </w:pPr>
    </w:p>
    <w:p w14:paraId="33B4F30D" w14:textId="77777777" w:rsidR="005626BB" w:rsidRDefault="00000000">
      <w:pPr>
        <w:spacing w:after="37" w:line="259" w:lineRule="auto"/>
        <w:ind w:left="884" w:right="0" w:firstLine="0"/>
        <w:rPr>
          <w:b/>
          <w:sz w:val="36"/>
          <w:szCs w:val="36"/>
        </w:rPr>
      </w:pPr>
      <w:r>
        <w:rPr>
          <w:b/>
          <w:sz w:val="36"/>
          <w:szCs w:val="36"/>
        </w:rPr>
        <w:t>Table 2: Travel</w:t>
      </w:r>
    </w:p>
    <w:p w14:paraId="3FDD0626" w14:textId="77777777" w:rsidR="005626BB" w:rsidRDefault="005626BB">
      <w:pPr>
        <w:spacing w:after="37" w:line="259" w:lineRule="auto"/>
        <w:ind w:left="884" w:right="0" w:firstLine="0"/>
        <w:rPr>
          <w:b/>
          <w:sz w:val="36"/>
          <w:szCs w:val="36"/>
        </w:rPr>
      </w:pPr>
    </w:p>
    <w:tbl>
      <w:tblPr>
        <w:tblStyle w:val="afffffc"/>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5E1B091E" w14:textId="77777777">
        <w:tc>
          <w:tcPr>
            <w:tcW w:w="3120" w:type="dxa"/>
            <w:shd w:val="clear" w:color="auto" w:fill="999999"/>
            <w:tcMar>
              <w:top w:w="100" w:type="dxa"/>
              <w:left w:w="100" w:type="dxa"/>
              <w:bottom w:w="100" w:type="dxa"/>
              <w:right w:w="100" w:type="dxa"/>
            </w:tcMar>
          </w:tcPr>
          <w:p w14:paraId="1D41C423"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7F0E2E81" w14:textId="77777777" w:rsidR="005626BB" w:rsidRDefault="00000000">
            <w:pPr>
              <w:widowControl w:val="0"/>
              <w:spacing w:after="0" w:line="240" w:lineRule="auto"/>
              <w:ind w:left="0" w:right="0" w:firstLine="0"/>
              <w:rPr>
                <w:sz w:val="36"/>
                <w:szCs w:val="36"/>
              </w:rPr>
            </w:pPr>
            <w:r>
              <w:rPr>
                <w:sz w:val="36"/>
                <w:szCs w:val="36"/>
              </w:rPr>
              <w:t>M9-UC-2.2</w:t>
            </w:r>
          </w:p>
        </w:tc>
      </w:tr>
      <w:tr w:rsidR="005626BB" w14:paraId="50E2FF8D" w14:textId="77777777">
        <w:tc>
          <w:tcPr>
            <w:tcW w:w="3120" w:type="dxa"/>
            <w:shd w:val="clear" w:color="auto" w:fill="999999"/>
            <w:tcMar>
              <w:top w:w="100" w:type="dxa"/>
              <w:left w:w="100" w:type="dxa"/>
              <w:bottom w:w="100" w:type="dxa"/>
              <w:right w:w="100" w:type="dxa"/>
            </w:tcMar>
          </w:tcPr>
          <w:p w14:paraId="4E39A049"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13C6E8F0" w14:textId="77777777" w:rsidR="005626BB" w:rsidRDefault="00000000">
            <w:pPr>
              <w:widowControl w:val="0"/>
              <w:spacing w:after="0" w:line="240" w:lineRule="auto"/>
              <w:ind w:left="0" w:right="0" w:firstLine="0"/>
              <w:rPr>
                <w:sz w:val="36"/>
                <w:szCs w:val="36"/>
              </w:rPr>
            </w:pPr>
            <w:r>
              <w:rPr>
                <w:sz w:val="36"/>
                <w:szCs w:val="36"/>
              </w:rPr>
              <w:t>Travel</w:t>
            </w:r>
          </w:p>
        </w:tc>
      </w:tr>
      <w:tr w:rsidR="005626BB" w14:paraId="6994ABCB" w14:textId="77777777">
        <w:tc>
          <w:tcPr>
            <w:tcW w:w="3120" w:type="dxa"/>
            <w:shd w:val="clear" w:color="auto" w:fill="999999"/>
            <w:tcMar>
              <w:top w:w="100" w:type="dxa"/>
              <w:left w:w="100" w:type="dxa"/>
              <w:bottom w:w="100" w:type="dxa"/>
              <w:right w:w="100" w:type="dxa"/>
            </w:tcMar>
          </w:tcPr>
          <w:p w14:paraId="2F729F30"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5B51BB8B" w14:textId="77777777" w:rsidR="005626BB" w:rsidRDefault="00000000">
            <w:pPr>
              <w:widowControl w:val="0"/>
              <w:spacing w:after="0" w:line="240" w:lineRule="auto"/>
              <w:ind w:left="0" w:right="0" w:firstLine="0"/>
              <w:rPr>
                <w:sz w:val="36"/>
                <w:szCs w:val="36"/>
              </w:rPr>
            </w:pPr>
            <w:r>
              <w:rPr>
                <w:sz w:val="36"/>
                <w:szCs w:val="36"/>
              </w:rPr>
              <w:t>The system will know when it is the time to travel.</w:t>
            </w:r>
          </w:p>
        </w:tc>
      </w:tr>
      <w:tr w:rsidR="005626BB" w14:paraId="3369F56A" w14:textId="77777777">
        <w:tc>
          <w:tcPr>
            <w:tcW w:w="3120" w:type="dxa"/>
            <w:shd w:val="clear" w:color="auto" w:fill="999999"/>
            <w:tcMar>
              <w:top w:w="100" w:type="dxa"/>
              <w:left w:w="100" w:type="dxa"/>
              <w:bottom w:w="100" w:type="dxa"/>
              <w:right w:w="100" w:type="dxa"/>
            </w:tcMar>
          </w:tcPr>
          <w:p w14:paraId="078F84F5"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27EC684C"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4B7F2375" w14:textId="77777777">
        <w:tc>
          <w:tcPr>
            <w:tcW w:w="3120" w:type="dxa"/>
            <w:shd w:val="clear" w:color="auto" w:fill="999999"/>
            <w:tcMar>
              <w:top w:w="100" w:type="dxa"/>
              <w:left w:w="100" w:type="dxa"/>
              <w:bottom w:w="100" w:type="dxa"/>
              <w:right w:w="100" w:type="dxa"/>
            </w:tcMar>
          </w:tcPr>
          <w:p w14:paraId="02F8BA21"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1B093691" w14:textId="77777777" w:rsidR="005626BB" w:rsidRDefault="00000000">
            <w:pPr>
              <w:widowControl w:val="0"/>
              <w:spacing w:after="0" w:line="240" w:lineRule="auto"/>
              <w:ind w:left="0" w:right="0" w:firstLine="0"/>
              <w:rPr>
                <w:sz w:val="36"/>
                <w:szCs w:val="36"/>
              </w:rPr>
            </w:pPr>
            <w:r>
              <w:rPr>
                <w:sz w:val="36"/>
                <w:szCs w:val="36"/>
              </w:rPr>
              <w:t>The purpose is to know the track of tasks as a reminder.</w:t>
            </w:r>
          </w:p>
        </w:tc>
      </w:tr>
      <w:tr w:rsidR="005626BB" w14:paraId="233ABD8C" w14:textId="77777777">
        <w:tc>
          <w:tcPr>
            <w:tcW w:w="3120" w:type="dxa"/>
            <w:shd w:val="clear" w:color="auto" w:fill="999999"/>
            <w:tcMar>
              <w:top w:w="100" w:type="dxa"/>
              <w:left w:w="100" w:type="dxa"/>
              <w:bottom w:w="100" w:type="dxa"/>
              <w:right w:w="100" w:type="dxa"/>
            </w:tcMar>
          </w:tcPr>
          <w:p w14:paraId="6780149F"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37A3FECA" w14:textId="77777777" w:rsidR="005626BB" w:rsidRDefault="00000000">
            <w:pPr>
              <w:widowControl w:val="0"/>
              <w:spacing w:after="0" w:line="240" w:lineRule="auto"/>
              <w:ind w:left="0" w:right="0" w:firstLine="0"/>
              <w:rPr>
                <w:b/>
                <w:sz w:val="36"/>
                <w:szCs w:val="36"/>
              </w:rPr>
            </w:pPr>
            <w:r>
              <w:rPr>
                <w:sz w:val="36"/>
                <w:szCs w:val="36"/>
              </w:rPr>
              <w:t>N/A</w:t>
            </w:r>
          </w:p>
          <w:p w14:paraId="29725BDC" w14:textId="77777777" w:rsidR="005626BB" w:rsidRDefault="005626BB">
            <w:pPr>
              <w:widowControl w:val="0"/>
              <w:spacing w:after="0" w:line="240" w:lineRule="auto"/>
              <w:ind w:left="0" w:right="0" w:firstLine="0"/>
              <w:rPr>
                <w:sz w:val="36"/>
                <w:szCs w:val="36"/>
              </w:rPr>
            </w:pPr>
          </w:p>
        </w:tc>
      </w:tr>
      <w:tr w:rsidR="005626BB" w14:paraId="5C89B81B" w14:textId="77777777">
        <w:tc>
          <w:tcPr>
            <w:tcW w:w="3120" w:type="dxa"/>
            <w:shd w:val="clear" w:color="auto" w:fill="999999"/>
            <w:tcMar>
              <w:top w:w="100" w:type="dxa"/>
              <w:left w:w="100" w:type="dxa"/>
              <w:bottom w:w="100" w:type="dxa"/>
              <w:right w:w="100" w:type="dxa"/>
            </w:tcMar>
          </w:tcPr>
          <w:p w14:paraId="1F86674C"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0235945F" w14:textId="77777777" w:rsidR="005626BB" w:rsidRDefault="00000000">
            <w:pPr>
              <w:widowControl w:val="0"/>
              <w:spacing w:after="0" w:line="240" w:lineRule="auto"/>
              <w:ind w:left="0" w:right="0" w:firstLine="0"/>
              <w:rPr>
                <w:sz w:val="36"/>
                <w:szCs w:val="36"/>
              </w:rPr>
            </w:pPr>
            <w:r>
              <w:rPr>
                <w:sz w:val="36"/>
                <w:szCs w:val="36"/>
              </w:rPr>
              <w:t>N/A</w:t>
            </w:r>
          </w:p>
        </w:tc>
      </w:tr>
      <w:tr w:rsidR="005626BB" w14:paraId="27DA1AFE" w14:textId="77777777">
        <w:tc>
          <w:tcPr>
            <w:tcW w:w="3120" w:type="dxa"/>
            <w:shd w:val="clear" w:color="auto" w:fill="999999"/>
            <w:tcMar>
              <w:top w:w="100" w:type="dxa"/>
              <w:left w:w="100" w:type="dxa"/>
              <w:bottom w:w="100" w:type="dxa"/>
              <w:right w:w="100" w:type="dxa"/>
            </w:tcMar>
          </w:tcPr>
          <w:p w14:paraId="2A68DB79"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13B87E83" w14:textId="77777777" w:rsidR="005626BB" w:rsidRDefault="00000000">
            <w:pPr>
              <w:widowControl w:val="0"/>
              <w:spacing w:after="0" w:line="240" w:lineRule="auto"/>
              <w:ind w:left="0" w:right="0" w:firstLine="0"/>
              <w:rPr>
                <w:sz w:val="36"/>
                <w:szCs w:val="36"/>
              </w:rPr>
            </w:pPr>
            <w:r>
              <w:rPr>
                <w:sz w:val="36"/>
                <w:szCs w:val="36"/>
              </w:rPr>
              <w:t>High</w:t>
            </w:r>
          </w:p>
        </w:tc>
      </w:tr>
    </w:tbl>
    <w:p w14:paraId="754A4CF9" w14:textId="77777777" w:rsidR="005626BB" w:rsidRDefault="005626BB">
      <w:pPr>
        <w:spacing w:after="37" w:line="259" w:lineRule="auto"/>
        <w:ind w:left="884" w:right="0" w:firstLine="0"/>
        <w:rPr>
          <w:b/>
          <w:sz w:val="36"/>
          <w:szCs w:val="36"/>
        </w:rPr>
      </w:pPr>
    </w:p>
    <w:p w14:paraId="3E77F055" w14:textId="77777777" w:rsidR="005626BB" w:rsidRDefault="00000000">
      <w:pPr>
        <w:spacing w:after="37" w:line="259" w:lineRule="auto"/>
        <w:ind w:left="884" w:right="0" w:firstLine="0"/>
        <w:rPr>
          <w:b/>
          <w:sz w:val="36"/>
          <w:szCs w:val="36"/>
        </w:rPr>
      </w:pPr>
      <w:r>
        <w:rPr>
          <w:b/>
          <w:sz w:val="36"/>
          <w:szCs w:val="36"/>
        </w:rPr>
        <w:t>M10-UC-1: Tutorials</w:t>
      </w:r>
    </w:p>
    <w:p w14:paraId="1A4BBABB" w14:textId="77777777" w:rsidR="005626BB" w:rsidRDefault="00000000">
      <w:pPr>
        <w:spacing w:after="37" w:line="259" w:lineRule="auto"/>
        <w:ind w:left="884" w:right="0" w:firstLine="0"/>
        <w:rPr>
          <w:b/>
          <w:sz w:val="36"/>
          <w:szCs w:val="36"/>
        </w:rPr>
      </w:pPr>
      <w:r>
        <w:rPr>
          <w:b/>
          <w:sz w:val="36"/>
          <w:szCs w:val="36"/>
        </w:rPr>
        <w:t>Table 1: Learn about coding</w:t>
      </w:r>
    </w:p>
    <w:p w14:paraId="66476735" w14:textId="77777777" w:rsidR="005626BB" w:rsidRDefault="005626BB">
      <w:pPr>
        <w:spacing w:after="37" w:line="259" w:lineRule="auto"/>
        <w:ind w:left="884" w:right="0" w:firstLine="0"/>
        <w:rPr>
          <w:b/>
          <w:sz w:val="36"/>
          <w:szCs w:val="36"/>
        </w:rPr>
      </w:pPr>
    </w:p>
    <w:tbl>
      <w:tblPr>
        <w:tblStyle w:val="afffffd"/>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639EF7E0" w14:textId="77777777">
        <w:tc>
          <w:tcPr>
            <w:tcW w:w="3120" w:type="dxa"/>
            <w:shd w:val="clear" w:color="auto" w:fill="999999"/>
            <w:tcMar>
              <w:top w:w="100" w:type="dxa"/>
              <w:left w:w="100" w:type="dxa"/>
              <w:bottom w:w="100" w:type="dxa"/>
              <w:right w:w="100" w:type="dxa"/>
            </w:tcMar>
          </w:tcPr>
          <w:p w14:paraId="5C4F3CD6"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66DDBCC0" w14:textId="77777777" w:rsidR="005626BB" w:rsidRDefault="00000000">
            <w:pPr>
              <w:widowControl w:val="0"/>
              <w:spacing w:after="0" w:line="240" w:lineRule="auto"/>
              <w:ind w:left="0" w:right="0" w:firstLine="0"/>
              <w:rPr>
                <w:sz w:val="36"/>
                <w:szCs w:val="36"/>
              </w:rPr>
            </w:pPr>
            <w:r>
              <w:rPr>
                <w:sz w:val="36"/>
                <w:szCs w:val="36"/>
              </w:rPr>
              <w:t>M10-UC-1.1</w:t>
            </w:r>
          </w:p>
        </w:tc>
      </w:tr>
      <w:tr w:rsidR="005626BB" w14:paraId="4EAE2ECD" w14:textId="77777777">
        <w:tc>
          <w:tcPr>
            <w:tcW w:w="3120" w:type="dxa"/>
            <w:shd w:val="clear" w:color="auto" w:fill="999999"/>
            <w:tcMar>
              <w:top w:w="100" w:type="dxa"/>
              <w:left w:w="100" w:type="dxa"/>
              <w:bottom w:w="100" w:type="dxa"/>
              <w:right w:w="100" w:type="dxa"/>
            </w:tcMar>
          </w:tcPr>
          <w:p w14:paraId="64983C51"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3F4ED780" w14:textId="77777777" w:rsidR="005626BB" w:rsidRDefault="00000000">
            <w:pPr>
              <w:widowControl w:val="0"/>
              <w:spacing w:after="0" w:line="240" w:lineRule="auto"/>
              <w:ind w:left="0" w:right="0" w:firstLine="0"/>
              <w:rPr>
                <w:sz w:val="36"/>
                <w:szCs w:val="36"/>
              </w:rPr>
            </w:pPr>
            <w:r>
              <w:rPr>
                <w:sz w:val="36"/>
                <w:szCs w:val="36"/>
              </w:rPr>
              <w:t>Learn about coding</w:t>
            </w:r>
          </w:p>
        </w:tc>
      </w:tr>
      <w:tr w:rsidR="005626BB" w14:paraId="1880D353" w14:textId="77777777">
        <w:tc>
          <w:tcPr>
            <w:tcW w:w="3120" w:type="dxa"/>
            <w:shd w:val="clear" w:color="auto" w:fill="999999"/>
            <w:tcMar>
              <w:top w:w="100" w:type="dxa"/>
              <w:left w:w="100" w:type="dxa"/>
              <w:bottom w:w="100" w:type="dxa"/>
              <w:right w:w="100" w:type="dxa"/>
            </w:tcMar>
          </w:tcPr>
          <w:p w14:paraId="0B465E7E"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25A3D075" w14:textId="77777777" w:rsidR="005626BB" w:rsidRDefault="00000000">
            <w:pPr>
              <w:widowControl w:val="0"/>
              <w:spacing w:after="0" w:line="240" w:lineRule="auto"/>
              <w:ind w:left="0" w:right="0" w:firstLine="0"/>
              <w:rPr>
                <w:sz w:val="36"/>
                <w:szCs w:val="36"/>
              </w:rPr>
            </w:pPr>
            <w:r>
              <w:rPr>
                <w:sz w:val="36"/>
                <w:szCs w:val="36"/>
              </w:rPr>
              <w:t>The system will know how to code</w:t>
            </w:r>
          </w:p>
        </w:tc>
      </w:tr>
      <w:tr w:rsidR="005626BB" w14:paraId="17250360" w14:textId="77777777">
        <w:tc>
          <w:tcPr>
            <w:tcW w:w="3120" w:type="dxa"/>
            <w:shd w:val="clear" w:color="auto" w:fill="999999"/>
            <w:tcMar>
              <w:top w:w="100" w:type="dxa"/>
              <w:left w:w="100" w:type="dxa"/>
              <w:bottom w:w="100" w:type="dxa"/>
              <w:right w:w="100" w:type="dxa"/>
            </w:tcMar>
          </w:tcPr>
          <w:p w14:paraId="2137E12F"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77C68D3B"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2E0846AE" w14:textId="77777777">
        <w:tc>
          <w:tcPr>
            <w:tcW w:w="3120" w:type="dxa"/>
            <w:shd w:val="clear" w:color="auto" w:fill="999999"/>
            <w:tcMar>
              <w:top w:w="100" w:type="dxa"/>
              <w:left w:w="100" w:type="dxa"/>
              <w:bottom w:w="100" w:type="dxa"/>
              <w:right w:w="100" w:type="dxa"/>
            </w:tcMar>
          </w:tcPr>
          <w:p w14:paraId="01FF45EE"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392A7CF3" w14:textId="77777777" w:rsidR="005626BB" w:rsidRDefault="00000000">
            <w:pPr>
              <w:widowControl w:val="0"/>
              <w:spacing w:after="0" w:line="240" w:lineRule="auto"/>
              <w:ind w:left="0" w:right="0" w:firstLine="0"/>
              <w:rPr>
                <w:sz w:val="36"/>
                <w:szCs w:val="36"/>
              </w:rPr>
            </w:pPr>
            <w:r>
              <w:rPr>
                <w:sz w:val="36"/>
                <w:szCs w:val="36"/>
              </w:rPr>
              <w:t>The purpose is to know the tutorials on chatbot.</w:t>
            </w:r>
          </w:p>
        </w:tc>
      </w:tr>
      <w:tr w:rsidR="005626BB" w14:paraId="2173F6F3" w14:textId="77777777">
        <w:tc>
          <w:tcPr>
            <w:tcW w:w="3120" w:type="dxa"/>
            <w:shd w:val="clear" w:color="auto" w:fill="999999"/>
            <w:tcMar>
              <w:top w:w="100" w:type="dxa"/>
              <w:left w:w="100" w:type="dxa"/>
              <w:bottom w:w="100" w:type="dxa"/>
              <w:right w:w="100" w:type="dxa"/>
            </w:tcMar>
          </w:tcPr>
          <w:p w14:paraId="0E8C47DF"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36ADF481" w14:textId="77777777" w:rsidR="005626BB" w:rsidRDefault="00000000">
            <w:pPr>
              <w:widowControl w:val="0"/>
              <w:spacing w:after="0" w:line="240" w:lineRule="auto"/>
              <w:ind w:left="0" w:right="0" w:firstLine="0"/>
              <w:rPr>
                <w:b/>
                <w:sz w:val="36"/>
                <w:szCs w:val="36"/>
              </w:rPr>
            </w:pPr>
            <w:r>
              <w:rPr>
                <w:sz w:val="36"/>
                <w:szCs w:val="36"/>
              </w:rPr>
              <w:t>N/A</w:t>
            </w:r>
          </w:p>
          <w:p w14:paraId="4A89BF12" w14:textId="77777777" w:rsidR="005626BB" w:rsidRDefault="005626BB">
            <w:pPr>
              <w:widowControl w:val="0"/>
              <w:spacing w:after="0" w:line="240" w:lineRule="auto"/>
              <w:ind w:left="0" w:right="0" w:firstLine="0"/>
              <w:rPr>
                <w:sz w:val="36"/>
                <w:szCs w:val="36"/>
              </w:rPr>
            </w:pPr>
          </w:p>
        </w:tc>
      </w:tr>
      <w:tr w:rsidR="005626BB" w14:paraId="36835520" w14:textId="77777777">
        <w:tc>
          <w:tcPr>
            <w:tcW w:w="3120" w:type="dxa"/>
            <w:shd w:val="clear" w:color="auto" w:fill="999999"/>
            <w:tcMar>
              <w:top w:w="100" w:type="dxa"/>
              <w:left w:w="100" w:type="dxa"/>
              <w:bottom w:w="100" w:type="dxa"/>
              <w:right w:w="100" w:type="dxa"/>
            </w:tcMar>
          </w:tcPr>
          <w:p w14:paraId="78D580D8"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31BCE3FE" w14:textId="77777777" w:rsidR="005626BB" w:rsidRDefault="00000000">
            <w:pPr>
              <w:widowControl w:val="0"/>
              <w:spacing w:after="0" w:line="240" w:lineRule="auto"/>
              <w:ind w:left="0" w:right="0" w:firstLine="0"/>
              <w:rPr>
                <w:sz w:val="36"/>
                <w:szCs w:val="36"/>
              </w:rPr>
            </w:pPr>
            <w:r>
              <w:rPr>
                <w:sz w:val="36"/>
                <w:szCs w:val="36"/>
              </w:rPr>
              <w:t>N/A</w:t>
            </w:r>
          </w:p>
        </w:tc>
      </w:tr>
      <w:tr w:rsidR="005626BB" w14:paraId="61D1A8B9" w14:textId="77777777">
        <w:tc>
          <w:tcPr>
            <w:tcW w:w="3120" w:type="dxa"/>
            <w:shd w:val="clear" w:color="auto" w:fill="999999"/>
            <w:tcMar>
              <w:top w:w="100" w:type="dxa"/>
              <w:left w:w="100" w:type="dxa"/>
              <w:bottom w:w="100" w:type="dxa"/>
              <w:right w:w="100" w:type="dxa"/>
            </w:tcMar>
          </w:tcPr>
          <w:p w14:paraId="67657BE6"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3B4F0723" w14:textId="77777777" w:rsidR="005626BB" w:rsidRDefault="00000000">
            <w:pPr>
              <w:widowControl w:val="0"/>
              <w:spacing w:after="0" w:line="240" w:lineRule="auto"/>
              <w:ind w:left="0" w:right="0" w:firstLine="0"/>
              <w:rPr>
                <w:sz w:val="36"/>
                <w:szCs w:val="36"/>
              </w:rPr>
            </w:pPr>
            <w:r>
              <w:rPr>
                <w:sz w:val="36"/>
                <w:szCs w:val="36"/>
              </w:rPr>
              <w:t>High</w:t>
            </w:r>
          </w:p>
        </w:tc>
      </w:tr>
    </w:tbl>
    <w:p w14:paraId="4342A756" w14:textId="77777777" w:rsidR="005626BB" w:rsidRDefault="005626BB">
      <w:pPr>
        <w:spacing w:after="37" w:line="259" w:lineRule="auto"/>
        <w:ind w:left="884" w:right="0" w:firstLine="0"/>
        <w:rPr>
          <w:b/>
          <w:sz w:val="36"/>
          <w:szCs w:val="36"/>
        </w:rPr>
      </w:pPr>
    </w:p>
    <w:p w14:paraId="6F1A57D2" w14:textId="77777777" w:rsidR="005626BB" w:rsidRDefault="00000000">
      <w:pPr>
        <w:spacing w:after="37" w:line="259" w:lineRule="auto"/>
        <w:ind w:left="884" w:right="0" w:firstLine="0"/>
        <w:rPr>
          <w:b/>
          <w:sz w:val="36"/>
          <w:szCs w:val="36"/>
        </w:rPr>
      </w:pPr>
      <w:r>
        <w:rPr>
          <w:b/>
          <w:sz w:val="36"/>
          <w:szCs w:val="36"/>
        </w:rPr>
        <w:t>Table 2: Learn about building:</w:t>
      </w:r>
    </w:p>
    <w:p w14:paraId="60A7FB5D" w14:textId="77777777" w:rsidR="005626BB" w:rsidRDefault="005626BB">
      <w:pPr>
        <w:spacing w:after="37" w:line="259" w:lineRule="auto"/>
        <w:ind w:left="884" w:right="0" w:firstLine="0"/>
        <w:rPr>
          <w:b/>
          <w:sz w:val="36"/>
          <w:szCs w:val="36"/>
        </w:rPr>
      </w:pPr>
    </w:p>
    <w:tbl>
      <w:tblPr>
        <w:tblStyle w:val="afffffe"/>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49D395A9" w14:textId="77777777">
        <w:tc>
          <w:tcPr>
            <w:tcW w:w="3120" w:type="dxa"/>
            <w:shd w:val="clear" w:color="auto" w:fill="999999"/>
            <w:tcMar>
              <w:top w:w="100" w:type="dxa"/>
              <w:left w:w="100" w:type="dxa"/>
              <w:bottom w:w="100" w:type="dxa"/>
              <w:right w:w="100" w:type="dxa"/>
            </w:tcMar>
          </w:tcPr>
          <w:p w14:paraId="2763042A"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1CA38FE2" w14:textId="77777777" w:rsidR="005626BB" w:rsidRDefault="00000000">
            <w:pPr>
              <w:widowControl w:val="0"/>
              <w:spacing w:after="0" w:line="240" w:lineRule="auto"/>
              <w:ind w:left="0" w:right="0" w:firstLine="0"/>
              <w:rPr>
                <w:sz w:val="36"/>
                <w:szCs w:val="36"/>
              </w:rPr>
            </w:pPr>
            <w:r>
              <w:rPr>
                <w:sz w:val="36"/>
                <w:szCs w:val="36"/>
              </w:rPr>
              <w:t>M10-UC-1.2</w:t>
            </w:r>
          </w:p>
        </w:tc>
      </w:tr>
      <w:tr w:rsidR="005626BB" w14:paraId="2CD5E0B9" w14:textId="77777777">
        <w:tc>
          <w:tcPr>
            <w:tcW w:w="3120" w:type="dxa"/>
            <w:shd w:val="clear" w:color="auto" w:fill="999999"/>
            <w:tcMar>
              <w:top w:w="100" w:type="dxa"/>
              <w:left w:w="100" w:type="dxa"/>
              <w:bottom w:w="100" w:type="dxa"/>
              <w:right w:w="100" w:type="dxa"/>
            </w:tcMar>
          </w:tcPr>
          <w:p w14:paraId="552155F3"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7AEB3825" w14:textId="77777777" w:rsidR="005626BB" w:rsidRDefault="00000000">
            <w:pPr>
              <w:widowControl w:val="0"/>
              <w:spacing w:after="0" w:line="240" w:lineRule="auto"/>
              <w:ind w:left="0" w:right="0" w:firstLine="0"/>
              <w:rPr>
                <w:sz w:val="36"/>
                <w:szCs w:val="36"/>
              </w:rPr>
            </w:pPr>
            <w:r>
              <w:rPr>
                <w:sz w:val="36"/>
                <w:szCs w:val="36"/>
              </w:rPr>
              <w:t>Learn about building</w:t>
            </w:r>
          </w:p>
        </w:tc>
      </w:tr>
      <w:tr w:rsidR="005626BB" w14:paraId="2C925DEB" w14:textId="77777777">
        <w:tc>
          <w:tcPr>
            <w:tcW w:w="3120" w:type="dxa"/>
            <w:shd w:val="clear" w:color="auto" w:fill="999999"/>
            <w:tcMar>
              <w:top w:w="100" w:type="dxa"/>
              <w:left w:w="100" w:type="dxa"/>
              <w:bottom w:w="100" w:type="dxa"/>
              <w:right w:w="100" w:type="dxa"/>
            </w:tcMar>
          </w:tcPr>
          <w:p w14:paraId="241AE7A9"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3735F8B1" w14:textId="77777777" w:rsidR="005626BB" w:rsidRDefault="00000000">
            <w:pPr>
              <w:widowControl w:val="0"/>
              <w:spacing w:after="0" w:line="240" w:lineRule="auto"/>
              <w:ind w:left="0" w:right="0" w:firstLine="0"/>
              <w:rPr>
                <w:sz w:val="36"/>
                <w:szCs w:val="36"/>
              </w:rPr>
            </w:pPr>
            <w:r>
              <w:rPr>
                <w:sz w:val="36"/>
                <w:szCs w:val="36"/>
              </w:rPr>
              <w:t>The system will know how to build.</w:t>
            </w:r>
          </w:p>
        </w:tc>
      </w:tr>
      <w:tr w:rsidR="005626BB" w14:paraId="563C0D56" w14:textId="77777777">
        <w:tc>
          <w:tcPr>
            <w:tcW w:w="3120" w:type="dxa"/>
            <w:shd w:val="clear" w:color="auto" w:fill="999999"/>
            <w:tcMar>
              <w:top w:w="100" w:type="dxa"/>
              <w:left w:w="100" w:type="dxa"/>
              <w:bottom w:w="100" w:type="dxa"/>
              <w:right w:w="100" w:type="dxa"/>
            </w:tcMar>
          </w:tcPr>
          <w:p w14:paraId="0629BC05"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0A1EAF69"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5C134DB3" w14:textId="77777777">
        <w:tc>
          <w:tcPr>
            <w:tcW w:w="3120" w:type="dxa"/>
            <w:shd w:val="clear" w:color="auto" w:fill="999999"/>
            <w:tcMar>
              <w:top w:w="100" w:type="dxa"/>
              <w:left w:w="100" w:type="dxa"/>
              <w:bottom w:w="100" w:type="dxa"/>
              <w:right w:w="100" w:type="dxa"/>
            </w:tcMar>
          </w:tcPr>
          <w:p w14:paraId="58D86CF0"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01D82515" w14:textId="77777777" w:rsidR="005626BB" w:rsidRDefault="00000000">
            <w:pPr>
              <w:widowControl w:val="0"/>
              <w:spacing w:after="0" w:line="240" w:lineRule="auto"/>
              <w:ind w:left="0" w:right="0" w:firstLine="0"/>
              <w:rPr>
                <w:sz w:val="36"/>
                <w:szCs w:val="36"/>
              </w:rPr>
            </w:pPr>
            <w:r>
              <w:rPr>
                <w:sz w:val="36"/>
                <w:szCs w:val="36"/>
              </w:rPr>
              <w:t>The purpose is to know the tutorials on chatbot.</w:t>
            </w:r>
          </w:p>
        </w:tc>
      </w:tr>
      <w:tr w:rsidR="005626BB" w14:paraId="645E09E2" w14:textId="77777777">
        <w:tc>
          <w:tcPr>
            <w:tcW w:w="3120" w:type="dxa"/>
            <w:shd w:val="clear" w:color="auto" w:fill="999999"/>
            <w:tcMar>
              <w:top w:w="100" w:type="dxa"/>
              <w:left w:w="100" w:type="dxa"/>
              <w:bottom w:w="100" w:type="dxa"/>
              <w:right w:w="100" w:type="dxa"/>
            </w:tcMar>
          </w:tcPr>
          <w:p w14:paraId="6B98B946"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5D089CD4" w14:textId="77777777" w:rsidR="005626BB" w:rsidRDefault="00000000">
            <w:pPr>
              <w:widowControl w:val="0"/>
              <w:spacing w:after="0" w:line="240" w:lineRule="auto"/>
              <w:ind w:left="0" w:right="0" w:firstLine="0"/>
              <w:rPr>
                <w:b/>
                <w:sz w:val="36"/>
                <w:szCs w:val="36"/>
              </w:rPr>
            </w:pPr>
            <w:r>
              <w:rPr>
                <w:sz w:val="36"/>
                <w:szCs w:val="36"/>
              </w:rPr>
              <w:t>N/A</w:t>
            </w:r>
          </w:p>
          <w:p w14:paraId="2E754829" w14:textId="77777777" w:rsidR="005626BB" w:rsidRDefault="005626BB">
            <w:pPr>
              <w:widowControl w:val="0"/>
              <w:spacing w:after="0" w:line="240" w:lineRule="auto"/>
              <w:ind w:left="0" w:right="0" w:firstLine="0"/>
              <w:rPr>
                <w:sz w:val="36"/>
                <w:szCs w:val="36"/>
              </w:rPr>
            </w:pPr>
          </w:p>
        </w:tc>
      </w:tr>
      <w:tr w:rsidR="005626BB" w14:paraId="21763F36" w14:textId="77777777">
        <w:tc>
          <w:tcPr>
            <w:tcW w:w="3120" w:type="dxa"/>
            <w:shd w:val="clear" w:color="auto" w:fill="999999"/>
            <w:tcMar>
              <w:top w:w="100" w:type="dxa"/>
              <w:left w:w="100" w:type="dxa"/>
              <w:bottom w:w="100" w:type="dxa"/>
              <w:right w:w="100" w:type="dxa"/>
            </w:tcMar>
          </w:tcPr>
          <w:p w14:paraId="06AE1DC3"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60B88294" w14:textId="77777777" w:rsidR="005626BB" w:rsidRDefault="00000000">
            <w:pPr>
              <w:widowControl w:val="0"/>
              <w:spacing w:after="0" w:line="240" w:lineRule="auto"/>
              <w:ind w:left="0" w:right="0" w:firstLine="0"/>
              <w:rPr>
                <w:sz w:val="36"/>
                <w:szCs w:val="36"/>
              </w:rPr>
            </w:pPr>
            <w:r>
              <w:rPr>
                <w:sz w:val="36"/>
                <w:szCs w:val="36"/>
              </w:rPr>
              <w:t>N/A</w:t>
            </w:r>
          </w:p>
        </w:tc>
      </w:tr>
      <w:tr w:rsidR="005626BB" w14:paraId="4DF49523" w14:textId="77777777">
        <w:tc>
          <w:tcPr>
            <w:tcW w:w="3120" w:type="dxa"/>
            <w:shd w:val="clear" w:color="auto" w:fill="999999"/>
            <w:tcMar>
              <w:top w:w="100" w:type="dxa"/>
              <w:left w:w="100" w:type="dxa"/>
              <w:bottom w:w="100" w:type="dxa"/>
              <w:right w:w="100" w:type="dxa"/>
            </w:tcMar>
          </w:tcPr>
          <w:p w14:paraId="5063AD1E"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1AF54213" w14:textId="77777777" w:rsidR="005626BB" w:rsidRDefault="00000000">
            <w:pPr>
              <w:widowControl w:val="0"/>
              <w:spacing w:after="0" w:line="240" w:lineRule="auto"/>
              <w:ind w:left="0" w:right="0" w:firstLine="0"/>
              <w:rPr>
                <w:sz w:val="36"/>
                <w:szCs w:val="36"/>
              </w:rPr>
            </w:pPr>
            <w:r>
              <w:rPr>
                <w:sz w:val="36"/>
                <w:szCs w:val="36"/>
              </w:rPr>
              <w:t>High</w:t>
            </w:r>
          </w:p>
        </w:tc>
      </w:tr>
    </w:tbl>
    <w:p w14:paraId="3B0A4F6F" w14:textId="77777777" w:rsidR="005626BB" w:rsidRDefault="005626BB">
      <w:pPr>
        <w:spacing w:after="37" w:line="259" w:lineRule="auto"/>
        <w:ind w:left="884" w:right="0" w:firstLine="0"/>
        <w:rPr>
          <w:b/>
          <w:sz w:val="36"/>
          <w:szCs w:val="36"/>
        </w:rPr>
      </w:pPr>
    </w:p>
    <w:p w14:paraId="1596287F" w14:textId="77777777" w:rsidR="005626BB" w:rsidRDefault="00000000">
      <w:pPr>
        <w:spacing w:after="37" w:line="259" w:lineRule="auto"/>
        <w:ind w:left="884" w:right="0" w:firstLine="0"/>
        <w:rPr>
          <w:b/>
          <w:sz w:val="36"/>
          <w:szCs w:val="36"/>
        </w:rPr>
      </w:pPr>
      <w:r>
        <w:rPr>
          <w:b/>
          <w:sz w:val="36"/>
          <w:szCs w:val="36"/>
        </w:rPr>
        <w:t>M10-UC-2: Report Issues:</w:t>
      </w:r>
    </w:p>
    <w:p w14:paraId="3C9C5B71" w14:textId="77777777" w:rsidR="005626BB" w:rsidRDefault="00000000">
      <w:pPr>
        <w:spacing w:after="37" w:line="259" w:lineRule="auto"/>
        <w:ind w:left="884" w:right="0" w:firstLine="0"/>
        <w:rPr>
          <w:b/>
          <w:sz w:val="36"/>
          <w:szCs w:val="36"/>
        </w:rPr>
      </w:pPr>
      <w:r>
        <w:rPr>
          <w:b/>
          <w:sz w:val="36"/>
          <w:szCs w:val="36"/>
        </w:rPr>
        <w:t xml:space="preserve">Table 1: Lacks Transparency </w:t>
      </w:r>
    </w:p>
    <w:p w14:paraId="556CC695" w14:textId="77777777" w:rsidR="005626BB" w:rsidRDefault="005626BB">
      <w:pPr>
        <w:spacing w:after="37" w:line="259" w:lineRule="auto"/>
        <w:ind w:left="884" w:right="0" w:firstLine="0"/>
        <w:rPr>
          <w:b/>
          <w:sz w:val="36"/>
          <w:szCs w:val="36"/>
        </w:rPr>
      </w:pPr>
    </w:p>
    <w:tbl>
      <w:tblPr>
        <w:tblStyle w:val="affffff"/>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31073437" w14:textId="77777777">
        <w:tc>
          <w:tcPr>
            <w:tcW w:w="3120" w:type="dxa"/>
            <w:shd w:val="clear" w:color="auto" w:fill="999999"/>
            <w:tcMar>
              <w:top w:w="100" w:type="dxa"/>
              <w:left w:w="100" w:type="dxa"/>
              <w:bottom w:w="100" w:type="dxa"/>
              <w:right w:w="100" w:type="dxa"/>
            </w:tcMar>
          </w:tcPr>
          <w:p w14:paraId="490B1560"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493FD625" w14:textId="77777777" w:rsidR="005626BB" w:rsidRDefault="00000000">
            <w:pPr>
              <w:widowControl w:val="0"/>
              <w:spacing w:after="0" w:line="240" w:lineRule="auto"/>
              <w:ind w:left="0" w:right="0" w:firstLine="0"/>
              <w:rPr>
                <w:sz w:val="36"/>
                <w:szCs w:val="36"/>
              </w:rPr>
            </w:pPr>
            <w:r>
              <w:rPr>
                <w:sz w:val="36"/>
                <w:szCs w:val="36"/>
              </w:rPr>
              <w:t>M10-UC-2.1</w:t>
            </w:r>
          </w:p>
        </w:tc>
      </w:tr>
      <w:tr w:rsidR="005626BB" w14:paraId="3C97F9E8" w14:textId="77777777">
        <w:tc>
          <w:tcPr>
            <w:tcW w:w="3120" w:type="dxa"/>
            <w:shd w:val="clear" w:color="auto" w:fill="999999"/>
            <w:tcMar>
              <w:top w:w="100" w:type="dxa"/>
              <w:left w:w="100" w:type="dxa"/>
              <w:bottom w:w="100" w:type="dxa"/>
              <w:right w:w="100" w:type="dxa"/>
            </w:tcMar>
          </w:tcPr>
          <w:p w14:paraId="7C6AF599"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2E5CE3B2" w14:textId="77777777" w:rsidR="005626BB" w:rsidRDefault="00000000">
            <w:pPr>
              <w:widowControl w:val="0"/>
              <w:spacing w:after="0" w:line="240" w:lineRule="auto"/>
              <w:ind w:left="0" w:right="0" w:firstLine="0"/>
              <w:rPr>
                <w:sz w:val="36"/>
                <w:szCs w:val="36"/>
              </w:rPr>
            </w:pPr>
            <w:r>
              <w:rPr>
                <w:sz w:val="36"/>
                <w:szCs w:val="36"/>
              </w:rPr>
              <w:t xml:space="preserve">Lacks transparency </w:t>
            </w:r>
          </w:p>
        </w:tc>
      </w:tr>
      <w:tr w:rsidR="005626BB" w14:paraId="2235ED64" w14:textId="77777777">
        <w:tc>
          <w:tcPr>
            <w:tcW w:w="3120" w:type="dxa"/>
            <w:shd w:val="clear" w:color="auto" w:fill="999999"/>
            <w:tcMar>
              <w:top w:w="100" w:type="dxa"/>
              <w:left w:w="100" w:type="dxa"/>
              <w:bottom w:w="100" w:type="dxa"/>
              <w:right w:w="100" w:type="dxa"/>
            </w:tcMar>
          </w:tcPr>
          <w:p w14:paraId="2D5B15BF"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1A5DF969" w14:textId="77777777" w:rsidR="005626BB" w:rsidRDefault="00000000">
            <w:pPr>
              <w:widowControl w:val="0"/>
              <w:spacing w:after="0" w:line="240" w:lineRule="auto"/>
              <w:ind w:left="0" w:right="0" w:firstLine="0"/>
              <w:rPr>
                <w:sz w:val="36"/>
                <w:szCs w:val="36"/>
              </w:rPr>
            </w:pPr>
            <w:r>
              <w:rPr>
                <w:sz w:val="36"/>
                <w:szCs w:val="36"/>
              </w:rPr>
              <w:t>The system will be reported an issue.</w:t>
            </w:r>
          </w:p>
        </w:tc>
      </w:tr>
      <w:tr w:rsidR="005626BB" w14:paraId="00C4926F" w14:textId="77777777">
        <w:tc>
          <w:tcPr>
            <w:tcW w:w="3120" w:type="dxa"/>
            <w:shd w:val="clear" w:color="auto" w:fill="999999"/>
            <w:tcMar>
              <w:top w:w="100" w:type="dxa"/>
              <w:left w:w="100" w:type="dxa"/>
              <w:bottom w:w="100" w:type="dxa"/>
              <w:right w:w="100" w:type="dxa"/>
            </w:tcMar>
          </w:tcPr>
          <w:p w14:paraId="09E0CA4E"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0FBDD5ED"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07EE695A" w14:textId="77777777">
        <w:tc>
          <w:tcPr>
            <w:tcW w:w="3120" w:type="dxa"/>
            <w:shd w:val="clear" w:color="auto" w:fill="999999"/>
            <w:tcMar>
              <w:top w:w="100" w:type="dxa"/>
              <w:left w:w="100" w:type="dxa"/>
              <w:bottom w:w="100" w:type="dxa"/>
              <w:right w:w="100" w:type="dxa"/>
            </w:tcMar>
          </w:tcPr>
          <w:p w14:paraId="10325BAF"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76F3F441" w14:textId="77777777" w:rsidR="005626BB" w:rsidRDefault="00000000">
            <w:pPr>
              <w:widowControl w:val="0"/>
              <w:spacing w:after="0" w:line="240" w:lineRule="auto"/>
              <w:ind w:left="0" w:right="0" w:firstLine="0"/>
              <w:rPr>
                <w:sz w:val="36"/>
                <w:szCs w:val="36"/>
              </w:rPr>
            </w:pPr>
            <w:r>
              <w:rPr>
                <w:sz w:val="36"/>
                <w:szCs w:val="36"/>
              </w:rPr>
              <w:t>The purpose is to know the issues in chatbot.</w:t>
            </w:r>
          </w:p>
        </w:tc>
      </w:tr>
      <w:tr w:rsidR="005626BB" w14:paraId="19B7F604" w14:textId="77777777">
        <w:tc>
          <w:tcPr>
            <w:tcW w:w="3120" w:type="dxa"/>
            <w:shd w:val="clear" w:color="auto" w:fill="999999"/>
            <w:tcMar>
              <w:top w:w="100" w:type="dxa"/>
              <w:left w:w="100" w:type="dxa"/>
              <w:bottom w:w="100" w:type="dxa"/>
              <w:right w:w="100" w:type="dxa"/>
            </w:tcMar>
          </w:tcPr>
          <w:p w14:paraId="604C43A3"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68CBA8EB" w14:textId="77777777" w:rsidR="005626BB" w:rsidRDefault="00000000">
            <w:pPr>
              <w:widowControl w:val="0"/>
              <w:spacing w:after="0" w:line="240" w:lineRule="auto"/>
              <w:ind w:left="0" w:right="0" w:firstLine="0"/>
              <w:rPr>
                <w:b/>
                <w:sz w:val="36"/>
                <w:szCs w:val="36"/>
              </w:rPr>
            </w:pPr>
            <w:r>
              <w:rPr>
                <w:sz w:val="36"/>
                <w:szCs w:val="36"/>
              </w:rPr>
              <w:t>N/A</w:t>
            </w:r>
          </w:p>
          <w:p w14:paraId="681C1E01" w14:textId="77777777" w:rsidR="005626BB" w:rsidRDefault="005626BB">
            <w:pPr>
              <w:widowControl w:val="0"/>
              <w:spacing w:after="0" w:line="240" w:lineRule="auto"/>
              <w:ind w:left="0" w:right="0" w:firstLine="0"/>
              <w:rPr>
                <w:sz w:val="36"/>
                <w:szCs w:val="36"/>
              </w:rPr>
            </w:pPr>
          </w:p>
        </w:tc>
      </w:tr>
      <w:tr w:rsidR="005626BB" w14:paraId="675F7566" w14:textId="77777777">
        <w:tc>
          <w:tcPr>
            <w:tcW w:w="3120" w:type="dxa"/>
            <w:shd w:val="clear" w:color="auto" w:fill="999999"/>
            <w:tcMar>
              <w:top w:w="100" w:type="dxa"/>
              <w:left w:w="100" w:type="dxa"/>
              <w:bottom w:w="100" w:type="dxa"/>
              <w:right w:w="100" w:type="dxa"/>
            </w:tcMar>
          </w:tcPr>
          <w:p w14:paraId="4165AF46"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7501F6A1" w14:textId="77777777" w:rsidR="005626BB" w:rsidRDefault="00000000">
            <w:pPr>
              <w:widowControl w:val="0"/>
              <w:spacing w:after="0" w:line="240" w:lineRule="auto"/>
              <w:ind w:left="0" w:right="0" w:firstLine="0"/>
              <w:rPr>
                <w:sz w:val="36"/>
                <w:szCs w:val="36"/>
              </w:rPr>
            </w:pPr>
            <w:r>
              <w:rPr>
                <w:sz w:val="36"/>
                <w:szCs w:val="36"/>
              </w:rPr>
              <w:t>N/A</w:t>
            </w:r>
          </w:p>
        </w:tc>
      </w:tr>
      <w:tr w:rsidR="005626BB" w14:paraId="03378DCF" w14:textId="77777777">
        <w:tc>
          <w:tcPr>
            <w:tcW w:w="3120" w:type="dxa"/>
            <w:shd w:val="clear" w:color="auto" w:fill="999999"/>
            <w:tcMar>
              <w:top w:w="100" w:type="dxa"/>
              <w:left w:w="100" w:type="dxa"/>
              <w:bottom w:w="100" w:type="dxa"/>
              <w:right w:w="100" w:type="dxa"/>
            </w:tcMar>
          </w:tcPr>
          <w:p w14:paraId="5427AE15"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114E4847" w14:textId="77777777" w:rsidR="005626BB" w:rsidRDefault="00000000">
            <w:pPr>
              <w:widowControl w:val="0"/>
              <w:spacing w:after="0" w:line="240" w:lineRule="auto"/>
              <w:ind w:left="0" w:right="0" w:firstLine="0"/>
              <w:rPr>
                <w:sz w:val="36"/>
                <w:szCs w:val="36"/>
              </w:rPr>
            </w:pPr>
            <w:r>
              <w:rPr>
                <w:sz w:val="36"/>
                <w:szCs w:val="36"/>
              </w:rPr>
              <w:t>High</w:t>
            </w:r>
          </w:p>
        </w:tc>
      </w:tr>
    </w:tbl>
    <w:p w14:paraId="0547F2A7" w14:textId="77777777" w:rsidR="005626BB" w:rsidRDefault="005626BB">
      <w:pPr>
        <w:spacing w:after="37" w:line="259" w:lineRule="auto"/>
        <w:ind w:left="884" w:right="0" w:firstLine="0"/>
        <w:rPr>
          <w:b/>
          <w:sz w:val="36"/>
          <w:szCs w:val="36"/>
        </w:rPr>
      </w:pPr>
    </w:p>
    <w:p w14:paraId="3434A9D7" w14:textId="77777777" w:rsidR="005626BB" w:rsidRDefault="00000000">
      <w:pPr>
        <w:spacing w:after="37" w:line="259" w:lineRule="auto"/>
        <w:ind w:left="884" w:right="0" w:firstLine="0"/>
        <w:rPr>
          <w:b/>
          <w:sz w:val="36"/>
          <w:szCs w:val="36"/>
        </w:rPr>
      </w:pPr>
      <w:r>
        <w:rPr>
          <w:b/>
          <w:sz w:val="36"/>
          <w:szCs w:val="36"/>
        </w:rPr>
        <w:t>Table 2: Not identifying customers use case</w:t>
      </w:r>
    </w:p>
    <w:p w14:paraId="63647E47" w14:textId="77777777" w:rsidR="005626BB" w:rsidRDefault="005626BB">
      <w:pPr>
        <w:spacing w:after="37" w:line="259" w:lineRule="auto"/>
        <w:ind w:left="884" w:right="0" w:firstLine="0"/>
        <w:rPr>
          <w:b/>
          <w:sz w:val="36"/>
          <w:szCs w:val="36"/>
        </w:rPr>
      </w:pPr>
    </w:p>
    <w:tbl>
      <w:tblPr>
        <w:tblStyle w:val="affffff0"/>
        <w:tblW w:w="9510" w:type="dxa"/>
        <w:tblInd w:w="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90"/>
      </w:tblGrid>
      <w:tr w:rsidR="005626BB" w14:paraId="261E0559" w14:textId="77777777">
        <w:tc>
          <w:tcPr>
            <w:tcW w:w="3120" w:type="dxa"/>
            <w:shd w:val="clear" w:color="auto" w:fill="999999"/>
            <w:tcMar>
              <w:top w:w="100" w:type="dxa"/>
              <w:left w:w="100" w:type="dxa"/>
              <w:bottom w:w="100" w:type="dxa"/>
              <w:right w:w="100" w:type="dxa"/>
            </w:tcMar>
          </w:tcPr>
          <w:p w14:paraId="214D4AF1" w14:textId="77777777" w:rsidR="005626BB" w:rsidRDefault="00000000">
            <w:pPr>
              <w:widowControl w:val="0"/>
              <w:spacing w:after="0" w:line="240" w:lineRule="auto"/>
              <w:ind w:left="0" w:right="0" w:firstLine="0"/>
              <w:rPr>
                <w:b/>
                <w:sz w:val="36"/>
                <w:szCs w:val="36"/>
              </w:rPr>
            </w:pPr>
            <w:r>
              <w:rPr>
                <w:b/>
                <w:sz w:val="36"/>
                <w:szCs w:val="36"/>
              </w:rPr>
              <w:t>Identifier</w:t>
            </w:r>
          </w:p>
        </w:tc>
        <w:tc>
          <w:tcPr>
            <w:tcW w:w="6390" w:type="dxa"/>
            <w:shd w:val="clear" w:color="auto" w:fill="auto"/>
            <w:tcMar>
              <w:top w:w="100" w:type="dxa"/>
              <w:left w:w="100" w:type="dxa"/>
              <w:bottom w:w="100" w:type="dxa"/>
              <w:right w:w="100" w:type="dxa"/>
            </w:tcMar>
          </w:tcPr>
          <w:p w14:paraId="2D40B2F4" w14:textId="77777777" w:rsidR="005626BB" w:rsidRDefault="00000000">
            <w:pPr>
              <w:widowControl w:val="0"/>
              <w:spacing w:after="0" w:line="240" w:lineRule="auto"/>
              <w:ind w:left="0" w:right="0" w:firstLine="0"/>
              <w:rPr>
                <w:sz w:val="36"/>
                <w:szCs w:val="36"/>
              </w:rPr>
            </w:pPr>
            <w:r>
              <w:rPr>
                <w:sz w:val="36"/>
                <w:szCs w:val="36"/>
              </w:rPr>
              <w:t>M10-UC-2.1</w:t>
            </w:r>
          </w:p>
        </w:tc>
      </w:tr>
      <w:tr w:rsidR="005626BB" w14:paraId="1FED710C" w14:textId="77777777">
        <w:tc>
          <w:tcPr>
            <w:tcW w:w="3120" w:type="dxa"/>
            <w:shd w:val="clear" w:color="auto" w:fill="999999"/>
            <w:tcMar>
              <w:top w:w="100" w:type="dxa"/>
              <w:left w:w="100" w:type="dxa"/>
              <w:bottom w:w="100" w:type="dxa"/>
              <w:right w:w="100" w:type="dxa"/>
            </w:tcMar>
          </w:tcPr>
          <w:p w14:paraId="68BFDE7A" w14:textId="77777777" w:rsidR="005626BB" w:rsidRDefault="00000000">
            <w:pPr>
              <w:widowControl w:val="0"/>
              <w:spacing w:after="0" w:line="240" w:lineRule="auto"/>
              <w:ind w:left="0" w:right="0" w:firstLine="0"/>
              <w:rPr>
                <w:b/>
                <w:sz w:val="36"/>
                <w:szCs w:val="36"/>
              </w:rPr>
            </w:pPr>
            <w:r>
              <w:rPr>
                <w:b/>
                <w:sz w:val="36"/>
                <w:szCs w:val="36"/>
              </w:rPr>
              <w:t>Title</w:t>
            </w:r>
          </w:p>
        </w:tc>
        <w:tc>
          <w:tcPr>
            <w:tcW w:w="6390" w:type="dxa"/>
            <w:shd w:val="clear" w:color="auto" w:fill="auto"/>
            <w:tcMar>
              <w:top w:w="100" w:type="dxa"/>
              <w:left w:w="100" w:type="dxa"/>
              <w:bottom w:w="100" w:type="dxa"/>
              <w:right w:w="100" w:type="dxa"/>
            </w:tcMar>
          </w:tcPr>
          <w:p w14:paraId="23C6E289" w14:textId="77777777" w:rsidR="005626BB" w:rsidRDefault="00000000">
            <w:pPr>
              <w:spacing w:after="37" w:line="259" w:lineRule="auto"/>
              <w:ind w:left="0" w:right="0" w:firstLine="0"/>
              <w:rPr>
                <w:sz w:val="36"/>
                <w:szCs w:val="36"/>
              </w:rPr>
            </w:pPr>
            <w:r>
              <w:rPr>
                <w:sz w:val="36"/>
                <w:szCs w:val="36"/>
              </w:rPr>
              <w:t>Not identifying customers use case</w:t>
            </w:r>
          </w:p>
        </w:tc>
      </w:tr>
      <w:tr w:rsidR="005626BB" w14:paraId="5EEE590E" w14:textId="77777777">
        <w:tc>
          <w:tcPr>
            <w:tcW w:w="3120" w:type="dxa"/>
            <w:shd w:val="clear" w:color="auto" w:fill="999999"/>
            <w:tcMar>
              <w:top w:w="100" w:type="dxa"/>
              <w:left w:w="100" w:type="dxa"/>
              <w:bottom w:w="100" w:type="dxa"/>
              <w:right w:w="100" w:type="dxa"/>
            </w:tcMar>
          </w:tcPr>
          <w:p w14:paraId="73169393" w14:textId="77777777" w:rsidR="005626BB" w:rsidRDefault="00000000">
            <w:pPr>
              <w:widowControl w:val="0"/>
              <w:spacing w:after="0" w:line="240" w:lineRule="auto"/>
              <w:ind w:left="0" w:right="0" w:firstLine="0"/>
              <w:rPr>
                <w:b/>
                <w:sz w:val="36"/>
                <w:szCs w:val="36"/>
              </w:rPr>
            </w:pPr>
            <w:r>
              <w:rPr>
                <w:b/>
                <w:sz w:val="36"/>
                <w:szCs w:val="36"/>
              </w:rPr>
              <w:t>Requirement</w:t>
            </w:r>
          </w:p>
        </w:tc>
        <w:tc>
          <w:tcPr>
            <w:tcW w:w="6390" w:type="dxa"/>
            <w:shd w:val="clear" w:color="auto" w:fill="auto"/>
            <w:tcMar>
              <w:top w:w="100" w:type="dxa"/>
              <w:left w:w="100" w:type="dxa"/>
              <w:bottom w:w="100" w:type="dxa"/>
              <w:right w:w="100" w:type="dxa"/>
            </w:tcMar>
          </w:tcPr>
          <w:p w14:paraId="442873C6" w14:textId="77777777" w:rsidR="005626BB" w:rsidRDefault="00000000">
            <w:pPr>
              <w:widowControl w:val="0"/>
              <w:spacing w:after="0" w:line="240" w:lineRule="auto"/>
              <w:ind w:left="0" w:right="0" w:firstLine="0"/>
              <w:rPr>
                <w:sz w:val="36"/>
                <w:szCs w:val="36"/>
              </w:rPr>
            </w:pPr>
            <w:r>
              <w:rPr>
                <w:sz w:val="36"/>
                <w:szCs w:val="36"/>
              </w:rPr>
              <w:t>The system will be reported an issue.</w:t>
            </w:r>
          </w:p>
        </w:tc>
      </w:tr>
      <w:tr w:rsidR="005626BB" w14:paraId="7C1104C6" w14:textId="77777777">
        <w:tc>
          <w:tcPr>
            <w:tcW w:w="3120" w:type="dxa"/>
            <w:shd w:val="clear" w:color="auto" w:fill="999999"/>
            <w:tcMar>
              <w:top w:w="100" w:type="dxa"/>
              <w:left w:w="100" w:type="dxa"/>
              <w:bottom w:w="100" w:type="dxa"/>
              <w:right w:w="100" w:type="dxa"/>
            </w:tcMar>
          </w:tcPr>
          <w:p w14:paraId="78DB5E07" w14:textId="77777777" w:rsidR="005626BB" w:rsidRDefault="00000000">
            <w:pPr>
              <w:widowControl w:val="0"/>
              <w:spacing w:after="0" w:line="240" w:lineRule="auto"/>
              <w:ind w:left="0" w:right="0" w:firstLine="0"/>
              <w:rPr>
                <w:b/>
                <w:sz w:val="36"/>
                <w:szCs w:val="36"/>
              </w:rPr>
            </w:pPr>
            <w:r>
              <w:rPr>
                <w:b/>
                <w:sz w:val="36"/>
                <w:szCs w:val="36"/>
              </w:rPr>
              <w:t xml:space="preserve">Source </w:t>
            </w:r>
          </w:p>
        </w:tc>
        <w:tc>
          <w:tcPr>
            <w:tcW w:w="6390" w:type="dxa"/>
            <w:shd w:val="clear" w:color="auto" w:fill="auto"/>
            <w:tcMar>
              <w:top w:w="100" w:type="dxa"/>
              <w:left w:w="100" w:type="dxa"/>
              <w:bottom w:w="100" w:type="dxa"/>
              <w:right w:w="100" w:type="dxa"/>
            </w:tcMar>
          </w:tcPr>
          <w:p w14:paraId="12B31A9F" w14:textId="77777777" w:rsidR="005626BB" w:rsidRDefault="00000000">
            <w:pPr>
              <w:widowControl w:val="0"/>
              <w:spacing w:after="0" w:line="240" w:lineRule="auto"/>
              <w:ind w:left="0" w:right="0" w:firstLine="0"/>
              <w:rPr>
                <w:sz w:val="36"/>
                <w:szCs w:val="36"/>
              </w:rPr>
            </w:pPr>
            <w:r>
              <w:rPr>
                <w:sz w:val="36"/>
                <w:szCs w:val="36"/>
              </w:rPr>
              <w:t>Haleema Saadia</w:t>
            </w:r>
          </w:p>
        </w:tc>
      </w:tr>
      <w:tr w:rsidR="005626BB" w14:paraId="4A690104" w14:textId="77777777">
        <w:tc>
          <w:tcPr>
            <w:tcW w:w="3120" w:type="dxa"/>
            <w:shd w:val="clear" w:color="auto" w:fill="999999"/>
            <w:tcMar>
              <w:top w:w="100" w:type="dxa"/>
              <w:left w:w="100" w:type="dxa"/>
              <w:bottom w:w="100" w:type="dxa"/>
              <w:right w:w="100" w:type="dxa"/>
            </w:tcMar>
          </w:tcPr>
          <w:p w14:paraId="33F116EB" w14:textId="77777777" w:rsidR="005626BB" w:rsidRDefault="00000000">
            <w:pPr>
              <w:widowControl w:val="0"/>
              <w:spacing w:after="0" w:line="240" w:lineRule="auto"/>
              <w:ind w:left="0" w:right="0" w:firstLine="0"/>
              <w:rPr>
                <w:b/>
                <w:sz w:val="36"/>
                <w:szCs w:val="36"/>
              </w:rPr>
            </w:pPr>
            <w:r>
              <w:rPr>
                <w:b/>
                <w:sz w:val="36"/>
                <w:szCs w:val="36"/>
              </w:rPr>
              <w:t>Rationale</w:t>
            </w:r>
          </w:p>
        </w:tc>
        <w:tc>
          <w:tcPr>
            <w:tcW w:w="6390" w:type="dxa"/>
            <w:shd w:val="clear" w:color="auto" w:fill="auto"/>
            <w:tcMar>
              <w:top w:w="100" w:type="dxa"/>
              <w:left w:w="100" w:type="dxa"/>
              <w:bottom w:w="100" w:type="dxa"/>
              <w:right w:w="100" w:type="dxa"/>
            </w:tcMar>
          </w:tcPr>
          <w:p w14:paraId="4308F9EE" w14:textId="77777777" w:rsidR="005626BB" w:rsidRDefault="00000000">
            <w:pPr>
              <w:widowControl w:val="0"/>
              <w:spacing w:after="0" w:line="240" w:lineRule="auto"/>
              <w:ind w:left="0" w:right="0" w:firstLine="0"/>
              <w:rPr>
                <w:sz w:val="36"/>
                <w:szCs w:val="36"/>
              </w:rPr>
            </w:pPr>
            <w:r>
              <w:rPr>
                <w:sz w:val="36"/>
                <w:szCs w:val="36"/>
              </w:rPr>
              <w:t>The purpose is to know the issues in chatbot.</w:t>
            </w:r>
          </w:p>
        </w:tc>
      </w:tr>
      <w:tr w:rsidR="005626BB" w14:paraId="4F2C7891" w14:textId="77777777">
        <w:tc>
          <w:tcPr>
            <w:tcW w:w="3120" w:type="dxa"/>
            <w:shd w:val="clear" w:color="auto" w:fill="999999"/>
            <w:tcMar>
              <w:top w:w="100" w:type="dxa"/>
              <w:left w:w="100" w:type="dxa"/>
              <w:bottom w:w="100" w:type="dxa"/>
              <w:right w:w="100" w:type="dxa"/>
            </w:tcMar>
          </w:tcPr>
          <w:p w14:paraId="3958E353" w14:textId="77777777" w:rsidR="005626BB" w:rsidRDefault="00000000">
            <w:pPr>
              <w:widowControl w:val="0"/>
              <w:spacing w:after="0" w:line="240" w:lineRule="auto"/>
              <w:ind w:left="0" w:right="0" w:firstLine="0"/>
              <w:rPr>
                <w:b/>
                <w:sz w:val="36"/>
                <w:szCs w:val="36"/>
              </w:rPr>
            </w:pPr>
            <w:r>
              <w:rPr>
                <w:b/>
                <w:sz w:val="36"/>
                <w:szCs w:val="36"/>
              </w:rPr>
              <w:t>Business Rule</w:t>
            </w:r>
          </w:p>
        </w:tc>
        <w:tc>
          <w:tcPr>
            <w:tcW w:w="6390" w:type="dxa"/>
            <w:shd w:val="clear" w:color="auto" w:fill="auto"/>
            <w:tcMar>
              <w:top w:w="100" w:type="dxa"/>
              <w:left w:w="100" w:type="dxa"/>
              <w:bottom w:w="100" w:type="dxa"/>
              <w:right w:w="100" w:type="dxa"/>
            </w:tcMar>
          </w:tcPr>
          <w:p w14:paraId="2215BE12" w14:textId="77777777" w:rsidR="005626BB" w:rsidRDefault="00000000">
            <w:pPr>
              <w:widowControl w:val="0"/>
              <w:spacing w:after="0" w:line="240" w:lineRule="auto"/>
              <w:ind w:left="0" w:right="0" w:firstLine="0"/>
              <w:rPr>
                <w:b/>
                <w:sz w:val="36"/>
                <w:szCs w:val="36"/>
              </w:rPr>
            </w:pPr>
            <w:r>
              <w:rPr>
                <w:sz w:val="36"/>
                <w:szCs w:val="36"/>
              </w:rPr>
              <w:t>N/A</w:t>
            </w:r>
          </w:p>
          <w:p w14:paraId="372986FD" w14:textId="77777777" w:rsidR="005626BB" w:rsidRDefault="005626BB">
            <w:pPr>
              <w:widowControl w:val="0"/>
              <w:spacing w:after="0" w:line="240" w:lineRule="auto"/>
              <w:ind w:left="0" w:right="0" w:firstLine="0"/>
              <w:rPr>
                <w:sz w:val="36"/>
                <w:szCs w:val="36"/>
              </w:rPr>
            </w:pPr>
          </w:p>
        </w:tc>
      </w:tr>
      <w:tr w:rsidR="005626BB" w14:paraId="0849F6CE" w14:textId="77777777">
        <w:tc>
          <w:tcPr>
            <w:tcW w:w="3120" w:type="dxa"/>
            <w:shd w:val="clear" w:color="auto" w:fill="999999"/>
            <w:tcMar>
              <w:top w:w="100" w:type="dxa"/>
              <w:left w:w="100" w:type="dxa"/>
              <w:bottom w:w="100" w:type="dxa"/>
              <w:right w:w="100" w:type="dxa"/>
            </w:tcMar>
          </w:tcPr>
          <w:p w14:paraId="781A38A6" w14:textId="77777777" w:rsidR="005626BB" w:rsidRDefault="00000000">
            <w:pPr>
              <w:widowControl w:val="0"/>
              <w:spacing w:after="0" w:line="240" w:lineRule="auto"/>
              <w:ind w:left="0" w:right="0" w:firstLine="0"/>
              <w:rPr>
                <w:b/>
                <w:sz w:val="36"/>
                <w:szCs w:val="36"/>
              </w:rPr>
            </w:pPr>
            <w:r>
              <w:rPr>
                <w:b/>
                <w:sz w:val="36"/>
                <w:szCs w:val="36"/>
              </w:rPr>
              <w:t>Dependencies</w:t>
            </w:r>
          </w:p>
        </w:tc>
        <w:tc>
          <w:tcPr>
            <w:tcW w:w="6390" w:type="dxa"/>
            <w:shd w:val="clear" w:color="auto" w:fill="auto"/>
            <w:tcMar>
              <w:top w:w="100" w:type="dxa"/>
              <w:left w:w="100" w:type="dxa"/>
              <w:bottom w:w="100" w:type="dxa"/>
              <w:right w:w="100" w:type="dxa"/>
            </w:tcMar>
          </w:tcPr>
          <w:p w14:paraId="20FC40AD" w14:textId="77777777" w:rsidR="005626BB" w:rsidRDefault="00000000">
            <w:pPr>
              <w:widowControl w:val="0"/>
              <w:spacing w:after="0" w:line="240" w:lineRule="auto"/>
              <w:ind w:left="0" w:right="0" w:firstLine="0"/>
              <w:rPr>
                <w:sz w:val="36"/>
                <w:szCs w:val="36"/>
              </w:rPr>
            </w:pPr>
            <w:r>
              <w:rPr>
                <w:sz w:val="36"/>
                <w:szCs w:val="36"/>
              </w:rPr>
              <w:t>N/A</w:t>
            </w:r>
          </w:p>
        </w:tc>
      </w:tr>
      <w:tr w:rsidR="005626BB" w14:paraId="5CB6720D" w14:textId="77777777">
        <w:tc>
          <w:tcPr>
            <w:tcW w:w="3120" w:type="dxa"/>
            <w:shd w:val="clear" w:color="auto" w:fill="999999"/>
            <w:tcMar>
              <w:top w:w="100" w:type="dxa"/>
              <w:left w:w="100" w:type="dxa"/>
              <w:bottom w:w="100" w:type="dxa"/>
              <w:right w:w="100" w:type="dxa"/>
            </w:tcMar>
          </w:tcPr>
          <w:p w14:paraId="188DFB07" w14:textId="77777777" w:rsidR="005626BB" w:rsidRDefault="00000000">
            <w:pPr>
              <w:widowControl w:val="0"/>
              <w:spacing w:after="0" w:line="240" w:lineRule="auto"/>
              <w:ind w:left="0" w:right="0" w:firstLine="0"/>
              <w:rPr>
                <w:b/>
                <w:sz w:val="36"/>
                <w:szCs w:val="36"/>
              </w:rPr>
            </w:pPr>
            <w:r>
              <w:rPr>
                <w:b/>
                <w:sz w:val="36"/>
                <w:szCs w:val="36"/>
              </w:rPr>
              <w:t>Priority</w:t>
            </w:r>
          </w:p>
        </w:tc>
        <w:tc>
          <w:tcPr>
            <w:tcW w:w="6390" w:type="dxa"/>
            <w:shd w:val="clear" w:color="auto" w:fill="auto"/>
            <w:tcMar>
              <w:top w:w="100" w:type="dxa"/>
              <w:left w:w="100" w:type="dxa"/>
              <w:bottom w:w="100" w:type="dxa"/>
              <w:right w:w="100" w:type="dxa"/>
            </w:tcMar>
          </w:tcPr>
          <w:p w14:paraId="19E40C3E" w14:textId="77777777" w:rsidR="005626BB" w:rsidRDefault="00000000">
            <w:pPr>
              <w:widowControl w:val="0"/>
              <w:spacing w:after="0" w:line="240" w:lineRule="auto"/>
              <w:ind w:left="0" w:right="0" w:firstLine="0"/>
              <w:rPr>
                <w:sz w:val="36"/>
                <w:szCs w:val="36"/>
              </w:rPr>
            </w:pPr>
            <w:r>
              <w:rPr>
                <w:sz w:val="36"/>
                <w:szCs w:val="36"/>
              </w:rPr>
              <w:t>High</w:t>
            </w:r>
          </w:p>
        </w:tc>
      </w:tr>
    </w:tbl>
    <w:p w14:paraId="5E423A28" w14:textId="77777777" w:rsidR="005626BB" w:rsidRDefault="005626BB">
      <w:pPr>
        <w:spacing w:after="37" w:line="259" w:lineRule="auto"/>
        <w:ind w:left="884" w:right="0" w:firstLine="0"/>
        <w:rPr>
          <w:b/>
          <w:sz w:val="36"/>
          <w:szCs w:val="36"/>
        </w:rPr>
      </w:pPr>
    </w:p>
    <w:p w14:paraId="2DBDFDC7" w14:textId="77777777" w:rsidR="005626BB" w:rsidRDefault="005626BB">
      <w:pPr>
        <w:spacing w:after="37" w:line="259" w:lineRule="auto"/>
        <w:ind w:left="884" w:right="0" w:firstLine="0"/>
        <w:rPr>
          <w:b/>
          <w:sz w:val="36"/>
          <w:szCs w:val="36"/>
        </w:rPr>
      </w:pPr>
    </w:p>
    <w:p w14:paraId="6CBD8EB0" w14:textId="77777777" w:rsidR="005626BB" w:rsidRDefault="005626BB">
      <w:pPr>
        <w:spacing w:after="37" w:line="259" w:lineRule="auto"/>
        <w:ind w:left="884" w:right="0" w:firstLine="0"/>
        <w:rPr>
          <w:b/>
          <w:sz w:val="36"/>
          <w:szCs w:val="36"/>
        </w:rPr>
      </w:pPr>
    </w:p>
    <w:p w14:paraId="3F17D625" w14:textId="77777777" w:rsidR="005626BB" w:rsidRDefault="005626BB">
      <w:pPr>
        <w:spacing w:after="37" w:line="259" w:lineRule="auto"/>
        <w:ind w:left="884" w:right="0" w:firstLine="0"/>
        <w:rPr>
          <w:b/>
          <w:sz w:val="36"/>
          <w:szCs w:val="36"/>
        </w:rPr>
      </w:pPr>
    </w:p>
    <w:p w14:paraId="107F2BFA" w14:textId="77777777" w:rsidR="005626BB" w:rsidRDefault="005626BB">
      <w:pPr>
        <w:spacing w:after="37" w:line="259" w:lineRule="auto"/>
        <w:ind w:left="884" w:right="0" w:firstLine="0"/>
        <w:rPr>
          <w:b/>
          <w:sz w:val="36"/>
          <w:szCs w:val="36"/>
        </w:rPr>
      </w:pPr>
    </w:p>
    <w:p w14:paraId="79C6C3D3" w14:textId="77777777" w:rsidR="005626BB" w:rsidRDefault="005626BB">
      <w:pPr>
        <w:spacing w:after="37" w:line="259" w:lineRule="auto"/>
        <w:ind w:left="0" w:right="0" w:firstLine="0"/>
        <w:rPr>
          <w:b/>
          <w:sz w:val="36"/>
          <w:szCs w:val="36"/>
        </w:rPr>
      </w:pPr>
    </w:p>
    <w:p w14:paraId="595363B9" w14:textId="77777777" w:rsidR="005626BB" w:rsidRDefault="00000000">
      <w:pPr>
        <w:pStyle w:val="Heading1"/>
        <w:numPr>
          <w:ilvl w:val="0"/>
          <w:numId w:val="5"/>
        </w:numPr>
        <w:ind w:left="868" w:hanging="432"/>
      </w:pPr>
      <w:bookmarkStart w:id="51" w:name="_heading=h.4i7ojhp" w:colFirst="0" w:colLast="0"/>
      <w:bookmarkEnd w:id="51"/>
      <w:r>
        <w:t xml:space="preserve">Non-Functional Requirements </w:t>
      </w:r>
    </w:p>
    <w:p w14:paraId="6F25839A" w14:textId="77777777" w:rsidR="005626BB" w:rsidRDefault="00000000">
      <w:pPr>
        <w:ind w:left="446" w:right="44" w:firstLine="7"/>
      </w:pPr>
      <w:r>
        <w:t xml:space="preserve">This section specifies nonfunctional requirements other than constraints, which are recorded in section 2.3, and external interface requirements, which will appear in section 7. These quality requirements should be specific, quantitative, and verifiable. Chapter 14 “beyond functionality” presents more information about these quality attribute requirements and many examples. The following are some examples of documenting guidelines.  </w:t>
      </w:r>
    </w:p>
    <w:tbl>
      <w:tblPr>
        <w:tblStyle w:val="affffff1"/>
        <w:tblW w:w="9938" w:type="dxa"/>
        <w:tblInd w:w="451" w:type="dxa"/>
        <w:tblLayout w:type="fixed"/>
        <w:tblLook w:val="0400" w:firstRow="0" w:lastRow="0" w:firstColumn="0" w:lastColumn="0" w:noHBand="0" w:noVBand="1"/>
      </w:tblPr>
      <w:tblGrid>
        <w:gridCol w:w="2266"/>
        <w:gridCol w:w="6532"/>
        <w:gridCol w:w="1140"/>
      </w:tblGrid>
      <w:tr w:rsidR="005626BB" w14:paraId="008539B4" w14:textId="77777777">
        <w:trPr>
          <w:trHeight w:val="276"/>
        </w:trPr>
        <w:tc>
          <w:tcPr>
            <w:tcW w:w="9938" w:type="dxa"/>
            <w:gridSpan w:val="3"/>
            <w:tcBorders>
              <w:top w:val="nil"/>
              <w:left w:val="nil"/>
              <w:bottom w:val="nil"/>
              <w:right w:val="nil"/>
            </w:tcBorders>
            <w:shd w:val="clear" w:color="auto" w:fill="FFFF00"/>
          </w:tcPr>
          <w:p w14:paraId="0D368B28" w14:textId="77777777" w:rsidR="005626BB" w:rsidRDefault="00000000">
            <w:pPr>
              <w:spacing w:after="0" w:line="259" w:lineRule="auto"/>
              <w:ind w:left="0" w:right="-2" w:firstLine="0"/>
            </w:pPr>
            <w:r>
              <w:rPr>
                <w:color w:val="FF0000"/>
              </w:rPr>
              <w:t xml:space="preserve">Write down all non-functional requirements which will be applicable to your proposed system. that will </w:t>
            </w:r>
          </w:p>
        </w:tc>
      </w:tr>
      <w:tr w:rsidR="005626BB" w14:paraId="624B23A9" w14:textId="77777777">
        <w:trPr>
          <w:trHeight w:val="276"/>
        </w:trPr>
        <w:tc>
          <w:tcPr>
            <w:tcW w:w="8798" w:type="dxa"/>
            <w:gridSpan w:val="2"/>
            <w:tcBorders>
              <w:top w:val="nil"/>
              <w:left w:val="nil"/>
              <w:bottom w:val="nil"/>
              <w:right w:val="nil"/>
            </w:tcBorders>
            <w:shd w:val="clear" w:color="auto" w:fill="FFFF00"/>
          </w:tcPr>
          <w:p w14:paraId="12035C66" w14:textId="77777777" w:rsidR="005626BB" w:rsidRDefault="00000000">
            <w:pPr>
              <w:spacing w:after="0" w:line="259" w:lineRule="auto"/>
              <w:ind w:left="0" w:right="0" w:firstLine="0"/>
            </w:pPr>
            <w:r>
              <w:rPr>
                <w:color w:val="FF0000"/>
              </w:rPr>
              <w:t>be used for project development. Also quantify these non-functional requirements properly.</w:t>
            </w:r>
          </w:p>
        </w:tc>
        <w:tc>
          <w:tcPr>
            <w:tcW w:w="1140" w:type="dxa"/>
            <w:vMerge w:val="restart"/>
            <w:tcBorders>
              <w:top w:val="nil"/>
              <w:left w:val="nil"/>
              <w:bottom w:val="nil"/>
              <w:right w:val="nil"/>
            </w:tcBorders>
          </w:tcPr>
          <w:p w14:paraId="25FC7CC4" w14:textId="77777777" w:rsidR="005626BB" w:rsidRDefault="00000000">
            <w:pPr>
              <w:spacing w:after="0" w:line="259" w:lineRule="auto"/>
              <w:ind w:left="0" w:right="0" w:firstLine="0"/>
            </w:pPr>
            <w:r>
              <w:rPr>
                <w:color w:val="FF0000"/>
              </w:rPr>
              <w:t xml:space="preserve">  </w:t>
            </w:r>
          </w:p>
        </w:tc>
      </w:tr>
      <w:tr w:rsidR="005626BB" w14:paraId="05AB83BD" w14:textId="77777777">
        <w:trPr>
          <w:trHeight w:val="276"/>
        </w:trPr>
        <w:tc>
          <w:tcPr>
            <w:tcW w:w="2266" w:type="dxa"/>
            <w:tcBorders>
              <w:top w:val="nil"/>
              <w:left w:val="nil"/>
              <w:bottom w:val="nil"/>
              <w:right w:val="nil"/>
            </w:tcBorders>
            <w:shd w:val="clear" w:color="auto" w:fill="FFFF00"/>
          </w:tcPr>
          <w:p w14:paraId="77A3F248" w14:textId="77777777" w:rsidR="005626BB" w:rsidRDefault="00000000">
            <w:pPr>
              <w:spacing w:after="0" w:line="259" w:lineRule="auto"/>
              <w:ind w:left="0" w:right="0" w:firstLine="0"/>
            </w:pPr>
            <w:r>
              <w:rPr>
                <w:color w:val="FF0000"/>
              </w:rPr>
              <w:t>(Usually 3-5 sentences)</w:t>
            </w:r>
          </w:p>
        </w:tc>
        <w:tc>
          <w:tcPr>
            <w:tcW w:w="6532" w:type="dxa"/>
            <w:tcBorders>
              <w:top w:val="nil"/>
              <w:left w:val="nil"/>
              <w:bottom w:val="nil"/>
              <w:right w:val="nil"/>
            </w:tcBorders>
          </w:tcPr>
          <w:p w14:paraId="67929B41" w14:textId="77777777" w:rsidR="005626BB" w:rsidRDefault="00000000">
            <w:pPr>
              <w:spacing w:after="0" w:line="259" w:lineRule="auto"/>
              <w:ind w:left="0" w:right="0" w:firstLine="0"/>
            </w:pPr>
            <w:r>
              <w:rPr>
                <w:color w:val="FF0000"/>
              </w:rPr>
              <w:t xml:space="preserve"> </w:t>
            </w:r>
          </w:p>
        </w:tc>
        <w:tc>
          <w:tcPr>
            <w:tcW w:w="1140" w:type="dxa"/>
            <w:vMerge/>
            <w:tcBorders>
              <w:top w:val="nil"/>
              <w:left w:val="nil"/>
              <w:bottom w:val="nil"/>
              <w:right w:val="nil"/>
            </w:tcBorders>
          </w:tcPr>
          <w:p w14:paraId="7E5B0A6A" w14:textId="77777777" w:rsidR="005626BB" w:rsidRDefault="005626BB">
            <w:pPr>
              <w:widowControl w:val="0"/>
              <w:pBdr>
                <w:top w:val="nil"/>
                <w:left w:val="nil"/>
                <w:bottom w:val="nil"/>
                <w:right w:val="nil"/>
                <w:between w:val="nil"/>
              </w:pBdr>
              <w:spacing w:after="0" w:line="276" w:lineRule="auto"/>
              <w:ind w:left="0" w:right="0" w:firstLine="0"/>
            </w:pPr>
          </w:p>
        </w:tc>
      </w:tr>
    </w:tbl>
    <w:p w14:paraId="1FE9AD9F" w14:textId="77777777" w:rsidR="005626BB" w:rsidRDefault="00000000">
      <w:pPr>
        <w:spacing w:after="0" w:line="259" w:lineRule="auto"/>
        <w:ind w:left="451" w:right="0" w:firstLine="0"/>
      </w:pPr>
      <w:r>
        <w:t xml:space="preserve"> </w:t>
      </w:r>
    </w:p>
    <w:p w14:paraId="62B67CEF" w14:textId="77777777" w:rsidR="005626BB" w:rsidRDefault="00000000">
      <w:pPr>
        <w:spacing w:after="18" w:line="259" w:lineRule="auto"/>
        <w:ind w:left="451" w:right="0" w:firstLine="0"/>
      </w:pPr>
      <w:r>
        <w:t xml:space="preserve"> </w:t>
      </w:r>
    </w:p>
    <w:p w14:paraId="0DE3C44E" w14:textId="77777777" w:rsidR="005626BB" w:rsidRDefault="00000000">
      <w:pPr>
        <w:pStyle w:val="Heading2"/>
        <w:numPr>
          <w:ilvl w:val="1"/>
          <w:numId w:val="5"/>
        </w:numPr>
        <w:ind w:left="931" w:right="0" w:hanging="495"/>
      </w:pPr>
      <w:bookmarkStart w:id="52" w:name="_heading=h.2xcytpi" w:colFirst="0" w:colLast="0"/>
      <w:bookmarkEnd w:id="52"/>
      <w:r>
        <w:t xml:space="preserve">Reliability  </w:t>
      </w:r>
    </w:p>
    <w:p w14:paraId="75EE91E4" w14:textId="77777777" w:rsidR="005626BB" w:rsidRDefault="00000000">
      <w:pPr>
        <w:ind w:left="446" w:right="44" w:firstLine="7"/>
      </w:pPr>
      <w:r>
        <w:t xml:space="preserve">When compared to other applications, this </w:t>
      </w:r>
      <w:proofErr w:type="spellStart"/>
      <w:r>
        <w:t>programme</w:t>
      </w:r>
      <w:proofErr w:type="spellEnd"/>
      <w:r>
        <w:t xml:space="preserve"> is 98% accurate and dependable. If the </w:t>
      </w:r>
      <w:proofErr w:type="spellStart"/>
      <w:r>
        <w:t>programme</w:t>
      </w:r>
      <w:proofErr w:type="spellEnd"/>
      <w:r>
        <w:t xml:space="preserve"> is malfunctioning and down due to some failure, the failure will be replied to in no more than five hours with the goal of quickly resolving the problem.</w:t>
      </w:r>
    </w:p>
    <w:p w14:paraId="5C5FC273" w14:textId="77777777" w:rsidR="005626BB" w:rsidRDefault="00000000">
      <w:pPr>
        <w:ind w:left="446" w:right="44" w:firstLine="7"/>
      </w:pPr>
      <w:r>
        <w:t>Approximately two to three defects per thousand lines of code could be present. As soon as they are discovered, these bugs are fixed.</w:t>
      </w:r>
    </w:p>
    <w:p w14:paraId="60B3A1E6" w14:textId="77777777" w:rsidR="005626BB" w:rsidRDefault="00000000">
      <w:pPr>
        <w:ind w:left="446" w:right="44" w:firstLine="7"/>
      </w:pPr>
      <w:r>
        <w:t xml:space="preserve"> </w:t>
      </w:r>
    </w:p>
    <w:p w14:paraId="6656D283" w14:textId="77777777" w:rsidR="005626BB" w:rsidRDefault="005626BB">
      <w:pPr>
        <w:ind w:left="446" w:right="44" w:firstLine="7"/>
      </w:pPr>
    </w:p>
    <w:p w14:paraId="2BD6E340" w14:textId="77777777" w:rsidR="005626BB" w:rsidRDefault="00000000">
      <w:pPr>
        <w:spacing w:after="18" w:line="259" w:lineRule="auto"/>
        <w:ind w:left="451" w:right="0" w:firstLine="0"/>
      </w:pPr>
      <w:r>
        <w:t xml:space="preserve"> </w:t>
      </w:r>
    </w:p>
    <w:p w14:paraId="6DD8EB29" w14:textId="77777777" w:rsidR="005626BB" w:rsidRDefault="00000000">
      <w:pPr>
        <w:pStyle w:val="Heading2"/>
        <w:numPr>
          <w:ilvl w:val="1"/>
          <w:numId w:val="5"/>
        </w:numPr>
        <w:ind w:left="931" w:right="0" w:hanging="495"/>
      </w:pPr>
      <w:bookmarkStart w:id="53" w:name="_heading=h.1ci93xb" w:colFirst="0" w:colLast="0"/>
      <w:bookmarkEnd w:id="53"/>
      <w:r>
        <w:t xml:space="preserve">Usability </w:t>
      </w:r>
    </w:p>
    <w:p w14:paraId="35C266BA" w14:textId="77777777" w:rsidR="005626BB" w:rsidRDefault="00000000">
      <w:pPr>
        <w:ind w:left="446" w:right="44" w:firstLine="7"/>
      </w:pPr>
      <w:r>
        <w:t>Practice Period</w:t>
      </w:r>
    </w:p>
    <w:p w14:paraId="7DEBB785" w14:textId="77777777" w:rsidR="005626BB" w:rsidRDefault="00000000">
      <w:pPr>
        <w:ind w:left="446" w:right="44" w:firstLine="7"/>
      </w:pPr>
      <w:r>
        <w:t>A typical user can use the app for no more than 10 minutes.</w:t>
      </w:r>
    </w:p>
    <w:p w14:paraId="56EC743B" w14:textId="77777777" w:rsidR="005626BB" w:rsidRDefault="00000000">
      <w:pPr>
        <w:ind w:left="446" w:right="44" w:firstLine="7"/>
      </w:pPr>
      <w:r>
        <w:t xml:space="preserve">Level of difficulty </w:t>
      </w:r>
      <w:proofErr w:type="gramStart"/>
      <w:r>
        <w:t>The</w:t>
      </w:r>
      <w:proofErr w:type="gramEnd"/>
      <w:r>
        <w:t xml:space="preserve"> application has an intuitive GUI and is simple to use.</w:t>
      </w:r>
    </w:p>
    <w:p w14:paraId="4833F2A5" w14:textId="77777777" w:rsidR="005626BB" w:rsidRDefault="00000000">
      <w:pPr>
        <w:ind w:left="446" w:right="44" w:firstLine="7"/>
      </w:pPr>
      <w:r>
        <w:rPr>
          <w:i/>
        </w:rPr>
        <w:t xml:space="preserve">. </w:t>
      </w:r>
    </w:p>
    <w:p w14:paraId="0BF07D69" w14:textId="77777777" w:rsidR="005626BB" w:rsidRDefault="00000000">
      <w:pPr>
        <w:spacing w:after="0" w:line="259" w:lineRule="auto"/>
        <w:ind w:left="723" w:right="0" w:firstLine="0"/>
      </w:pPr>
      <w:r>
        <w:rPr>
          <w:sz w:val="28"/>
          <w:szCs w:val="28"/>
        </w:rPr>
        <w:t xml:space="preserve"> </w:t>
      </w:r>
    </w:p>
    <w:p w14:paraId="2407D3FA" w14:textId="77777777" w:rsidR="005626BB" w:rsidRDefault="00000000">
      <w:pPr>
        <w:pStyle w:val="Heading2"/>
        <w:numPr>
          <w:ilvl w:val="1"/>
          <w:numId w:val="5"/>
        </w:numPr>
        <w:ind w:left="931" w:right="0" w:hanging="495"/>
      </w:pPr>
      <w:bookmarkStart w:id="54" w:name="_heading=h.3whwml4" w:colFirst="0" w:colLast="0"/>
      <w:bookmarkEnd w:id="54"/>
      <w:r>
        <w:t xml:space="preserve"> Performance </w:t>
      </w:r>
    </w:p>
    <w:p w14:paraId="5B5BE573" w14:textId="77777777" w:rsidR="005626BB" w:rsidRDefault="00000000">
      <w:pPr>
        <w:shd w:val="clear" w:color="auto" w:fill="FFFFFF"/>
        <w:spacing w:after="60" w:line="259" w:lineRule="auto"/>
        <w:ind w:left="0" w:right="0" w:firstLine="0"/>
        <w:rPr>
          <w:color w:val="202124"/>
        </w:rPr>
      </w:pPr>
      <w:r>
        <w:rPr>
          <w:rFonts w:ascii="Arial" w:eastAsia="Arial" w:hAnsi="Arial" w:cs="Arial"/>
          <w:i/>
          <w:color w:val="202124"/>
        </w:rPr>
        <w:t xml:space="preserve">      </w:t>
      </w:r>
      <w:r>
        <w:rPr>
          <w:color w:val="202124"/>
        </w:rPr>
        <w:t xml:space="preserve">    Our AI chatbot </w:t>
      </w:r>
      <w:proofErr w:type="spellStart"/>
      <w:r>
        <w:rPr>
          <w:color w:val="202124"/>
        </w:rPr>
        <w:t>Xotron</w:t>
      </w:r>
      <w:proofErr w:type="spellEnd"/>
      <w:r>
        <w:rPr>
          <w:color w:val="202124"/>
        </w:rPr>
        <w:t xml:space="preserve"> has high performance. It effectively talks to the user about daily life </w:t>
      </w:r>
      <w:proofErr w:type="gramStart"/>
      <w:r>
        <w:rPr>
          <w:color w:val="202124"/>
        </w:rPr>
        <w:t xml:space="preserve">things,   </w:t>
      </w:r>
      <w:proofErr w:type="gramEnd"/>
      <w:r>
        <w:rPr>
          <w:color w:val="202124"/>
        </w:rPr>
        <w:t xml:space="preserve"> also keeping a check on the users health. Chatbots performance can be measured by Goal Completion Rate. Conversation Starter </w:t>
      </w:r>
      <w:proofErr w:type="spellStart"/>
      <w:r>
        <w:rPr>
          <w:color w:val="202124"/>
        </w:rPr>
        <w:t>Messages.Health</w:t>
      </w:r>
      <w:proofErr w:type="spellEnd"/>
      <w:r>
        <w:rPr>
          <w:color w:val="202124"/>
        </w:rPr>
        <w:t xml:space="preserve"> updates. Bot intent analytics. Bot Messages. New Users. Total Users. Active Users. </w:t>
      </w:r>
      <w:proofErr w:type="spellStart"/>
      <w:r>
        <w:rPr>
          <w:color w:val="202124"/>
        </w:rPr>
        <w:t>Xotron</w:t>
      </w:r>
      <w:proofErr w:type="spellEnd"/>
      <w:r>
        <w:rPr>
          <w:color w:val="202124"/>
        </w:rPr>
        <w:t xml:space="preserve"> is a very easy to use friendly bot. It saves time and money. We use chatbot analytics, </w:t>
      </w:r>
      <w:r>
        <w:rPr>
          <w:color w:val="202124"/>
          <w:highlight w:val="white"/>
        </w:rPr>
        <w:t>by using chatbot analytics, you can identify the queries your business receives over live chat.</w:t>
      </w:r>
    </w:p>
    <w:p w14:paraId="6F7E5F7D" w14:textId="77777777" w:rsidR="005626BB" w:rsidRDefault="00000000">
      <w:pPr>
        <w:spacing w:after="18" w:line="259" w:lineRule="auto"/>
        <w:ind w:left="451" w:right="0" w:firstLine="0"/>
      </w:pPr>
      <w:r>
        <w:t xml:space="preserve"> </w:t>
      </w:r>
    </w:p>
    <w:p w14:paraId="5E224222" w14:textId="77777777" w:rsidR="005626BB" w:rsidRDefault="00000000">
      <w:pPr>
        <w:pStyle w:val="Heading2"/>
        <w:numPr>
          <w:ilvl w:val="1"/>
          <w:numId w:val="5"/>
        </w:numPr>
        <w:ind w:left="931" w:right="0" w:hanging="495"/>
      </w:pPr>
      <w:bookmarkStart w:id="55" w:name="_heading=h.2bn6wsx" w:colFirst="0" w:colLast="0"/>
      <w:bookmarkEnd w:id="55"/>
      <w:r>
        <w:t xml:space="preserve">Security  </w:t>
      </w:r>
    </w:p>
    <w:p w14:paraId="634FF8C7" w14:textId="77777777" w:rsidR="005626BB" w:rsidRDefault="00000000">
      <w:pPr>
        <w:ind w:left="446" w:right="44" w:firstLine="7"/>
      </w:pPr>
      <w:r>
        <w:t>Our chatbot provides good security measures. The user's data or any kind of personal information will be secure and safe with us. Our chatbot uses:</w:t>
      </w:r>
    </w:p>
    <w:p w14:paraId="0E07CFC0" w14:textId="77777777" w:rsidR="005626BB" w:rsidRDefault="00000000">
      <w:pPr>
        <w:ind w:left="446" w:right="44" w:firstLine="7"/>
        <w:rPr>
          <w:color w:val="202124"/>
        </w:rPr>
      </w:pPr>
      <w:r>
        <w:rPr>
          <w:color w:val="202124"/>
        </w:rPr>
        <w:t xml:space="preserve">Biometric authentication. User Identity </w:t>
      </w:r>
      <w:proofErr w:type="spellStart"/>
      <w:r>
        <w:rPr>
          <w:color w:val="202124"/>
        </w:rPr>
        <w:t>Authentication.Enable</w:t>
      </w:r>
      <w:proofErr w:type="spellEnd"/>
      <w:r>
        <w:rPr>
          <w:color w:val="202124"/>
        </w:rPr>
        <w:t xml:space="preserve"> Two-Factor </w:t>
      </w:r>
      <w:proofErr w:type="spellStart"/>
      <w:r>
        <w:rPr>
          <w:color w:val="202124"/>
        </w:rPr>
        <w:t>Authentication.Use</w:t>
      </w:r>
      <w:proofErr w:type="spellEnd"/>
      <w:r>
        <w:rPr>
          <w:color w:val="202124"/>
        </w:rPr>
        <w:t xml:space="preserve"> HTTPS. Scan your website for vulnerabilities. Self-Destructive Messages.</w:t>
      </w:r>
    </w:p>
    <w:p w14:paraId="5CB9A9FA" w14:textId="77777777" w:rsidR="005626BB" w:rsidRDefault="005626BB">
      <w:pPr>
        <w:ind w:left="446" w:right="44" w:firstLine="7"/>
      </w:pPr>
    </w:p>
    <w:p w14:paraId="59BAC29F" w14:textId="77777777" w:rsidR="005626BB" w:rsidRDefault="00000000">
      <w:pPr>
        <w:spacing w:after="205" w:line="259" w:lineRule="auto"/>
        <w:ind w:left="451" w:right="0" w:firstLine="0"/>
      </w:pPr>
      <w:r>
        <w:rPr>
          <w:i/>
        </w:rPr>
        <w:t xml:space="preserve"> </w:t>
      </w:r>
    </w:p>
    <w:p w14:paraId="6CC92FB1" w14:textId="77777777" w:rsidR="005626BB" w:rsidRDefault="00000000">
      <w:pPr>
        <w:pStyle w:val="Heading1"/>
        <w:numPr>
          <w:ilvl w:val="0"/>
          <w:numId w:val="5"/>
        </w:numPr>
        <w:ind w:left="868" w:hanging="432"/>
      </w:pPr>
      <w:bookmarkStart w:id="56" w:name="_heading=h.qsh70q" w:colFirst="0" w:colLast="0"/>
      <w:bookmarkEnd w:id="56"/>
      <w:r>
        <w:t xml:space="preserve">External Interface Requirements </w:t>
      </w:r>
    </w:p>
    <w:p w14:paraId="7D3782A6" w14:textId="77777777" w:rsidR="005626BB" w:rsidRDefault="00000000">
      <w:pPr>
        <w:spacing w:after="110"/>
        <w:ind w:left="446" w:right="44" w:firstLine="7"/>
      </w:pPr>
      <w:r>
        <w:t xml:space="preserve">This section provides information to ensure that the system will communicate properly with users and with external hardware or software elements. A complex system with multiple subcomponents should create a separate interface specification or system architecture specification. The interface documentation could incorporate material from other documents by reference. For instance, it could point to a hardware device manual that lists the error codes that the device could send to the software.  </w:t>
      </w:r>
    </w:p>
    <w:p w14:paraId="559C0321" w14:textId="77777777" w:rsidR="005626BB" w:rsidRDefault="00000000">
      <w:pPr>
        <w:spacing w:after="18" w:line="259" w:lineRule="auto"/>
        <w:ind w:left="451" w:right="0" w:firstLine="0"/>
      </w:pPr>
      <w:r>
        <w:t xml:space="preserve"> </w:t>
      </w:r>
    </w:p>
    <w:p w14:paraId="5D30E752" w14:textId="77777777" w:rsidR="005626BB" w:rsidRDefault="00000000">
      <w:pPr>
        <w:pStyle w:val="Heading2"/>
        <w:numPr>
          <w:ilvl w:val="1"/>
          <w:numId w:val="5"/>
        </w:numPr>
        <w:ind w:left="931" w:right="0" w:hanging="495"/>
      </w:pPr>
      <w:bookmarkStart w:id="57" w:name="_heading=h.3as4poj" w:colFirst="0" w:colLast="0"/>
      <w:bookmarkEnd w:id="57"/>
      <w:r>
        <w:t xml:space="preserve">User Interfaces Requirements </w:t>
      </w:r>
    </w:p>
    <w:p w14:paraId="382728EE" w14:textId="77777777" w:rsidR="005626BB" w:rsidRDefault="00000000">
      <w:pPr>
        <w:shd w:val="clear" w:color="auto" w:fill="FFFFFF"/>
        <w:spacing w:after="480" w:line="330" w:lineRule="auto"/>
        <w:ind w:left="0" w:right="0" w:firstLine="0"/>
        <w:rPr>
          <w:b/>
          <w:color w:val="202124"/>
        </w:rPr>
      </w:pPr>
      <w:r>
        <w:rPr>
          <w:rFonts w:ascii="Arial" w:eastAsia="Arial" w:hAnsi="Arial" w:cs="Arial"/>
          <w:b/>
          <w:color w:val="202124"/>
        </w:rPr>
        <w:t xml:space="preserve">     </w:t>
      </w:r>
      <w:r>
        <w:rPr>
          <w:b/>
          <w:color w:val="202124"/>
        </w:rPr>
        <w:t xml:space="preserve"> Chatbot UIs should be:</w:t>
      </w:r>
    </w:p>
    <w:p w14:paraId="5159FAC4" w14:textId="77777777" w:rsidR="005626BB" w:rsidRDefault="00000000">
      <w:pPr>
        <w:numPr>
          <w:ilvl w:val="0"/>
          <w:numId w:val="3"/>
        </w:numPr>
        <w:spacing w:after="0" w:line="259" w:lineRule="auto"/>
        <w:ind w:right="0"/>
      </w:pPr>
      <w:r>
        <w:rPr>
          <w:color w:val="202124"/>
        </w:rPr>
        <w:t>Easy to use. ...</w:t>
      </w:r>
    </w:p>
    <w:p w14:paraId="03F615E9" w14:textId="77777777" w:rsidR="005626BB" w:rsidRDefault="00000000">
      <w:pPr>
        <w:numPr>
          <w:ilvl w:val="0"/>
          <w:numId w:val="3"/>
        </w:numPr>
        <w:spacing w:after="0" w:line="259" w:lineRule="auto"/>
        <w:ind w:right="0"/>
      </w:pPr>
      <w:r>
        <w:rPr>
          <w:color w:val="202124"/>
        </w:rPr>
        <w:t>Responsive. ...</w:t>
      </w:r>
    </w:p>
    <w:p w14:paraId="12B343EB" w14:textId="77777777" w:rsidR="005626BB" w:rsidRDefault="00000000">
      <w:pPr>
        <w:numPr>
          <w:ilvl w:val="0"/>
          <w:numId w:val="3"/>
        </w:numPr>
        <w:spacing w:after="0" w:line="259" w:lineRule="auto"/>
        <w:ind w:right="0"/>
      </w:pPr>
      <w:r>
        <w:rPr>
          <w:color w:val="202124"/>
        </w:rPr>
        <w:t>Engaging. ...</w:t>
      </w:r>
    </w:p>
    <w:p w14:paraId="024151A9" w14:textId="77777777" w:rsidR="005626BB" w:rsidRDefault="00000000">
      <w:pPr>
        <w:numPr>
          <w:ilvl w:val="0"/>
          <w:numId w:val="3"/>
        </w:numPr>
        <w:spacing w:after="0" w:line="259" w:lineRule="auto"/>
        <w:ind w:right="0"/>
      </w:pPr>
      <w:r>
        <w:rPr>
          <w:color w:val="202124"/>
        </w:rPr>
        <w:t>Convenient. ...</w:t>
      </w:r>
    </w:p>
    <w:p w14:paraId="1EE67838" w14:textId="77777777" w:rsidR="005626BB" w:rsidRDefault="00000000">
      <w:pPr>
        <w:numPr>
          <w:ilvl w:val="0"/>
          <w:numId w:val="3"/>
        </w:numPr>
        <w:spacing w:after="0" w:line="259" w:lineRule="auto"/>
        <w:ind w:right="0"/>
      </w:pPr>
      <w:r>
        <w:rPr>
          <w:color w:val="202124"/>
        </w:rPr>
        <w:t>Endowed with personality. ...</w:t>
      </w:r>
    </w:p>
    <w:p w14:paraId="0A9EBC30" w14:textId="77777777" w:rsidR="005626BB" w:rsidRDefault="00000000">
      <w:pPr>
        <w:numPr>
          <w:ilvl w:val="0"/>
          <w:numId w:val="3"/>
        </w:numPr>
        <w:spacing w:after="360" w:line="259" w:lineRule="auto"/>
        <w:ind w:right="0"/>
      </w:pPr>
      <w:r>
        <w:rPr>
          <w:color w:val="202124"/>
        </w:rPr>
        <w:t>Flexible.</w:t>
      </w:r>
    </w:p>
    <w:p w14:paraId="06A63EA1" w14:textId="77777777" w:rsidR="005626BB" w:rsidRDefault="00000000">
      <w:pPr>
        <w:spacing w:after="360" w:line="259" w:lineRule="auto"/>
        <w:ind w:left="720" w:right="0" w:firstLine="0"/>
        <w:rPr>
          <w:rFonts w:ascii="Arial" w:eastAsia="Arial" w:hAnsi="Arial" w:cs="Arial"/>
          <w:color w:val="202124"/>
        </w:rPr>
      </w:pPr>
      <w:r>
        <w:rPr>
          <w:color w:val="202124"/>
        </w:rPr>
        <w:t xml:space="preserve">A chatbot user interface (UI) is </w:t>
      </w:r>
      <w:r>
        <w:rPr>
          <w:b/>
          <w:color w:val="202124"/>
        </w:rPr>
        <w:t>a series of graphical and language elements that allow for human-computer interaction</w:t>
      </w:r>
      <w:r>
        <w:rPr>
          <w:color w:val="202124"/>
        </w:rPr>
        <w:t xml:space="preserve">. There are different types of user </w:t>
      </w:r>
      <w:proofErr w:type="gramStart"/>
      <w:r>
        <w:rPr>
          <w:color w:val="202124"/>
        </w:rPr>
        <w:t>interfaces ,</w:t>
      </w:r>
      <w:proofErr w:type="gramEnd"/>
      <w:r>
        <w:rPr>
          <w:color w:val="202124"/>
        </w:rPr>
        <w:t xml:space="preserve"> chatbots being a natural language user interface. This means users can communicate on their terms, not the compute</w:t>
      </w:r>
      <w:r>
        <w:rPr>
          <w:rFonts w:ascii="Arial" w:eastAsia="Arial" w:hAnsi="Arial" w:cs="Arial"/>
          <w:color w:val="202124"/>
        </w:rPr>
        <w:t>r's.</w:t>
      </w:r>
    </w:p>
    <w:p w14:paraId="32BD5B04" w14:textId="77777777" w:rsidR="005626BB" w:rsidRDefault="005626BB">
      <w:pPr>
        <w:spacing w:after="300" w:line="259" w:lineRule="auto"/>
        <w:ind w:left="720" w:right="0" w:firstLine="0"/>
        <w:rPr>
          <w:rFonts w:ascii="Arial" w:eastAsia="Arial" w:hAnsi="Arial" w:cs="Arial"/>
          <w:color w:val="202124"/>
        </w:rPr>
      </w:pPr>
    </w:p>
    <w:p w14:paraId="25596898" w14:textId="77777777" w:rsidR="005626BB" w:rsidRDefault="00000000">
      <w:pPr>
        <w:pStyle w:val="Heading2"/>
        <w:numPr>
          <w:ilvl w:val="1"/>
          <w:numId w:val="5"/>
        </w:numPr>
        <w:ind w:left="931" w:right="0" w:hanging="495"/>
      </w:pPr>
      <w:bookmarkStart w:id="58" w:name="_heading=h.1pxezwc" w:colFirst="0" w:colLast="0"/>
      <w:bookmarkEnd w:id="58"/>
      <w:r>
        <w:t xml:space="preserve">Software interfaces </w:t>
      </w:r>
    </w:p>
    <w:p w14:paraId="720E5546" w14:textId="77777777" w:rsidR="005626BB" w:rsidRDefault="00000000">
      <w:pPr>
        <w:ind w:left="446" w:right="44" w:firstLine="7"/>
      </w:pPr>
      <w:r>
        <w:rPr>
          <w:color w:val="202124"/>
          <w:highlight w:val="white"/>
        </w:rPr>
        <w:t xml:space="preserve">A chatbot user interface (UI) is </w:t>
      </w:r>
      <w:r>
        <w:rPr>
          <w:b/>
          <w:color w:val="202124"/>
          <w:highlight w:val="white"/>
        </w:rPr>
        <w:t>a series of graphical and language elements that allow for human-computer interaction</w:t>
      </w:r>
      <w:r>
        <w:rPr>
          <w:color w:val="202124"/>
          <w:highlight w:val="white"/>
        </w:rPr>
        <w:t xml:space="preserve">. There are different types of user </w:t>
      </w:r>
      <w:proofErr w:type="gramStart"/>
      <w:r>
        <w:rPr>
          <w:color w:val="202124"/>
          <w:highlight w:val="white"/>
        </w:rPr>
        <w:t>interfaces ,</w:t>
      </w:r>
      <w:proofErr w:type="gramEnd"/>
      <w:r>
        <w:rPr>
          <w:color w:val="202124"/>
          <w:highlight w:val="white"/>
        </w:rPr>
        <w:t xml:space="preserve"> chatbots being a natural language user interface. This means users can communicate on their terms, not the computer's.</w:t>
      </w:r>
    </w:p>
    <w:p w14:paraId="2AEA5844" w14:textId="77777777" w:rsidR="005626BB" w:rsidRDefault="00000000">
      <w:pPr>
        <w:spacing w:after="0" w:line="259" w:lineRule="auto"/>
        <w:ind w:left="451" w:right="0" w:firstLine="0"/>
      </w:pPr>
      <w:r>
        <w:rPr>
          <w:b/>
        </w:rPr>
        <w:t xml:space="preserve"> </w:t>
      </w:r>
    </w:p>
    <w:p w14:paraId="7B48E9AA" w14:textId="77777777" w:rsidR="005626BB" w:rsidRDefault="00000000">
      <w:pPr>
        <w:spacing w:after="3"/>
        <w:ind w:left="446" w:right="0" w:firstLine="7"/>
      </w:pPr>
      <w:proofErr w:type="spellStart"/>
      <w:r>
        <w:rPr>
          <w:color w:val="202124"/>
          <w:highlight w:val="white"/>
        </w:rPr>
        <w:t>Tidio</w:t>
      </w:r>
      <w:proofErr w:type="spellEnd"/>
      <w:r>
        <w:rPr>
          <w:color w:val="202124"/>
          <w:highlight w:val="white"/>
        </w:rPr>
        <w:t xml:space="preserve">. </w:t>
      </w:r>
      <w:proofErr w:type="spellStart"/>
      <w:r>
        <w:rPr>
          <w:color w:val="202124"/>
          <w:highlight w:val="white"/>
        </w:rPr>
        <w:t>Tidio</w:t>
      </w:r>
      <w:proofErr w:type="spellEnd"/>
      <w:r>
        <w:rPr>
          <w:color w:val="202124"/>
          <w:highlight w:val="white"/>
        </w:rPr>
        <w:t xml:space="preserve"> is a live chat and chatbot combo that allows you to connect with your website visitors and provide them with real-time assistance</w:t>
      </w:r>
    </w:p>
    <w:p w14:paraId="37390B1B" w14:textId="77777777" w:rsidR="005626BB" w:rsidRDefault="00000000">
      <w:pPr>
        <w:spacing w:after="138" w:line="259" w:lineRule="auto"/>
        <w:ind w:left="451" w:right="0" w:firstLine="0"/>
      </w:pPr>
      <w:r>
        <w:t xml:space="preserve"> </w:t>
      </w:r>
    </w:p>
    <w:p w14:paraId="226BD776" w14:textId="77777777" w:rsidR="005626BB" w:rsidRDefault="00000000">
      <w:pPr>
        <w:pStyle w:val="Heading2"/>
        <w:numPr>
          <w:ilvl w:val="1"/>
          <w:numId w:val="5"/>
        </w:numPr>
        <w:ind w:left="931" w:right="0" w:hanging="495"/>
      </w:pPr>
      <w:bookmarkStart w:id="59" w:name="_heading=h.49x2ik5" w:colFirst="0" w:colLast="0"/>
      <w:bookmarkEnd w:id="59"/>
      <w:r>
        <w:t xml:space="preserve">Hardware interfaces </w:t>
      </w:r>
    </w:p>
    <w:p w14:paraId="1E359CBE" w14:textId="77777777" w:rsidR="005626BB" w:rsidRDefault="00000000">
      <w:pPr>
        <w:shd w:val="clear" w:color="auto" w:fill="FFFFFF"/>
        <w:spacing w:after="180"/>
        <w:ind w:left="0" w:firstLine="0"/>
        <w:rPr>
          <w:b/>
          <w:color w:val="202124"/>
        </w:rPr>
      </w:pPr>
      <w:r>
        <w:rPr>
          <w:rFonts w:ascii="Arial" w:eastAsia="Arial" w:hAnsi="Arial" w:cs="Arial"/>
          <w:b/>
          <w:color w:val="202124"/>
        </w:rPr>
        <w:t xml:space="preserve">     </w:t>
      </w:r>
      <w:r>
        <w:rPr>
          <w:b/>
          <w:color w:val="202124"/>
        </w:rPr>
        <w:t>IQ Bot hardware and software requirements</w:t>
      </w:r>
    </w:p>
    <w:p w14:paraId="09CAD475" w14:textId="77777777" w:rsidR="005626BB" w:rsidRDefault="00000000">
      <w:pPr>
        <w:numPr>
          <w:ilvl w:val="0"/>
          <w:numId w:val="2"/>
        </w:numPr>
        <w:spacing w:after="0"/>
        <w:ind w:right="0"/>
      </w:pPr>
      <w:r>
        <w:rPr>
          <w:color w:val="202124"/>
        </w:rPr>
        <w:t>32 GB RAM.</w:t>
      </w:r>
    </w:p>
    <w:p w14:paraId="45453F28" w14:textId="77777777" w:rsidR="005626BB" w:rsidRDefault="00000000">
      <w:pPr>
        <w:numPr>
          <w:ilvl w:val="0"/>
          <w:numId w:val="2"/>
        </w:numPr>
        <w:spacing w:after="0"/>
        <w:ind w:right="0"/>
      </w:pPr>
      <w:r>
        <w:rPr>
          <w:color w:val="202124"/>
        </w:rPr>
        <w:t>8 Octa Core Processor.</w:t>
      </w:r>
    </w:p>
    <w:p w14:paraId="0C94B348" w14:textId="77777777" w:rsidR="005626BB" w:rsidRDefault="00000000">
      <w:pPr>
        <w:numPr>
          <w:ilvl w:val="0"/>
          <w:numId w:val="2"/>
        </w:numPr>
        <w:spacing w:after="0"/>
        <w:ind w:right="0"/>
      </w:pPr>
      <w:r>
        <w:rPr>
          <w:color w:val="202124"/>
        </w:rPr>
        <w:t xml:space="preserve">500 GB hard disk space </w:t>
      </w:r>
      <w:r>
        <w:rPr>
          <w:color w:val="202124"/>
          <w:vertAlign w:val="superscript"/>
        </w:rPr>
        <w:t>1</w:t>
      </w:r>
    </w:p>
    <w:p w14:paraId="3FAE8B27" w14:textId="77777777" w:rsidR="005626BB" w:rsidRDefault="00000000">
      <w:pPr>
        <w:numPr>
          <w:ilvl w:val="0"/>
          <w:numId w:val="2"/>
        </w:numPr>
        <w:spacing w:after="60"/>
        <w:ind w:right="0"/>
      </w:pPr>
      <w:r>
        <w:rPr>
          <w:color w:val="202124"/>
        </w:rPr>
        <w:t>Ensure C: drive has 100 GB plus free hard disk space.</w:t>
      </w:r>
    </w:p>
    <w:p w14:paraId="261D2146" w14:textId="77777777" w:rsidR="005626BB" w:rsidRDefault="005626BB">
      <w:pPr>
        <w:ind w:left="0" w:firstLine="0"/>
      </w:pPr>
    </w:p>
    <w:p w14:paraId="4692468F" w14:textId="77777777" w:rsidR="005626BB" w:rsidRDefault="00000000">
      <w:pPr>
        <w:pStyle w:val="Heading2"/>
        <w:numPr>
          <w:ilvl w:val="1"/>
          <w:numId w:val="5"/>
        </w:numPr>
        <w:ind w:left="931" w:right="0" w:hanging="495"/>
      </w:pPr>
      <w:bookmarkStart w:id="60" w:name="_heading=h.2p2csry" w:colFirst="0" w:colLast="0"/>
      <w:bookmarkEnd w:id="60"/>
      <w:r>
        <w:t xml:space="preserve">Communications interfaces </w:t>
      </w:r>
    </w:p>
    <w:p w14:paraId="74A9A467" w14:textId="77777777" w:rsidR="005626BB" w:rsidRDefault="00000000">
      <w:pPr>
        <w:ind w:left="0" w:firstLine="0"/>
      </w:pPr>
      <w:r>
        <w:rPr>
          <w:color w:val="202124"/>
          <w:highlight w:val="white"/>
        </w:rPr>
        <w:t xml:space="preserve">    Communications interfaces: </w:t>
      </w:r>
      <w:r>
        <w:rPr>
          <w:b/>
          <w:color w:val="202124"/>
          <w:highlight w:val="white"/>
        </w:rPr>
        <w:t>wireless or wired technologies are used to connect devices to one another, the Internet, remote servers, etc</w:t>
      </w:r>
      <w:r>
        <w:rPr>
          <w:color w:val="202124"/>
          <w:highlight w:val="white"/>
        </w:rPr>
        <w:t>.</w:t>
      </w:r>
    </w:p>
    <w:p w14:paraId="2B14F60F" w14:textId="77777777" w:rsidR="005626BB" w:rsidRDefault="00000000">
      <w:pPr>
        <w:pStyle w:val="Heading1"/>
        <w:numPr>
          <w:ilvl w:val="0"/>
          <w:numId w:val="5"/>
        </w:numPr>
        <w:ind w:left="868" w:hanging="432"/>
      </w:pPr>
      <w:bookmarkStart w:id="61" w:name="_heading=h.147n2zr" w:colFirst="0" w:colLast="0"/>
      <w:bookmarkEnd w:id="61"/>
      <w:r>
        <w:t xml:space="preserve">Conclusion </w:t>
      </w:r>
    </w:p>
    <w:p w14:paraId="5E3073FD" w14:textId="77777777" w:rsidR="005626BB" w:rsidRDefault="00000000">
      <w:pPr>
        <w:spacing w:after="154" w:line="259" w:lineRule="auto"/>
        <w:ind w:left="451" w:right="0" w:firstLine="0"/>
      </w:pPr>
      <w:r>
        <w:t xml:space="preserve">In this document we have made the use case diagrams of the modules we chose in the previous assignment. Each module must have 7-8 use case diagrams. Then the Functional Requirements of those use cases are made from the tabular form of the </w:t>
      </w:r>
      <w:proofErr w:type="spellStart"/>
      <w:proofErr w:type="gramStart"/>
      <w:r>
        <w:t>modules.Our</w:t>
      </w:r>
      <w:proofErr w:type="spellEnd"/>
      <w:proofErr w:type="gramEnd"/>
      <w:r>
        <w:t xml:space="preserve"> chatbot </w:t>
      </w:r>
      <w:r>
        <w:rPr>
          <w:color w:val="202124"/>
          <w:highlight w:val="white"/>
        </w:rPr>
        <w:t>gives employees time to focus on more important tasks and prevents customers from waiting to receive responses.</w:t>
      </w:r>
    </w:p>
    <w:p w14:paraId="03DEA940" w14:textId="77777777" w:rsidR="005626BB" w:rsidRDefault="00000000">
      <w:pPr>
        <w:pStyle w:val="Heading1"/>
        <w:numPr>
          <w:ilvl w:val="0"/>
          <w:numId w:val="5"/>
        </w:numPr>
        <w:ind w:left="868" w:hanging="432"/>
      </w:pPr>
      <w:bookmarkStart w:id="62" w:name="_heading=h.3o7alnk" w:colFirst="0" w:colLast="0"/>
      <w:bookmarkEnd w:id="62"/>
      <w:r>
        <w:t xml:space="preserve">References </w:t>
      </w:r>
    </w:p>
    <w:p w14:paraId="100FA4CA" w14:textId="77777777" w:rsidR="005626BB" w:rsidRDefault="00000000">
      <w:pPr>
        <w:spacing w:after="145" w:line="259" w:lineRule="auto"/>
        <w:ind w:left="451" w:right="0" w:firstLine="0"/>
      </w:pPr>
      <w:r>
        <w:t>1-</w:t>
      </w:r>
      <w:hyperlink r:id="rId25">
        <w:r>
          <w:rPr>
            <w:color w:val="1155CC"/>
            <w:u w:val="single"/>
          </w:rPr>
          <w:t>https://chatbotsmagazine.com/tutorials/home</w:t>
        </w:r>
      </w:hyperlink>
    </w:p>
    <w:p w14:paraId="43319720" w14:textId="77777777" w:rsidR="005626BB" w:rsidRDefault="00000000">
      <w:pPr>
        <w:spacing w:after="145" w:line="259" w:lineRule="auto"/>
        <w:ind w:left="451" w:right="0" w:firstLine="0"/>
      </w:pPr>
      <w:r>
        <w:t>2-</w:t>
      </w:r>
      <w:hyperlink r:id="rId26">
        <w:r>
          <w:rPr>
            <w:color w:val="1155CC"/>
            <w:u w:val="single"/>
          </w:rPr>
          <w:t>https://www.rocky.ai/diary-app</w:t>
        </w:r>
      </w:hyperlink>
    </w:p>
    <w:p w14:paraId="607F73E0" w14:textId="77777777" w:rsidR="005626BB" w:rsidRDefault="00000000">
      <w:pPr>
        <w:spacing w:after="145" w:line="259" w:lineRule="auto"/>
        <w:ind w:left="451" w:right="0" w:firstLine="0"/>
      </w:pPr>
      <w:r>
        <w:t>3-</w:t>
      </w:r>
      <w:hyperlink r:id="rId27">
        <w:r>
          <w:rPr>
            <w:color w:val="1155CC"/>
            <w:u w:val="single"/>
          </w:rPr>
          <w:t>https://pomofocus.io/</w:t>
        </w:r>
      </w:hyperlink>
    </w:p>
    <w:p w14:paraId="148D3CA2" w14:textId="77777777" w:rsidR="005626BB" w:rsidRDefault="00000000">
      <w:pPr>
        <w:spacing w:after="145" w:line="259" w:lineRule="auto"/>
        <w:ind w:left="451" w:right="0" w:firstLine="0"/>
      </w:pPr>
      <w:r>
        <w:t>4-</w:t>
      </w:r>
      <w:hyperlink r:id="rId28">
        <w:r>
          <w:rPr>
            <w:color w:val="1155CC"/>
            <w:u w:val="single"/>
          </w:rPr>
          <w:t>https://chatbotsmagazine.com/positivity-motivation-and-chatbot-encouragement-af04b3449d98</w:t>
        </w:r>
      </w:hyperlink>
    </w:p>
    <w:p w14:paraId="095BC7AE" w14:textId="77777777" w:rsidR="005626BB" w:rsidRDefault="00000000">
      <w:pPr>
        <w:spacing w:after="145" w:line="259" w:lineRule="auto"/>
        <w:ind w:left="451" w:right="0" w:firstLine="0"/>
      </w:pPr>
      <w:r>
        <w:t>5-</w:t>
      </w:r>
      <w:hyperlink r:id="rId29">
        <w:r>
          <w:rPr>
            <w:color w:val="1155CC"/>
            <w:u w:val="single"/>
          </w:rPr>
          <w:t>https://dashthis.com/kpi-examples/unique-users/</w:t>
        </w:r>
      </w:hyperlink>
    </w:p>
    <w:p w14:paraId="210813DD" w14:textId="77777777" w:rsidR="005626BB" w:rsidRDefault="00000000">
      <w:pPr>
        <w:spacing w:after="145" w:line="259" w:lineRule="auto"/>
        <w:ind w:left="451" w:right="0" w:firstLine="0"/>
      </w:pPr>
      <w:r>
        <w:t>These are the google links of the references that we used.</w:t>
      </w:r>
      <w:r>
        <w:rPr>
          <w:color w:val="FF0000"/>
        </w:rPr>
        <w:t xml:space="preserve"> </w:t>
      </w:r>
    </w:p>
    <w:p w14:paraId="4DEEBADC" w14:textId="77777777" w:rsidR="005626BB" w:rsidRDefault="005626BB">
      <w:pPr>
        <w:spacing w:after="115" w:line="259" w:lineRule="auto"/>
        <w:ind w:left="451" w:right="0" w:firstLine="0"/>
        <w:rPr>
          <w:color w:val="FF0000"/>
        </w:rPr>
      </w:pPr>
    </w:p>
    <w:p w14:paraId="5A835EE4" w14:textId="77777777" w:rsidR="005626BB" w:rsidRDefault="00000000">
      <w:pPr>
        <w:spacing w:after="0" w:line="259" w:lineRule="auto"/>
        <w:ind w:left="451" w:right="0" w:firstLine="0"/>
      </w:pPr>
      <w:r>
        <w:rPr>
          <w:color w:val="FF0000"/>
        </w:rPr>
        <w:t xml:space="preserve"> </w:t>
      </w:r>
    </w:p>
    <w:p w14:paraId="7CDC29EA" w14:textId="77777777" w:rsidR="005626BB" w:rsidRDefault="00000000">
      <w:pPr>
        <w:pStyle w:val="Heading1"/>
        <w:numPr>
          <w:ilvl w:val="0"/>
          <w:numId w:val="5"/>
        </w:numPr>
        <w:ind w:left="868" w:hanging="432"/>
      </w:pPr>
      <w:bookmarkStart w:id="63" w:name="_heading=h.23ckvvd" w:colFirst="0" w:colLast="0"/>
      <w:bookmarkEnd w:id="63"/>
      <w:r>
        <w:t>Work Division</w:t>
      </w:r>
    </w:p>
    <w:p w14:paraId="2540F517" w14:textId="77777777" w:rsidR="005626BB" w:rsidRDefault="00000000">
      <w:pPr>
        <w:ind w:left="0" w:firstLine="0"/>
      </w:pPr>
      <w:r>
        <w:t xml:space="preserve">  </w:t>
      </w:r>
    </w:p>
    <w:tbl>
      <w:tblPr>
        <w:tblStyle w:val="affffff2"/>
        <w:tblW w:w="10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1"/>
        <w:gridCol w:w="5221"/>
      </w:tblGrid>
      <w:tr w:rsidR="005626BB" w14:paraId="15D5879E" w14:textId="77777777">
        <w:tc>
          <w:tcPr>
            <w:tcW w:w="5221" w:type="dxa"/>
            <w:shd w:val="clear" w:color="auto" w:fill="B7B7B7"/>
            <w:tcMar>
              <w:top w:w="100" w:type="dxa"/>
              <w:left w:w="100" w:type="dxa"/>
              <w:bottom w:w="100" w:type="dxa"/>
              <w:right w:w="100" w:type="dxa"/>
            </w:tcMar>
          </w:tcPr>
          <w:p w14:paraId="4807293B" w14:textId="77777777" w:rsidR="005626BB" w:rsidRDefault="00000000">
            <w:pPr>
              <w:widowControl w:val="0"/>
              <w:pBdr>
                <w:top w:val="nil"/>
                <w:left w:val="nil"/>
                <w:bottom w:val="nil"/>
                <w:right w:val="nil"/>
                <w:between w:val="nil"/>
              </w:pBdr>
              <w:spacing w:after="0" w:line="240" w:lineRule="auto"/>
              <w:ind w:left="0" w:right="0" w:firstLine="0"/>
              <w:rPr>
                <w:b/>
              </w:rPr>
            </w:pPr>
            <w:r>
              <w:rPr>
                <w:b/>
              </w:rPr>
              <w:t>ARSLAN AMIN</w:t>
            </w:r>
          </w:p>
        </w:tc>
        <w:tc>
          <w:tcPr>
            <w:tcW w:w="5221" w:type="dxa"/>
            <w:shd w:val="clear" w:color="auto" w:fill="B7B7B7"/>
            <w:tcMar>
              <w:top w:w="100" w:type="dxa"/>
              <w:left w:w="100" w:type="dxa"/>
              <w:bottom w:w="100" w:type="dxa"/>
              <w:right w:w="100" w:type="dxa"/>
            </w:tcMar>
          </w:tcPr>
          <w:p w14:paraId="55C586E9" w14:textId="77777777" w:rsidR="005626BB" w:rsidRDefault="00000000">
            <w:pPr>
              <w:widowControl w:val="0"/>
              <w:pBdr>
                <w:top w:val="nil"/>
                <w:left w:val="nil"/>
                <w:bottom w:val="nil"/>
                <w:right w:val="nil"/>
                <w:between w:val="nil"/>
              </w:pBdr>
              <w:spacing w:after="0" w:line="240" w:lineRule="auto"/>
              <w:ind w:left="0" w:right="0" w:firstLine="0"/>
              <w:rPr>
                <w:b/>
              </w:rPr>
            </w:pPr>
            <w:r>
              <w:rPr>
                <w:b/>
              </w:rPr>
              <w:t>HALEEMA SAADIA</w:t>
            </w:r>
          </w:p>
        </w:tc>
      </w:tr>
      <w:tr w:rsidR="005626BB" w14:paraId="60F7B56B" w14:textId="77777777">
        <w:trPr>
          <w:trHeight w:val="440"/>
        </w:trPr>
        <w:tc>
          <w:tcPr>
            <w:tcW w:w="5221" w:type="dxa"/>
            <w:vMerge w:val="restart"/>
            <w:shd w:val="clear" w:color="auto" w:fill="B7B7B7"/>
            <w:tcMar>
              <w:top w:w="100" w:type="dxa"/>
              <w:left w:w="100" w:type="dxa"/>
              <w:bottom w:w="100" w:type="dxa"/>
              <w:right w:w="100" w:type="dxa"/>
            </w:tcMar>
          </w:tcPr>
          <w:p w14:paraId="3BC06C40" w14:textId="77777777" w:rsidR="005626BB" w:rsidRDefault="00000000">
            <w:pPr>
              <w:widowControl w:val="0"/>
              <w:pBdr>
                <w:top w:val="nil"/>
                <w:left w:val="nil"/>
                <w:bottom w:val="nil"/>
                <w:right w:val="nil"/>
                <w:between w:val="nil"/>
              </w:pBdr>
              <w:spacing w:after="0" w:line="240" w:lineRule="auto"/>
              <w:ind w:left="0" w:right="0" w:firstLine="0"/>
            </w:pPr>
            <w:r>
              <w:t>MODULE 1-5</w:t>
            </w:r>
          </w:p>
          <w:p w14:paraId="6005A166" w14:textId="77777777" w:rsidR="005626BB" w:rsidRDefault="00000000">
            <w:pPr>
              <w:widowControl w:val="0"/>
              <w:pBdr>
                <w:top w:val="nil"/>
                <w:left w:val="nil"/>
                <w:bottom w:val="nil"/>
                <w:right w:val="nil"/>
                <w:between w:val="nil"/>
              </w:pBdr>
              <w:spacing w:after="0" w:line="240" w:lineRule="auto"/>
              <w:ind w:left="0" w:right="0" w:firstLine="0"/>
            </w:pPr>
            <w:r>
              <w:t>Points 1 ,2, 5.1 ,5.2</w:t>
            </w:r>
          </w:p>
        </w:tc>
        <w:tc>
          <w:tcPr>
            <w:tcW w:w="5221" w:type="dxa"/>
            <w:vMerge w:val="restart"/>
            <w:shd w:val="clear" w:color="auto" w:fill="B7B7B7"/>
            <w:tcMar>
              <w:top w:w="100" w:type="dxa"/>
              <w:left w:w="100" w:type="dxa"/>
              <w:bottom w:w="100" w:type="dxa"/>
              <w:right w:w="100" w:type="dxa"/>
            </w:tcMar>
          </w:tcPr>
          <w:p w14:paraId="530DB134" w14:textId="77777777" w:rsidR="005626BB" w:rsidRDefault="00000000">
            <w:pPr>
              <w:widowControl w:val="0"/>
              <w:pBdr>
                <w:top w:val="nil"/>
                <w:left w:val="nil"/>
                <w:bottom w:val="nil"/>
                <w:right w:val="nil"/>
                <w:between w:val="nil"/>
              </w:pBdr>
              <w:spacing w:after="0" w:line="240" w:lineRule="auto"/>
              <w:ind w:left="0" w:right="0" w:firstLine="0"/>
            </w:pPr>
            <w:r>
              <w:t>MODULE 6-10</w:t>
            </w:r>
          </w:p>
          <w:p w14:paraId="4F53E7FD" w14:textId="77777777" w:rsidR="005626BB" w:rsidRDefault="00000000">
            <w:pPr>
              <w:widowControl w:val="0"/>
              <w:pBdr>
                <w:top w:val="nil"/>
                <w:left w:val="nil"/>
                <w:bottom w:val="nil"/>
                <w:right w:val="nil"/>
                <w:between w:val="nil"/>
              </w:pBdr>
              <w:spacing w:after="0" w:line="240" w:lineRule="auto"/>
              <w:ind w:left="0" w:right="0" w:firstLine="0"/>
            </w:pPr>
            <w:r>
              <w:t>points 6,7,8,9</w:t>
            </w:r>
          </w:p>
        </w:tc>
      </w:tr>
      <w:tr w:rsidR="005626BB" w14:paraId="69518765" w14:textId="77777777">
        <w:trPr>
          <w:trHeight w:val="440"/>
        </w:trPr>
        <w:tc>
          <w:tcPr>
            <w:tcW w:w="5221" w:type="dxa"/>
            <w:vMerge/>
            <w:shd w:val="clear" w:color="auto" w:fill="B7B7B7"/>
            <w:tcMar>
              <w:top w:w="100" w:type="dxa"/>
              <w:left w:w="100" w:type="dxa"/>
              <w:bottom w:w="100" w:type="dxa"/>
              <w:right w:w="100" w:type="dxa"/>
            </w:tcMar>
          </w:tcPr>
          <w:p w14:paraId="19F7A1EA" w14:textId="77777777" w:rsidR="005626BB" w:rsidRDefault="005626BB">
            <w:pPr>
              <w:widowControl w:val="0"/>
              <w:pBdr>
                <w:top w:val="nil"/>
                <w:left w:val="nil"/>
                <w:bottom w:val="nil"/>
                <w:right w:val="nil"/>
                <w:between w:val="nil"/>
              </w:pBdr>
              <w:spacing w:after="0" w:line="240" w:lineRule="auto"/>
              <w:ind w:left="0" w:right="0" w:firstLine="0"/>
            </w:pPr>
          </w:p>
        </w:tc>
        <w:tc>
          <w:tcPr>
            <w:tcW w:w="5221" w:type="dxa"/>
            <w:vMerge/>
            <w:shd w:val="clear" w:color="auto" w:fill="B7B7B7"/>
            <w:tcMar>
              <w:top w:w="100" w:type="dxa"/>
              <w:left w:w="100" w:type="dxa"/>
              <w:bottom w:w="100" w:type="dxa"/>
              <w:right w:w="100" w:type="dxa"/>
            </w:tcMar>
          </w:tcPr>
          <w:p w14:paraId="4C0B51E4" w14:textId="77777777" w:rsidR="005626BB" w:rsidRDefault="005626BB">
            <w:pPr>
              <w:widowControl w:val="0"/>
              <w:pBdr>
                <w:top w:val="nil"/>
                <w:left w:val="nil"/>
                <w:bottom w:val="nil"/>
                <w:right w:val="nil"/>
                <w:between w:val="nil"/>
              </w:pBdr>
              <w:spacing w:after="0" w:line="240" w:lineRule="auto"/>
              <w:ind w:left="0" w:right="0" w:firstLine="0"/>
            </w:pPr>
          </w:p>
        </w:tc>
      </w:tr>
      <w:tr w:rsidR="005626BB" w14:paraId="75F5E6D0" w14:textId="77777777">
        <w:trPr>
          <w:trHeight w:val="440"/>
        </w:trPr>
        <w:tc>
          <w:tcPr>
            <w:tcW w:w="5221" w:type="dxa"/>
            <w:vMerge/>
            <w:shd w:val="clear" w:color="auto" w:fill="B7B7B7"/>
            <w:tcMar>
              <w:top w:w="100" w:type="dxa"/>
              <w:left w:w="100" w:type="dxa"/>
              <w:bottom w:w="100" w:type="dxa"/>
              <w:right w:w="100" w:type="dxa"/>
            </w:tcMar>
          </w:tcPr>
          <w:p w14:paraId="77C41949" w14:textId="77777777" w:rsidR="005626BB" w:rsidRDefault="005626BB">
            <w:pPr>
              <w:widowControl w:val="0"/>
              <w:pBdr>
                <w:top w:val="nil"/>
                <w:left w:val="nil"/>
                <w:bottom w:val="nil"/>
                <w:right w:val="nil"/>
                <w:between w:val="nil"/>
              </w:pBdr>
              <w:spacing w:after="0" w:line="240" w:lineRule="auto"/>
              <w:ind w:left="0" w:right="0" w:firstLine="0"/>
            </w:pPr>
          </w:p>
        </w:tc>
        <w:tc>
          <w:tcPr>
            <w:tcW w:w="5221" w:type="dxa"/>
            <w:vMerge/>
            <w:shd w:val="clear" w:color="auto" w:fill="B7B7B7"/>
            <w:tcMar>
              <w:top w:w="100" w:type="dxa"/>
              <w:left w:w="100" w:type="dxa"/>
              <w:bottom w:w="100" w:type="dxa"/>
              <w:right w:w="100" w:type="dxa"/>
            </w:tcMar>
          </w:tcPr>
          <w:p w14:paraId="390AFF6E" w14:textId="77777777" w:rsidR="005626BB" w:rsidRDefault="005626BB">
            <w:pPr>
              <w:widowControl w:val="0"/>
              <w:pBdr>
                <w:top w:val="nil"/>
                <w:left w:val="nil"/>
                <w:bottom w:val="nil"/>
                <w:right w:val="nil"/>
                <w:between w:val="nil"/>
              </w:pBdr>
              <w:spacing w:after="0" w:line="240" w:lineRule="auto"/>
              <w:ind w:left="0" w:right="0" w:firstLine="0"/>
            </w:pPr>
          </w:p>
        </w:tc>
      </w:tr>
      <w:tr w:rsidR="005626BB" w14:paraId="63CCCEC1" w14:textId="77777777">
        <w:trPr>
          <w:trHeight w:val="440"/>
        </w:trPr>
        <w:tc>
          <w:tcPr>
            <w:tcW w:w="5221" w:type="dxa"/>
            <w:vMerge/>
            <w:shd w:val="clear" w:color="auto" w:fill="B7B7B7"/>
            <w:tcMar>
              <w:top w:w="100" w:type="dxa"/>
              <w:left w:w="100" w:type="dxa"/>
              <w:bottom w:w="100" w:type="dxa"/>
              <w:right w:w="100" w:type="dxa"/>
            </w:tcMar>
          </w:tcPr>
          <w:p w14:paraId="75A4C12E" w14:textId="77777777" w:rsidR="005626BB" w:rsidRDefault="005626BB">
            <w:pPr>
              <w:widowControl w:val="0"/>
              <w:pBdr>
                <w:top w:val="nil"/>
                <w:left w:val="nil"/>
                <w:bottom w:val="nil"/>
                <w:right w:val="nil"/>
                <w:between w:val="nil"/>
              </w:pBdr>
              <w:spacing w:after="0" w:line="240" w:lineRule="auto"/>
              <w:ind w:left="0" w:right="0" w:firstLine="0"/>
            </w:pPr>
          </w:p>
        </w:tc>
        <w:tc>
          <w:tcPr>
            <w:tcW w:w="5221" w:type="dxa"/>
            <w:vMerge/>
            <w:shd w:val="clear" w:color="auto" w:fill="B7B7B7"/>
            <w:tcMar>
              <w:top w:w="100" w:type="dxa"/>
              <w:left w:w="100" w:type="dxa"/>
              <w:bottom w:w="100" w:type="dxa"/>
              <w:right w:w="100" w:type="dxa"/>
            </w:tcMar>
          </w:tcPr>
          <w:p w14:paraId="4C93F939" w14:textId="77777777" w:rsidR="005626BB" w:rsidRDefault="005626BB">
            <w:pPr>
              <w:widowControl w:val="0"/>
              <w:pBdr>
                <w:top w:val="nil"/>
                <w:left w:val="nil"/>
                <w:bottom w:val="nil"/>
                <w:right w:val="nil"/>
                <w:between w:val="nil"/>
              </w:pBdr>
              <w:spacing w:after="0" w:line="240" w:lineRule="auto"/>
              <w:ind w:left="0" w:right="0" w:firstLine="0"/>
            </w:pPr>
          </w:p>
        </w:tc>
      </w:tr>
    </w:tbl>
    <w:p w14:paraId="4324B427" w14:textId="77777777" w:rsidR="005626BB" w:rsidRDefault="005626BB">
      <w:pPr>
        <w:ind w:left="0" w:firstLine="0"/>
      </w:pPr>
    </w:p>
    <w:p w14:paraId="7220278A" w14:textId="77777777" w:rsidR="005626BB" w:rsidRDefault="005626BB">
      <w:pPr>
        <w:spacing w:after="0" w:line="259" w:lineRule="auto"/>
        <w:ind w:left="812" w:right="0" w:firstLine="0"/>
      </w:pPr>
    </w:p>
    <w:p w14:paraId="5699BE23" w14:textId="77777777" w:rsidR="005626BB" w:rsidRDefault="00000000">
      <w:pPr>
        <w:spacing w:after="112" w:line="259" w:lineRule="auto"/>
        <w:ind w:left="451" w:right="0" w:firstLine="0"/>
      </w:pPr>
      <w:r>
        <w:rPr>
          <w:color w:val="FF0000"/>
        </w:rPr>
        <w:t xml:space="preserve"> </w:t>
      </w:r>
      <w:r>
        <w:rPr>
          <w:noProof/>
          <w:color w:val="FF0000"/>
        </w:rPr>
        <w:drawing>
          <wp:inline distT="114300" distB="114300" distL="114300" distR="114300" wp14:anchorId="3A35D422" wp14:editId="3E17ED46">
            <wp:extent cx="6212523" cy="4067175"/>
            <wp:effectExtent l="0" t="0" r="0" b="0"/>
            <wp:docPr id="2924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6212523" cy="4067175"/>
                    </a:xfrm>
                    <a:prstGeom prst="rect">
                      <a:avLst/>
                    </a:prstGeom>
                    <a:ln/>
                  </pic:spPr>
                </pic:pic>
              </a:graphicData>
            </a:graphic>
          </wp:inline>
        </w:drawing>
      </w:r>
      <w:r>
        <w:rPr>
          <w:noProof/>
          <w:color w:val="FF0000"/>
        </w:rPr>
        <w:drawing>
          <wp:inline distT="114300" distB="114300" distL="114300" distR="114300" wp14:anchorId="36F676DD" wp14:editId="283ACD5C">
            <wp:extent cx="6936423" cy="4419600"/>
            <wp:effectExtent l="0" t="0" r="0" b="0"/>
            <wp:docPr id="2924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6936423" cy="4419600"/>
                    </a:xfrm>
                    <a:prstGeom prst="rect">
                      <a:avLst/>
                    </a:prstGeom>
                    <a:ln/>
                  </pic:spPr>
                </pic:pic>
              </a:graphicData>
            </a:graphic>
          </wp:inline>
        </w:drawing>
      </w:r>
      <w:r>
        <w:rPr>
          <w:noProof/>
          <w:color w:val="FF0000"/>
        </w:rPr>
        <w:drawing>
          <wp:inline distT="114300" distB="114300" distL="114300" distR="114300" wp14:anchorId="72E50A6D" wp14:editId="57CDE6CA">
            <wp:extent cx="5393373" cy="4333875"/>
            <wp:effectExtent l="0" t="0" r="0" b="0"/>
            <wp:docPr id="2924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5393373" cy="4333875"/>
                    </a:xfrm>
                    <a:prstGeom prst="rect">
                      <a:avLst/>
                    </a:prstGeom>
                    <a:ln/>
                  </pic:spPr>
                </pic:pic>
              </a:graphicData>
            </a:graphic>
          </wp:inline>
        </w:drawing>
      </w:r>
      <w:r>
        <w:rPr>
          <w:noProof/>
          <w:color w:val="FF0000"/>
        </w:rPr>
        <w:drawing>
          <wp:inline distT="114300" distB="114300" distL="114300" distR="114300" wp14:anchorId="111BC281" wp14:editId="710190A6">
            <wp:extent cx="5174298" cy="4305300"/>
            <wp:effectExtent l="0" t="0" r="0" b="0"/>
            <wp:docPr id="2924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5174298" cy="4305300"/>
                    </a:xfrm>
                    <a:prstGeom prst="rect">
                      <a:avLst/>
                    </a:prstGeom>
                    <a:ln/>
                  </pic:spPr>
                </pic:pic>
              </a:graphicData>
            </a:graphic>
          </wp:inline>
        </w:drawing>
      </w:r>
      <w:r>
        <w:rPr>
          <w:noProof/>
          <w:color w:val="FF0000"/>
        </w:rPr>
        <w:drawing>
          <wp:inline distT="114300" distB="114300" distL="114300" distR="114300" wp14:anchorId="64171C93" wp14:editId="65B01F5F">
            <wp:extent cx="4276725" cy="3162300"/>
            <wp:effectExtent l="0" t="0" r="0" b="0"/>
            <wp:docPr id="2923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4276725" cy="3162300"/>
                    </a:xfrm>
                    <a:prstGeom prst="rect">
                      <a:avLst/>
                    </a:prstGeom>
                    <a:ln/>
                  </pic:spPr>
                </pic:pic>
              </a:graphicData>
            </a:graphic>
          </wp:inline>
        </w:drawing>
      </w:r>
      <w:r>
        <w:rPr>
          <w:noProof/>
          <w:color w:val="FF0000"/>
        </w:rPr>
        <w:drawing>
          <wp:inline distT="114300" distB="114300" distL="114300" distR="114300" wp14:anchorId="30B075E6" wp14:editId="7CA7D217">
            <wp:extent cx="4543425" cy="3905250"/>
            <wp:effectExtent l="0" t="0" r="0" b="0"/>
            <wp:docPr id="2924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5"/>
                    <a:srcRect/>
                    <a:stretch>
                      <a:fillRect/>
                    </a:stretch>
                  </pic:blipFill>
                  <pic:spPr>
                    <a:xfrm>
                      <a:off x="0" y="0"/>
                      <a:ext cx="4543425" cy="3905250"/>
                    </a:xfrm>
                    <a:prstGeom prst="rect">
                      <a:avLst/>
                    </a:prstGeom>
                    <a:ln/>
                  </pic:spPr>
                </pic:pic>
              </a:graphicData>
            </a:graphic>
          </wp:inline>
        </w:drawing>
      </w:r>
      <w:r>
        <w:rPr>
          <w:noProof/>
          <w:color w:val="FF0000"/>
        </w:rPr>
        <w:drawing>
          <wp:inline distT="114300" distB="114300" distL="114300" distR="114300" wp14:anchorId="4D33BEE1" wp14:editId="552EA7C3">
            <wp:extent cx="6048375" cy="3248025"/>
            <wp:effectExtent l="0" t="0" r="0" b="0"/>
            <wp:docPr id="292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6048375" cy="3248025"/>
                    </a:xfrm>
                    <a:prstGeom prst="rect">
                      <a:avLst/>
                    </a:prstGeom>
                    <a:ln/>
                  </pic:spPr>
                </pic:pic>
              </a:graphicData>
            </a:graphic>
          </wp:inline>
        </w:drawing>
      </w:r>
      <w:r>
        <w:rPr>
          <w:color w:val="FF0000"/>
        </w:rPr>
        <w:t xml:space="preserve"> </w:t>
      </w:r>
    </w:p>
    <w:p w14:paraId="632018DC" w14:textId="77777777" w:rsidR="005626BB" w:rsidRDefault="00000000">
      <w:pPr>
        <w:spacing w:after="113" w:line="259" w:lineRule="auto"/>
        <w:ind w:left="451" w:right="0" w:firstLine="0"/>
      </w:pPr>
      <w:r>
        <w:rPr>
          <w:color w:val="FF0000"/>
        </w:rPr>
        <w:t xml:space="preserve"> </w:t>
      </w:r>
    </w:p>
    <w:p w14:paraId="61668916" w14:textId="77777777" w:rsidR="005626BB" w:rsidRDefault="00000000">
      <w:pPr>
        <w:spacing w:after="115" w:line="259" w:lineRule="auto"/>
        <w:ind w:left="451" w:right="0" w:firstLine="0"/>
      </w:pPr>
      <w:r>
        <w:rPr>
          <w:color w:val="FF0000"/>
        </w:rPr>
        <w:t xml:space="preserve"> </w:t>
      </w:r>
    </w:p>
    <w:p w14:paraId="35A5F0AD" w14:textId="77777777" w:rsidR="005626BB" w:rsidRDefault="00000000">
      <w:pPr>
        <w:spacing w:after="112" w:line="259" w:lineRule="auto"/>
        <w:ind w:left="451" w:right="0" w:firstLine="0"/>
      </w:pPr>
      <w:r>
        <w:rPr>
          <w:color w:val="FF0000"/>
        </w:rPr>
        <w:t xml:space="preserve"> </w:t>
      </w:r>
    </w:p>
    <w:p w14:paraId="3A0EF4F7" w14:textId="77777777" w:rsidR="005626BB" w:rsidRDefault="00000000">
      <w:pPr>
        <w:spacing w:after="115" w:line="259" w:lineRule="auto"/>
        <w:ind w:left="451" w:right="0" w:firstLine="0"/>
      </w:pPr>
      <w:r>
        <w:rPr>
          <w:color w:val="FF0000"/>
        </w:rPr>
        <w:t xml:space="preserve"> </w:t>
      </w:r>
    </w:p>
    <w:p w14:paraId="6AD87295" w14:textId="77777777" w:rsidR="005626BB" w:rsidRDefault="00000000">
      <w:pPr>
        <w:spacing w:after="112" w:line="259" w:lineRule="auto"/>
        <w:ind w:left="451" w:right="0" w:firstLine="0"/>
      </w:pPr>
      <w:r>
        <w:rPr>
          <w:color w:val="FF0000"/>
        </w:rPr>
        <w:t xml:space="preserve"> </w:t>
      </w:r>
    </w:p>
    <w:p w14:paraId="0CB0A994" w14:textId="77777777" w:rsidR="005626BB" w:rsidRDefault="00000000">
      <w:pPr>
        <w:spacing w:after="115" w:line="259" w:lineRule="auto"/>
        <w:ind w:left="451" w:right="0" w:firstLine="0"/>
      </w:pPr>
      <w:r>
        <w:rPr>
          <w:color w:val="FF0000"/>
        </w:rPr>
        <w:t xml:space="preserve"> </w:t>
      </w:r>
    </w:p>
    <w:p w14:paraId="70665885" w14:textId="77777777" w:rsidR="005626BB" w:rsidRDefault="00000000">
      <w:pPr>
        <w:spacing w:after="112" w:line="259" w:lineRule="auto"/>
        <w:ind w:left="451" w:right="0" w:firstLine="0"/>
      </w:pPr>
      <w:r>
        <w:rPr>
          <w:color w:val="FF0000"/>
        </w:rPr>
        <w:t xml:space="preserve"> </w:t>
      </w:r>
    </w:p>
    <w:p w14:paraId="215EEAA4" w14:textId="77777777" w:rsidR="005626BB" w:rsidRDefault="00000000">
      <w:pPr>
        <w:spacing w:after="115" w:line="259" w:lineRule="auto"/>
        <w:ind w:left="451" w:right="0" w:firstLine="0"/>
      </w:pPr>
      <w:r>
        <w:rPr>
          <w:color w:val="FF0000"/>
        </w:rPr>
        <w:t xml:space="preserve"> </w:t>
      </w:r>
    </w:p>
    <w:p w14:paraId="515C6706" w14:textId="77777777" w:rsidR="005626BB" w:rsidRDefault="00000000">
      <w:pPr>
        <w:spacing w:after="113" w:line="259" w:lineRule="auto"/>
        <w:ind w:left="451" w:right="0" w:firstLine="0"/>
      </w:pPr>
      <w:r>
        <w:rPr>
          <w:color w:val="FF0000"/>
        </w:rPr>
        <w:t xml:space="preserve"> </w:t>
      </w:r>
    </w:p>
    <w:p w14:paraId="60E93C07" w14:textId="77777777" w:rsidR="005626BB" w:rsidRDefault="00000000">
      <w:pPr>
        <w:spacing w:after="115" w:line="259" w:lineRule="auto"/>
        <w:ind w:left="451" w:right="0" w:firstLine="0"/>
      </w:pPr>
      <w:r>
        <w:rPr>
          <w:color w:val="FF0000"/>
        </w:rPr>
        <w:t xml:space="preserve"> </w:t>
      </w:r>
    </w:p>
    <w:p w14:paraId="6EB0B321" w14:textId="77777777" w:rsidR="005626BB" w:rsidRDefault="00000000">
      <w:pPr>
        <w:spacing w:after="112" w:line="259" w:lineRule="auto"/>
        <w:ind w:left="451" w:right="0" w:firstLine="0"/>
      </w:pPr>
      <w:r>
        <w:rPr>
          <w:color w:val="FF0000"/>
        </w:rPr>
        <w:t xml:space="preserve"> </w:t>
      </w:r>
    </w:p>
    <w:p w14:paraId="0BD4E9FC" w14:textId="77777777" w:rsidR="005626BB" w:rsidRDefault="00000000">
      <w:pPr>
        <w:spacing w:after="115" w:line="259" w:lineRule="auto"/>
        <w:ind w:left="451" w:right="0" w:firstLine="0"/>
      </w:pPr>
      <w:r>
        <w:rPr>
          <w:color w:val="FF0000"/>
        </w:rPr>
        <w:t xml:space="preserve"> </w:t>
      </w:r>
    </w:p>
    <w:p w14:paraId="022118BB" w14:textId="77777777" w:rsidR="005626BB" w:rsidRDefault="00000000">
      <w:pPr>
        <w:spacing w:after="112" w:line="259" w:lineRule="auto"/>
        <w:ind w:left="451" w:right="0" w:firstLine="0"/>
      </w:pPr>
      <w:r>
        <w:rPr>
          <w:color w:val="FF0000"/>
        </w:rPr>
        <w:t xml:space="preserve"> </w:t>
      </w:r>
    </w:p>
    <w:sectPr w:rsidR="005626BB">
      <w:footerReference w:type="even" r:id="rId37"/>
      <w:footerReference w:type="default" r:id="rId38"/>
      <w:footerReference w:type="first" r:id="rId39"/>
      <w:pgSz w:w="12240" w:h="15840"/>
      <w:pgMar w:top="1272" w:right="1097" w:bottom="1270" w:left="701"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A085" w14:textId="77777777" w:rsidR="00C8095F" w:rsidRDefault="00C8095F">
      <w:pPr>
        <w:spacing w:after="0" w:line="240" w:lineRule="auto"/>
      </w:pPr>
      <w:r>
        <w:separator/>
      </w:r>
    </w:p>
  </w:endnote>
  <w:endnote w:type="continuationSeparator" w:id="0">
    <w:p w14:paraId="21FDD9F6" w14:textId="77777777" w:rsidR="00C8095F" w:rsidRDefault="00C8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7579" w14:textId="77777777" w:rsidR="005626BB" w:rsidRDefault="005626BB">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0B42" w14:textId="77777777" w:rsidR="005626BB" w:rsidRDefault="00000000">
    <w:pPr>
      <w:spacing w:after="160" w:line="259" w:lineRule="auto"/>
      <w:ind w:left="0" w:right="0" w:firstLine="0"/>
      <w:jc w:val="left"/>
    </w:pPr>
    <w:sdt>
      <w:sdtPr>
        <w:tag w:val="goog_rdk_1"/>
        <w:id w:val="1328710299"/>
      </w:sdtPr>
      <w:sdtContent>
        <w:ins w:id="6" w:author="Haleema Saadia" w:date="2022-11-23T17:47:00Z">
          <w:r>
            <w:t>BCT-4A                             SP21-BCT-005                                                              SP21-BCT-007</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E28E" w14:textId="77777777" w:rsidR="005626BB" w:rsidRDefault="005626B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C3CB" w14:textId="77777777" w:rsidR="005626BB" w:rsidRDefault="00000000">
    <w:pPr>
      <w:spacing w:after="0" w:line="259" w:lineRule="auto"/>
      <w:ind w:left="398" w:right="0" w:firstLine="0"/>
      <w:jc w:val="center"/>
    </w:pPr>
    <w:r>
      <w:fldChar w:fldCharType="begin"/>
    </w:r>
    <w:r>
      <w:instrText>PAGE</w:instrText>
    </w:r>
    <w:r>
      <w:fldChar w:fldCharType="separate"/>
    </w:r>
    <w:r>
      <w:fldChar w:fldCharType="end"/>
    </w:r>
    <w:r>
      <w:t xml:space="preserve"> </w:t>
    </w:r>
  </w:p>
  <w:p w14:paraId="4E3914F1" w14:textId="77777777" w:rsidR="005626BB" w:rsidRDefault="00000000">
    <w:pPr>
      <w:spacing w:after="0" w:line="259" w:lineRule="auto"/>
      <w:ind w:left="451"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8BCD" w14:textId="03E6FBC0" w:rsidR="005626BB" w:rsidRDefault="00000000">
    <w:pPr>
      <w:spacing w:after="0" w:line="259" w:lineRule="auto"/>
      <w:ind w:left="398" w:right="0" w:firstLine="0"/>
      <w:jc w:val="center"/>
    </w:pPr>
    <w:r>
      <w:fldChar w:fldCharType="begin"/>
    </w:r>
    <w:r>
      <w:instrText>PAGE</w:instrText>
    </w:r>
    <w:r>
      <w:fldChar w:fldCharType="separate"/>
    </w:r>
    <w:r w:rsidR="00096715">
      <w:rPr>
        <w:noProof/>
      </w:rPr>
      <w:t>1</w:t>
    </w:r>
    <w:r>
      <w:fldChar w:fldCharType="end"/>
    </w:r>
    <w:r>
      <w:t xml:space="preserve"> </w:t>
    </w:r>
  </w:p>
  <w:p w14:paraId="42DA05EC" w14:textId="77777777" w:rsidR="005626BB" w:rsidRDefault="00000000">
    <w:pPr>
      <w:spacing w:after="0" w:line="259" w:lineRule="auto"/>
      <w:ind w:left="451"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554E" w14:textId="77777777" w:rsidR="005626BB" w:rsidRDefault="00000000">
    <w:pPr>
      <w:spacing w:after="0" w:line="259" w:lineRule="auto"/>
      <w:ind w:left="398" w:right="0" w:firstLine="0"/>
      <w:jc w:val="center"/>
    </w:pPr>
    <w:r>
      <w:fldChar w:fldCharType="begin"/>
    </w:r>
    <w:r>
      <w:instrText>PAGE</w:instrText>
    </w:r>
    <w:r>
      <w:fldChar w:fldCharType="separate"/>
    </w:r>
    <w:r>
      <w:fldChar w:fldCharType="end"/>
    </w:r>
    <w:r>
      <w:t xml:space="preserve"> </w:t>
    </w:r>
  </w:p>
  <w:p w14:paraId="11967358" w14:textId="77777777" w:rsidR="005626BB" w:rsidRDefault="00000000">
    <w:pPr>
      <w:spacing w:after="0" w:line="259" w:lineRule="auto"/>
      <w:ind w:left="451"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9D25" w14:textId="77777777" w:rsidR="00C8095F" w:rsidRDefault="00C8095F">
      <w:pPr>
        <w:spacing w:after="0" w:line="240" w:lineRule="auto"/>
      </w:pPr>
      <w:r>
        <w:separator/>
      </w:r>
    </w:p>
  </w:footnote>
  <w:footnote w:type="continuationSeparator" w:id="0">
    <w:p w14:paraId="45ADD208" w14:textId="77777777" w:rsidR="00C8095F" w:rsidRDefault="00C80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5"/>
      <w:id w:val="1777992181"/>
    </w:sdtPr>
    <w:sdtContent>
      <w:p w14:paraId="52C37EC9" w14:textId="77777777" w:rsidR="005626BB" w:rsidRDefault="00000000">
        <w:pPr>
          <w:ind w:left="0" w:firstLine="0"/>
          <w:jc w:val="left"/>
          <w:rPr>
            <w:ins w:id="0" w:author="Haleema Saadia" w:date="2022-11-23T17:41:00Z"/>
          </w:rPr>
        </w:pPr>
        <w:sdt>
          <w:sdtPr>
            <w:tag w:val="goog_rdk_3"/>
            <w:id w:val="-326750030"/>
          </w:sdtPr>
          <w:sdtContent>
            <w:sdt>
              <w:sdtPr>
                <w:tag w:val="goog_rdk_4"/>
                <w:id w:val="143789091"/>
              </w:sdtPr>
              <w:sdtContent>
                <w:ins w:id="1" w:author="Haleema Saadia" w:date="2022-11-23T17:41:00Z">
                  <w:r>
                    <w:t xml:space="preserve">Assignment #02                                                </w:t>
                  </w:r>
                </w:ins>
              </w:sdtContent>
            </w:sdt>
          </w:sdtContent>
        </w:sdt>
      </w:p>
    </w:sdtContent>
  </w:sdt>
  <w:sdt>
    <w:sdtPr>
      <w:tag w:val="goog_rdk_8"/>
      <w:id w:val="1922449667"/>
    </w:sdtPr>
    <w:sdtContent>
      <w:p w14:paraId="30E3B8CA" w14:textId="77777777" w:rsidR="005626BB" w:rsidRDefault="00000000">
        <w:pPr>
          <w:ind w:left="0" w:firstLine="0"/>
          <w:jc w:val="left"/>
          <w:rPr>
            <w:ins w:id="2" w:author="Haleema Saadia" w:date="2022-11-23T17:41:00Z"/>
          </w:rPr>
        </w:pPr>
        <w:sdt>
          <w:sdtPr>
            <w:tag w:val="goog_rdk_6"/>
            <w:id w:val="-136104945"/>
          </w:sdtPr>
          <w:sdtContent>
            <w:sdt>
              <w:sdtPr>
                <w:tag w:val="goog_rdk_7"/>
                <w:id w:val="1372267657"/>
              </w:sdtPr>
              <w:sdtContent>
                <w:ins w:id="3" w:author="Haleema Saadia" w:date="2022-11-23T17:41:00Z">
                  <w:r>
                    <w:t>Software Engineering Concepts</w:t>
                  </w:r>
                </w:ins>
              </w:sdtContent>
            </w:sdt>
          </w:sdtContent>
        </w:sdt>
      </w:p>
    </w:sdtContent>
  </w:sdt>
  <w:sdt>
    <w:sdtPr>
      <w:tag w:val="goog_rdk_12"/>
      <w:id w:val="-824200462"/>
    </w:sdtPr>
    <w:sdtContent>
      <w:p w14:paraId="2B34FA12" w14:textId="77777777" w:rsidR="005626BB" w:rsidRDefault="00000000" w:rsidP="005626BB">
        <w:pPr>
          <w:ind w:left="0" w:firstLine="0"/>
          <w:jc w:val="left"/>
          <w:pPrChange w:id="4" w:author="Haleema Saadia" w:date="2022-11-23T17:41:00Z">
            <w:pPr/>
          </w:pPrChange>
        </w:pPr>
        <w:sdt>
          <w:sdtPr>
            <w:tag w:val="goog_rdk_9"/>
            <w:id w:val="-694768788"/>
          </w:sdtPr>
          <w:sdtContent>
            <w:sdt>
              <w:sdtPr>
                <w:tag w:val="goog_rdk_10"/>
                <w:id w:val="1559369580"/>
              </w:sdtPr>
              <w:sdtContent>
                <w:ins w:id="5" w:author="Haleema Saadia" w:date="2022-11-23T17:41:00Z">
                  <w:r>
                    <w:t>(CSC-291)</w:t>
                  </w:r>
                </w:ins>
              </w:sdtContent>
            </w:sdt>
          </w:sdtContent>
        </w:sdt>
        <w:sdt>
          <w:sdtPr>
            <w:tag w:val="goog_rdk_11"/>
            <w:id w:val="-1289819906"/>
          </w:sdtP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913"/>
    <w:multiLevelType w:val="multilevel"/>
    <w:tmpl w:val="AB904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19700DF"/>
    <w:multiLevelType w:val="multilevel"/>
    <w:tmpl w:val="1688B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4E25073"/>
    <w:multiLevelType w:val="multilevel"/>
    <w:tmpl w:val="1AD6DD1C"/>
    <w:lvl w:ilvl="0">
      <w:start w:val="1"/>
      <w:numFmt w:val="decimal"/>
      <w:lvlText w:val="%1."/>
      <w:lvlJc w:val="left"/>
      <w:pPr>
        <w:ind w:left="0" w:firstLine="0"/>
      </w:pPr>
      <w:rPr>
        <w:rFonts w:ascii="Times New Roman" w:eastAsia="Times New Roman" w:hAnsi="Times New Roman" w:cs="Times New Roman"/>
        <w:b/>
        <w:i w:val="0"/>
        <w:strike w:val="0"/>
        <w:color w:val="000000"/>
        <w:sz w:val="36"/>
        <w:szCs w:val="36"/>
        <w:u w:val="none"/>
        <w:shd w:val="clear" w:color="auto" w:fill="auto"/>
        <w:vertAlign w:val="baseline"/>
      </w:rPr>
    </w:lvl>
    <w:lvl w:ilvl="1">
      <w:start w:val="1"/>
      <w:numFmt w:val="decimal"/>
      <w:lvlText w:val="%1.%2"/>
      <w:lvlJc w:val="left"/>
      <w:pPr>
        <w:ind w:left="0" w:firstLine="0"/>
      </w:pPr>
      <w:rPr>
        <w:rFonts w:ascii="Times New Roman" w:eastAsia="Times New Roman" w:hAnsi="Times New Roman" w:cs="Times New Roman"/>
        <w:b/>
        <w:i w:val="0"/>
        <w:strike w:val="0"/>
        <w:color w:val="000000"/>
        <w:sz w:val="28"/>
        <w:szCs w:val="28"/>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3" w15:restartNumberingAfterBreak="0">
    <w:nsid w:val="17BE0F2E"/>
    <w:multiLevelType w:val="multilevel"/>
    <w:tmpl w:val="1B3AC2C2"/>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BE5961"/>
    <w:multiLevelType w:val="multilevel"/>
    <w:tmpl w:val="39946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9756B14"/>
    <w:multiLevelType w:val="multilevel"/>
    <w:tmpl w:val="3530CABC"/>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D93605"/>
    <w:multiLevelType w:val="multilevel"/>
    <w:tmpl w:val="4992F83A"/>
    <w:lvl w:ilvl="0">
      <w:start w:val="1"/>
      <w:numFmt w:val="bullet"/>
      <w:lvlText w:val="•"/>
      <w:lvlJc w:val="left"/>
      <w:pPr>
        <w:ind w:left="1532" w:hanging="153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7" w15:restartNumberingAfterBreak="0">
    <w:nsid w:val="6BF02FFD"/>
    <w:multiLevelType w:val="multilevel"/>
    <w:tmpl w:val="8070CE7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F286770"/>
    <w:multiLevelType w:val="multilevel"/>
    <w:tmpl w:val="1EC86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41536288">
    <w:abstractNumId w:val="0"/>
  </w:num>
  <w:num w:numId="2" w16cid:durableId="709575264">
    <w:abstractNumId w:val="3"/>
  </w:num>
  <w:num w:numId="3" w16cid:durableId="537470538">
    <w:abstractNumId w:val="5"/>
  </w:num>
  <w:num w:numId="4" w16cid:durableId="1605461712">
    <w:abstractNumId w:val="4"/>
  </w:num>
  <w:num w:numId="5" w16cid:durableId="473642301">
    <w:abstractNumId w:val="2"/>
  </w:num>
  <w:num w:numId="6" w16cid:durableId="613899296">
    <w:abstractNumId w:val="8"/>
  </w:num>
  <w:num w:numId="7" w16cid:durableId="278027122">
    <w:abstractNumId w:val="6"/>
  </w:num>
  <w:num w:numId="8" w16cid:durableId="901253420">
    <w:abstractNumId w:val="1"/>
  </w:num>
  <w:num w:numId="9" w16cid:durableId="1061833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BB"/>
    <w:rsid w:val="00096715"/>
    <w:rsid w:val="005626BB"/>
    <w:rsid w:val="00C8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6EA9"/>
  <w15:docId w15:val="{8322F03D-9CAD-422E-B7E4-13AEC529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1" w:line="249" w:lineRule="auto"/>
        <w:ind w:left="17" w:right="464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numPr>
        <w:numId w:val="9"/>
      </w:numPr>
      <w:spacing w:after="0"/>
      <w:ind w:left="15" w:hanging="10"/>
      <w:outlineLvl w:val="0"/>
    </w:pPr>
    <w:rPr>
      <w:b/>
      <w:color w:val="000000"/>
      <w:sz w:val="36"/>
    </w:rPr>
  </w:style>
  <w:style w:type="paragraph" w:styleId="Heading2">
    <w:name w:val="heading 2"/>
    <w:next w:val="Normal"/>
    <w:link w:val="Heading2Char"/>
    <w:uiPriority w:val="9"/>
    <w:unhideWhenUsed/>
    <w:qFormat/>
    <w:pPr>
      <w:keepNext/>
      <w:keepLines/>
      <w:numPr>
        <w:ilvl w:val="1"/>
        <w:numId w:val="9"/>
      </w:numPr>
      <w:spacing w:after="3"/>
      <w:ind w:left="10" w:right="172" w:hanging="10"/>
      <w:outlineLvl w:val="1"/>
    </w:pPr>
    <w:rPr>
      <w:b/>
      <w:color w:val="000000"/>
      <w:sz w:val="28"/>
    </w:rPr>
  </w:style>
  <w:style w:type="paragraph" w:styleId="Heading3">
    <w:name w:val="heading 3"/>
    <w:next w:val="Normal"/>
    <w:link w:val="Heading3Char"/>
    <w:uiPriority w:val="9"/>
    <w:unhideWhenUsed/>
    <w:qFormat/>
    <w:pPr>
      <w:keepNext/>
      <w:keepLines/>
      <w:spacing w:after="3"/>
      <w:ind w:left="10" w:right="172"/>
      <w:outlineLvl w:val="2"/>
    </w:pPr>
    <w:rPr>
      <w:b/>
      <w:color w:val="000000"/>
      <w:sz w:val="28"/>
    </w:rPr>
  </w:style>
  <w:style w:type="paragraph" w:styleId="Heading4">
    <w:name w:val="heading 4"/>
    <w:next w:val="Normal"/>
    <w:link w:val="Heading4Char"/>
    <w:uiPriority w:val="9"/>
    <w:semiHidden/>
    <w:unhideWhenUsed/>
    <w:qFormat/>
    <w:pPr>
      <w:keepNext/>
      <w:keepLines/>
      <w:spacing w:after="3"/>
      <w:ind w:left="10" w:right="172"/>
      <w:outlineLvl w:val="3"/>
    </w:pPr>
    <w:rPr>
      <w:b/>
      <w:color w:val="000000"/>
      <w:sz w:val="28"/>
    </w:rPr>
  </w:style>
  <w:style w:type="paragraph" w:styleId="Heading5">
    <w:name w:val="heading 5"/>
    <w:next w:val="Normal"/>
    <w:link w:val="Heading5Char"/>
    <w:uiPriority w:val="9"/>
    <w:semiHidden/>
    <w:unhideWhenUsed/>
    <w:qFormat/>
    <w:pPr>
      <w:keepNext/>
      <w:keepLines/>
      <w:spacing w:after="0"/>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ootnotedescription">
    <w:name w:val="footnote description"/>
    <w:next w:val="Normal"/>
    <w:link w:val="footnotedescriptionChar"/>
    <w:hidden/>
    <w:pPr>
      <w:spacing w:after="0"/>
      <w:ind w:left="451"/>
    </w:pPr>
    <w:rPr>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0"/>
      <w:ind w:left="29" w:right="23"/>
    </w:pPr>
    <w:rPr>
      <w:b/>
      <w:color w:val="000000"/>
    </w:rPr>
  </w:style>
  <w:style w:type="paragraph" w:styleId="TOC2">
    <w:name w:val="toc 2"/>
    <w:hidden/>
    <w:pPr>
      <w:spacing w:after="0"/>
      <w:ind w:left="303" w:right="15"/>
    </w:pPr>
    <w:rPr>
      <w:color w:val="00000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9" w:type="dxa"/>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4" w:type="dxa"/>
        <w:right w:w="49" w:type="dxa"/>
      </w:tblCellMar>
    </w:tblPr>
  </w:style>
  <w:style w:type="table" w:customStyle="1" w:styleId="a2">
    <w:basedOn w:val="TableNormal"/>
    <w:pPr>
      <w:spacing w:after="0" w:line="240" w:lineRule="auto"/>
    </w:pPr>
    <w:tblPr>
      <w:tblStyleRowBandSize w:val="1"/>
      <w:tblStyleColBandSize w:val="1"/>
      <w:tblCellMar>
        <w:top w:w="14" w:type="dxa"/>
        <w:right w:w="48"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pPr>
      <w:spacing w:after="0" w:line="240" w:lineRule="auto"/>
    </w:pPr>
    <w:tblPr>
      <w:tblStyleRowBandSize w:val="1"/>
      <w:tblStyleColBandSize w:val="1"/>
      <w:tblCellMar>
        <w:top w:w="9" w:type="dxa"/>
        <w:left w:w="0" w:type="dxa"/>
        <w:right w:w="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www.rocky.ai/diary-app" TargetMode="External"/><Relationship Id="rId39" Type="http://schemas.openxmlformats.org/officeDocument/2006/relationships/footer" Target="footer6.xml"/><Relationship Id="rId21" Type="http://schemas.openxmlformats.org/officeDocument/2006/relationships/image" Target="media/image8.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ashthis.com/kpi-examples/unique-user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chatbotsmagazine.com/positivity-motivation-and-chatbot-encouragement-af04b3449d98" TargetMode="External"/><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8.png"/><Relationship Id="rId14" Type="http://schemas.openxmlformats.org/officeDocument/2006/relationships/image" Target="media/image19.png"/><Relationship Id="rId22" Type="http://schemas.openxmlformats.org/officeDocument/2006/relationships/image" Target="media/image9.png"/><Relationship Id="rId27" Type="http://schemas.openxmlformats.org/officeDocument/2006/relationships/hyperlink" Target="https://pomofocus.io/" TargetMode="External"/><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chatbotsmagazine.com/tutorials/home" TargetMode="External"/><Relationship Id="rId33" Type="http://schemas.openxmlformats.org/officeDocument/2006/relationships/image" Target="media/image15.png"/><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Jeg+bR7D0G0VV3HSZmFxWHbOw==">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112</Pages>
  <Words>9138</Words>
  <Characters>52089</Characters>
  <Application>Microsoft Office Word</Application>
  <DocSecurity>0</DocSecurity>
  <Lines>434</Lines>
  <Paragraphs>122</Paragraphs>
  <ScaleCrop>false</ScaleCrop>
  <Company/>
  <LinksUpToDate>false</LinksUpToDate>
  <CharactersWithSpaces>61105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Arslan Amin</cp:lastModifiedBy>
  <cp:revision>2</cp:revision>
  <dcterms:created xsi:type="dcterms:W3CDTF">2022-11-23T18:12:00Z</dcterms:created>
  <dcterms:modified xsi:type="dcterms:W3CDTF">2022-11-23T18:12:00Z</dcterms:modified>
</cp:coreProperties>
</file>